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FE1B" w14:textId="77777777" w:rsidR="006D156B" w:rsidRDefault="006D156B">
      <w:pPr>
        <w:jc w:val="center"/>
        <w:rPr>
          <w:sz w:val="72"/>
          <w:szCs w:val="72"/>
        </w:rPr>
      </w:pPr>
    </w:p>
    <w:p w14:paraId="2DAF3E88" w14:textId="77777777" w:rsidR="006D156B" w:rsidRDefault="006D156B">
      <w:pPr>
        <w:jc w:val="center"/>
        <w:rPr>
          <w:sz w:val="72"/>
          <w:szCs w:val="72"/>
        </w:rPr>
      </w:pPr>
    </w:p>
    <w:p w14:paraId="36FEB076" w14:textId="77777777" w:rsidR="006D156B" w:rsidRDefault="006D156B">
      <w:pPr>
        <w:jc w:val="center"/>
        <w:rPr>
          <w:sz w:val="72"/>
          <w:szCs w:val="72"/>
        </w:rPr>
      </w:pPr>
    </w:p>
    <w:p w14:paraId="63C47C87" w14:textId="77777777" w:rsidR="006D156B" w:rsidRDefault="00A671B4">
      <w:pPr>
        <w:jc w:val="center"/>
        <w:rPr>
          <w:sz w:val="72"/>
          <w:szCs w:val="72"/>
        </w:rPr>
      </w:pPr>
      <w:r>
        <w:rPr>
          <w:sz w:val="72"/>
          <w:szCs w:val="72"/>
        </w:rPr>
        <w:t>Functional Specifications</w:t>
      </w:r>
    </w:p>
    <w:p w14:paraId="03EA22D6" w14:textId="51DC00CF" w:rsidR="006D156B" w:rsidRDefault="00A671B4">
      <w:pPr>
        <w:jc w:val="center"/>
        <w:rPr>
          <w:sz w:val="72"/>
          <w:szCs w:val="72"/>
        </w:rPr>
      </w:pPr>
      <w:r>
        <w:rPr>
          <w:sz w:val="52"/>
          <w:szCs w:val="52"/>
        </w:rPr>
        <w:t>“</w:t>
      </w:r>
      <w:r w:rsidR="002F3FB5">
        <w:rPr>
          <w:sz w:val="52"/>
          <w:szCs w:val="52"/>
        </w:rPr>
        <w:t xml:space="preserve">MVP2 – Week </w:t>
      </w:r>
      <w:r w:rsidR="004E2FA5">
        <w:rPr>
          <w:sz w:val="52"/>
          <w:szCs w:val="52"/>
        </w:rPr>
        <w:t>Two</w:t>
      </w:r>
      <w:r>
        <w:rPr>
          <w:sz w:val="52"/>
          <w:szCs w:val="52"/>
        </w:rPr>
        <w:t>”</w:t>
      </w:r>
    </w:p>
    <w:p w14:paraId="48470C69" w14:textId="77777777" w:rsidR="006D156B" w:rsidRDefault="006D156B">
      <w:pPr>
        <w:jc w:val="center"/>
        <w:rPr>
          <w:sz w:val="36"/>
          <w:szCs w:val="36"/>
        </w:rPr>
      </w:pPr>
    </w:p>
    <w:p w14:paraId="68B3F979" w14:textId="77777777" w:rsidR="006D156B" w:rsidRDefault="006D156B">
      <w:pPr>
        <w:jc w:val="center"/>
        <w:rPr>
          <w:sz w:val="36"/>
          <w:szCs w:val="36"/>
        </w:rPr>
      </w:pPr>
    </w:p>
    <w:p w14:paraId="5B769549" w14:textId="77777777" w:rsidR="006D156B" w:rsidRDefault="006D156B">
      <w:pPr>
        <w:jc w:val="center"/>
        <w:rPr>
          <w:sz w:val="36"/>
          <w:szCs w:val="36"/>
        </w:rPr>
      </w:pPr>
    </w:p>
    <w:p w14:paraId="6F49F4CC" w14:textId="77777777" w:rsidR="006D156B" w:rsidRDefault="006D156B">
      <w:pPr>
        <w:jc w:val="center"/>
        <w:rPr>
          <w:sz w:val="36"/>
          <w:szCs w:val="36"/>
        </w:rPr>
      </w:pPr>
    </w:p>
    <w:p w14:paraId="034129CD" w14:textId="77777777" w:rsidR="006D156B" w:rsidRDefault="006D156B">
      <w:pPr>
        <w:jc w:val="center"/>
        <w:rPr>
          <w:sz w:val="36"/>
          <w:szCs w:val="36"/>
        </w:rPr>
      </w:pPr>
    </w:p>
    <w:p w14:paraId="75ED6254" w14:textId="77777777" w:rsidR="006D156B" w:rsidRDefault="006D156B">
      <w:pPr>
        <w:jc w:val="center"/>
        <w:rPr>
          <w:sz w:val="36"/>
          <w:szCs w:val="36"/>
        </w:rPr>
      </w:pPr>
    </w:p>
    <w:p w14:paraId="2EE22DF3" w14:textId="77777777" w:rsidR="006D156B" w:rsidRDefault="006D156B">
      <w:pPr>
        <w:jc w:val="center"/>
        <w:rPr>
          <w:sz w:val="36"/>
          <w:szCs w:val="36"/>
        </w:rPr>
      </w:pPr>
    </w:p>
    <w:p w14:paraId="36099061" w14:textId="77777777" w:rsidR="006D156B" w:rsidRDefault="006D156B">
      <w:pPr>
        <w:jc w:val="center"/>
        <w:rPr>
          <w:sz w:val="36"/>
          <w:szCs w:val="36"/>
        </w:rPr>
      </w:pPr>
    </w:p>
    <w:p w14:paraId="27F4AF8F" w14:textId="77777777" w:rsidR="006D156B" w:rsidRDefault="006D156B">
      <w:pPr>
        <w:jc w:val="center"/>
        <w:rPr>
          <w:sz w:val="36"/>
          <w:szCs w:val="36"/>
        </w:rPr>
      </w:pPr>
    </w:p>
    <w:p w14:paraId="70FFBE03" w14:textId="77777777" w:rsidR="006D156B" w:rsidRDefault="006D156B">
      <w:pPr>
        <w:jc w:val="center"/>
        <w:rPr>
          <w:sz w:val="36"/>
          <w:szCs w:val="36"/>
        </w:rPr>
      </w:pPr>
    </w:p>
    <w:p w14:paraId="1E297AB8" w14:textId="77777777" w:rsidR="006D156B" w:rsidRDefault="006D156B">
      <w:pPr>
        <w:jc w:val="center"/>
        <w:rPr>
          <w:sz w:val="36"/>
          <w:szCs w:val="36"/>
        </w:rPr>
      </w:pPr>
    </w:p>
    <w:p w14:paraId="3855A19D" w14:textId="77777777" w:rsidR="006D156B" w:rsidRDefault="006D156B">
      <w:pPr>
        <w:jc w:val="center"/>
        <w:rPr>
          <w:sz w:val="36"/>
          <w:szCs w:val="36"/>
        </w:rPr>
      </w:pPr>
    </w:p>
    <w:p w14:paraId="4825C36D" w14:textId="77777777" w:rsidR="006D156B" w:rsidRDefault="006D156B">
      <w:pPr>
        <w:jc w:val="center"/>
        <w:rPr>
          <w:sz w:val="36"/>
          <w:szCs w:val="36"/>
        </w:rPr>
      </w:pPr>
    </w:p>
    <w:p w14:paraId="6BC6F9B2" w14:textId="77777777" w:rsidR="006D156B" w:rsidRDefault="00A671B4">
      <w:pPr>
        <w:rPr>
          <w:sz w:val="36"/>
          <w:szCs w:val="36"/>
        </w:rPr>
      </w:pPr>
      <w:r>
        <w:rPr>
          <w:sz w:val="36"/>
          <w:szCs w:val="36"/>
        </w:rPr>
        <w:lastRenderedPageBreak/>
        <w:t>Document Information</w:t>
      </w:r>
    </w:p>
    <w:tbl>
      <w:tblPr>
        <w:tblStyle w:val="a"/>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880"/>
        <w:gridCol w:w="2365"/>
        <w:gridCol w:w="2213"/>
      </w:tblGrid>
      <w:tr w:rsidR="006D156B" w14:paraId="4BBA9951" w14:textId="77777777">
        <w:trPr>
          <w:trHeight w:val="413"/>
        </w:trPr>
        <w:tc>
          <w:tcPr>
            <w:tcW w:w="1696" w:type="dxa"/>
            <w:shd w:val="clear" w:color="auto" w:fill="F7CBAC"/>
          </w:tcPr>
          <w:p w14:paraId="4B661E58" w14:textId="77777777" w:rsidR="006D156B" w:rsidRDefault="00A671B4">
            <w:r>
              <w:t>Project Name</w:t>
            </w:r>
          </w:p>
        </w:tc>
        <w:tc>
          <w:tcPr>
            <w:tcW w:w="7458" w:type="dxa"/>
            <w:gridSpan w:val="3"/>
          </w:tcPr>
          <w:p w14:paraId="27A6F967" w14:textId="77777777" w:rsidR="006D156B" w:rsidRDefault="00A671B4">
            <w:r>
              <w:t xml:space="preserve">ABSLI Advisor Portal </w:t>
            </w:r>
          </w:p>
        </w:tc>
      </w:tr>
      <w:tr w:rsidR="006D156B" w14:paraId="42E3B73B" w14:textId="77777777">
        <w:trPr>
          <w:trHeight w:val="413"/>
        </w:trPr>
        <w:tc>
          <w:tcPr>
            <w:tcW w:w="1696" w:type="dxa"/>
            <w:shd w:val="clear" w:color="auto" w:fill="F7CBAC"/>
          </w:tcPr>
          <w:p w14:paraId="50989B68" w14:textId="77777777" w:rsidR="006D156B" w:rsidRDefault="00A671B4">
            <w:r>
              <w:t>Title</w:t>
            </w:r>
          </w:p>
        </w:tc>
        <w:tc>
          <w:tcPr>
            <w:tcW w:w="2880" w:type="dxa"/>
          </w:tcPr>
          <w:p w14:paraId="098EBC9A" w14:textId="71D58B38" w:rsidR="006D156B" w:rsidRDefault="00A671B4">
            <w:r>
              <w:t xml:space="preserve">FSD, </w:t>
            </w:r>
            <w:r w:rsidR="002F3FB5">
              <w:t xml:space="preserve">MVP2 </w:t>
            </w:r>
            <w:r w:rsidR="00C0261D">
              <w:t xml:space="preserve">– </w:t>
            </w:r>
            <w:r w:rsidR="002F3FB5">
              <w:t xml:space="preserve">Week </w:t>
            </w:r>
            <w:r w:rsidR="004E2FA5">
              <w:t>2</w:t>
            </w:r>
          </w:p>
        </w:tc>
        <w:tc>
          <w:tcPr>
            <w:tcW w:w="2365" w:type="dxa"/>
            <w:shd w:val="clear" w:color="auto" w:fill="F7CBAC"/>
          </w:tcPr>
          <w:p w14:paraId="43E60EED" w14:textId="77777777" w:rsidR="006D156B" w:rsidRDefault="00A671B4">
            <w:r>
              <w:t>Document version</w:t>
            </w:r>
          </w:p>
        </w:tc>
        <w:tc>
          <w:tcPr>
            <w:tcW w:w="2213" w:type="dxa"/>
          </w:tcPr>
          <w:p w14:paraId="6BD76FAA" w14:textId="0F709687" w:rsidR="006D156B" w:rsidRDefault="00A671B4">
            <w:r>
              <w:t>1.</w:t>
            </w:r>
            <w:r w:rsidR="002F3FB5">
              <w:t>0</w:t>
            </w:r>
          </w:p>
        </w:tc>
      </w:tr>
      <w:tr w:rsidR="006D156B" w14:paraId="5CC2693F" w14:textId="77777777">
        <w:trPr>
          <w:trHeight w:val="413"/>
        </w:trPr>
        <w:tc>
          <w:tcPr>
            <w:tcW w:w="1696" w:type="dxa"/>
            <w:shd w:val="clear" w:color="auto" w:fill="F7CBAC"/>
          </w:tcPr>
          <w:p w14:paraId="34F9309F" w14:textId="77777777" w:rsidR="006D156B" w:rsidRDefault="00A671B4">
            <w:r>
              <w:t>Prepared by</w:t>
            </w:r>
          </w:p>
        </w:tc>
        <w:tc>
          <w:tcPr>
            <w:tcW w:w="2880" w:type="dxa"/>
          </w:tcPr>
          <w:p w14:paraId="56CB0399" w14:textId="77777777" w:rsidR="006D156B" w:rsidRDefault="00A671B4">
            <w:r>
              <w:t>Vijay Rajendran (ABCTSL)</w:t>
            </w:r>
          </w:p>
        </w:tc>
        <w:tc>
          <w:tcPr>
            <w:tcW w:w="2365" w:type="dxa"/>
            <w:shd w:val="clear" w:color="auto" w:fill="F7CBAC"/>
          </w:tcPr>
          <w:p w14:paraId="4555FB7E" w14:textId="77777777" w:rsidR="006D156B" w:rsidRDefault="00A671B4">
            <w:r>
              <w:t>Document Version date</w:t>
            </w:r>
          </w:p>
        </w:tc>
        <w:tc>
          <w:tcPr>
            <w:tcW w:w="2213" w:type="dxa"/>
          </w:tcPr>
          <w:p w14:paraId="0E9DF4BB" w14:textId="5A3F3818" w:rsidR="006D156B" w:rsidRDefault="004E2FA5">
            <w:r>
              <w:t>6</w:t>
            </w:r>
            <w:r w:rsidR="00A671B4">
              <w:t>-</w:t>
            </w:r>
            <w:r w:rsidR="00C0261D">
              <w:t>0</w:t>
            </w:r>
            <w:r w:rsidR="000214AE">
              <w:t>6</w:t>
            </w:r>
            <w:r w:rsidR="00A671B4">
              <w:t>-202</w:t>
            </w:r>
            <w:r w:rsidR="002F3FB5">
              <w:t>1</w:t>
            </w:r>
          </w:p>
        </w:tc>
      </w:tr>
    </w:tbl>
    <w:p w14:paraId="294C8262" w14:textId="77777777" w:rsidR="006D156B" w:rsidRDefault="006D156B">
      <w:pPr>
        <w:rPr>
          <w:sz w:val="36"/>
          <w:szCs w:val="36"/>
        </w:rPr>
      </w:pPr>
    </w:p>
    <w:p w14:paraId="7732C409" w14:textId="77777777" w:rsidR="006D156B" w:rsidRDefault="00A671B4">
      <w:pPr>
        <w:rPr>
          <w:sz w:val="36"/>
          <w:szCs w:val="36"/>
        </w:rPr>
      </w:pPr>
      <w:r>
        <w:rPr>
          <w:sz w:val="36"/>
          <w:szCs w:val="36"/>
        </w:rPr>
        <w:t>Document Versions</w:t>
      </w: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60"/>
        <w:gridCol w:w="1984"/>
        <w:gridCol w:w="4536"/>
      </w:tblGrid>
      <w:tr w:rsidR="006D156B" w14:paraId="3EC1022B" w14:textId="77777777">
        <w:tc>
          <w:tcPr>
            <w:tcW w:w="1129" w:type="dxa"/>
            <w:shd w:val="clear" w:color="auto" w:fill="F7CBAC"/>
          </w:tcPr>
          <w:p w14:paraId="719796AF" w14:textId="77777777" w:rsidR="006D156B" w:rsidRDefault="00A671B4">
            <w:r>
              <w:t>Version</w:t>
            </w:r>
          </w:p>
        </w:tc>
        <w:tc>
          <w:tcPr>
            <w:tcW w:w="1560" w:type="dxa"/>
            <w:shd w:val="clear" w:color="auto" w:fill="F7CBAC"/>
          </w:tcPr>
          <w:p w14:paraId="5F7CBCDF" w14:textId="77777777" w:rsidR="006D156B" w:rsidRDefault="00A671B4">
            <w:r>
              <w:t>Date</w:t>
            </w:r>
          </w:p>
        </w:tc>
        <w:tc>
          <w:tcPr>
            <w:tcW w:w="1984" w:type="dxa"/>
            <w:shd w:val="clear" w:color="auto" w:fill="F7CBAC"/>
          </w:tcPr>
          <w:p w14:paraId="4F66963F" w14:textId="77777777" w:rsidR="006D156B" w:rsidRDefault="00A671B4">
            <w:r>
              <w:t>Revised by</w:t>
            </w:r>
          </w:p>
        </w:tc>
        <w:tc>
          <w:tcPr>
            <w:tcW w:w="4536" w:type="dxa"/>
            <w:shd w:val="clear" w:color="auto" w:fill="F7CBAC"/>
          </w:tcPr>
          <w:p w14:paraId="2D9EC38F" w14:textId="77777777" w:rsidR="006D156B" w:rsidRDefault="00A671B4">
            <w:r>
              <w:t>Description</w:t>
            </w:r>
          </w:p>
        </w:tc>
      </w:tr>
      <w:tr w:rsidR="006D156B" w14:paraId="7775F7C0" w14:textId="77777777">
        <w:tc>
          <w:tcPr>
            <w:tcW w:w="1129" w:type="dxa"/>
          </w:tcPr>
          <w:p w14:paraId="0D7CEE76" w14:textId="77777777" w:rsidR="006D156B" w:rsidRDefault="00A671B4">
            <w:r>
              <w:t>1.0</w:t>
            </w:r>
          </w:p>
        </w:tc>
        <w:tc>
          <w:tcPr>
            <w:tcW w:w="1560" w:type="dxa"/>
          </w:tcPr>
          <w:p w14:paraId="0CD4D93F" w14:textId="609FA453" w:rsidR="006D156B" w:rsidRDefault="004E2FA5">
            <w:r>
              <w:t>06</w:t>
            </w:r>
            <w:r w:rsidR="00A671B4">
              <w:t>-</w:t>
            </w:r>
            <w:r w:rsidR="002F3FB5">
              <w:t>0</w:t>
            </w:r>
            <w:r w:rsidR="000214AE">
              <w:t>6</w:t>
            </w:r>
            <w:r w:rsidR="00A671B4">
              <w:t>-202</w:t>
            </w:r>
            <w:r w:rsidR="002F3FB5">
              <w:t>1</w:t>
            </w:r>
          </w:p>
        </w:tc>
        <w:tc>
          <w:tcPr>
            <w:tcW w:w="1984" w:type="dxa"/>
          </w:tcPr>
          <w:p w14:paraId="5C9EF816" w14:textId="77777777" w:rsidR="006D156B" w:rsidRDefault="00A671B4">
            <w:r>
              <w:t>Vijay Rajendran</w:t>
            </w:r>
          </w:p>
        </w:tc>
        <w:tc>
          <w:tcPr>
            <w:tcW w:w="4536" w:type="dxa"/>
          </w:tcPr>
          <w:p w14:paraId="59A058A7" w14:textId="77777777" w:rsidR="006D156B" w:rsidRDefault="00A671B4">
            <w:r>
              <w:t>Initial draft</w:t>
            </w:r>
          </w:p>
        </w:tc>
      </w:tr>
    </w:tbl>
    <w:p w14:paraId="03AE6EF9" w14:textId="77777777" w:rsidR="006D156B" w:rsidRDefault="006D156B">
      <w:pPr>
        <w:rPr>
          <w:sz w:val="36"/>
          <w:szCs w:val="36"/>
        </w:rPr>
      </w:pPr>
    </w:p>
    <w:p w14:paraId="55E4016D" w14:textId="77777777" w:rsidR="006D156B" w:rsidRDefault="006D156B">
      <w:pPr>
        <w:jc w:val="center"/>
        <w:rPr>
          <w:sz w:val="36"/>
          <w:szCs w:val="36"/>
        </w:rPr>
      </w:pPr>
    </w:p>
    <w:p w14:paraId="27178A91" w14:textId="77777777" w:rsidR="006D156B" w:rsidRDefault="006D156B">
      <w:pPr>
        <w:jc w:val="center"/>
        <w:rPr>
          <w:sz w:val="36"/>
          <w:szCs w:val="36"/>
        </w:rPr>
      </w:pPr>
    </w:p>
    <w:p w14:paraId="4D2B9998" w14:textId="77777777" w:rsidR="006D156B" w:rsidRDefault="006D156B">
      <w:pPr>
        <w:jc w:val="center"/>
        <w:rPr>
          <w:sz w:val="36"/>
          <w:szCs w:val="36"/>
        </w:rPr>
      </w:pPr>
    </w:p>
    <w:p w14:paraId="1CB0298C" w14:textId="77777777" w:rsidR="006D156B" w:rsidRDefault="006D156B">
      <w:pPr>
        <w:jc w:val="center"/>
        <w:rPr>
          <w:sz w:val="36"/>
          <w:szCs w:val="36"/>
        </w:rPr>
      </w:pPr>
    </w:p>
    <w:p w14:paraId="2D36A4B8" w14:textId="77777777" w:rsidR="006D156B" w:rsidRDefault="006D156B">
      <w:pPr>
        <w:jc w:val="center"/>
        <w:rPr>
          <w:sz w:val="36"/>
          <w:szCs w:val="36"/>
        </w:rPr>
      </w:pPr>
    </w:p>
    <w:p w14:paraId="2459FDEA" w14:textId="77777777" w:rsidR="006D156B" w:rsidRDefault="006D156B">
      <w:pPr>
        <w:jc w:val="center"/>
        <w:rPr>
          <w:sz w:val="36"/>
          <w:szCs w:val="36"/>
        </w:rPr>
      </w:pPr>
    </w:p>
    <w:p w14:paraId="2B6EB008" w14:textId="77777777" w:rsidR="006D156B" w:rsidRDefault="006D156B">
      <w:pPr>
        <w:jc w:val="center"/>
        <w:rPr>
          <w:sz w:val="36"/>
          <w:szCs w:val="36"/>
        </w:rPr>
      </w:pPr>
    </w:p>
    <w:p w14:paraId="5063FB52" w14:textId="77777777" w:rsidR="006D156B" w:rsidRDefault="006D156B">
      <w:pPr>
        <w:jc w:val="center"/>
        <w:rPr>
          <w:sz w:val="36"/>
          <w:szCs w:val="36"/>
        </w:rPr>
      </w:pPr>
    </w:p>
    <w:p w14:paraId="26AD5F85" w14:textId="77777777" w:rsidR="006D156B" w:rsidRDefault="006D156B">
      <w:pPr>
        <w:jc w:val="center"/>
        <w:rPr>
          <w:sz w:val="36"/>
          <w:szCs w:val="36"/>
        </w:rPr>
      </w:pPr>
    </w:p>
    <w:p w14:paraId="643625EA" w14:textId="77777777" w:rsidR="006D156B" w:rsidRDefault="006D156B">
      <w:pPr>
        <w:jc w:val="center"/>
        <w:rPr>
          <w:sz w:val="36"/>
          <w:szCs w:val="36"/>
        </w:rPr>
      </w:pPr>
    </w:p>
    <w:p w14:paraId="0C596F7B" w14:textId="77777777" w:rsidR="006D156B" w:rsidRDefault="006D156B">
      <w:pPr>
        <w:jc w:val="center"/>
        <w:rPr>
          <w:sz w:val="36"/>
          <w:szCs w:val="36"/>
        </w:rPr>
      </w:pPr>
    </w:p>
    <w:p w14:paraId="5E16839E" w14:textId="77777777" w:rsidR="006D156B" w:rsidRDefault="006D156B">
      <w:pPr>
        <w:jc w:val="center"/>
        <w:rPr>
          <w:sz w:val="36"/>
          <w:szCs w:val="36"/>
        </w:rPr>
      </w:pPr>
    </w:p>
    <w:p w14:paraId="20C43E9C" w14:textId="77777777" w:rsidR="006D156B" w:rsidRDefault="006D156B">
      <w:pPr>
        <w:jc w:val="center"/>
        <w:rPr>
          <w:sz w:val="36"/>
          <w:szCs w:val="36"/>
        </w:rPr>
      </w:pPr>
    </w:p>
    <w:p w14:paraId="23A2A3F7" w14:textId="77777777" w:rsidR="006D156B" w:rsidRDefault="006D156B">
      <w:pPr>
        <w:jc w:val="center"/>
        <w:rPr>
          <w:sz w:val="36"/>
          <w:szCs w:val="36"/>
        </w:rPr>
      </w:pPr>
    </w:p>
    <w:p w14:paraId="31790489" w14:textId="77777777" w:rsidR="006D156B" w:rsidRDefault="00A671B4" w:rsidP="00A84E26">
      <w:pPr>
        <w:pStyle w:val="Heading1"/>
        <w:numPr>
          <w:ilvl w:val="0"/>
          <w:numId w:val="3"/>
        </w:numPr>
      </w:pPr>
      <w:r>
        <w:rPr>
          <w:sz w:val="44"/>
          <w:szCs w:val="44"/>
        </w:rPr>
        <w:lastRenderedPageBreak/>
        <w:t>Introduction</w:t>
      </w:r>
    </w:p>
    <w:p w14:paraId="0AAFD264" w14:textId="54AEB2FA" w:rsidR="006D156B" w:rsidRDefault="00A671B4">
      <w:pPr>
        <w:ind w:left="360"/>
      </w:pPr>
      <w:r>
        <w:t xml:space="preserve">New ABSLI Advisor application is a unified portal, combining all major functionalities of Advisor portal, BSLI Way and BSLI Online under one single umbrella. All existing user roles will be able to access the new portal and based on logged in user role, respective modules will be shown as per the requirement. For this phase, we are considering </w:t>
      </w:r>
      <w:r w:rsidR="002F3FB5">
        <w:t xml:space="preserve">all user roles </w:t>
      </w:r>
      <w:r>
        <w:t>and its functionality.</w:t>
      </w:r>
    </w:p>
    <w:p w14:paraId="1626F8E8" w14:textId="517F0979"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Purpose</w:t>
      </w:r>
    </w:p>
    <w:p w14:paraId="7027A70F" w14:textId="77777777" w:rsidR="006D156B" w:rsidRDefault="00A671B4">
      <w:pPr>
        <w:ind w:left="426"/>
      </w:pPr>
      <w:r>
        <w:t xml:space="preserve">Since all the three portals are developed in older versions of SharePoint and licence for the same is getting expired, it's been decided to unify all three portals and create a new one in latest open source technologies.   </w:t>
      </w:r>
    </w:p>
    <w:p w14:paraId="3C40CEEE" w14:textId="45D9D9A3"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References</w:t>
      </w:r>
    </w:p>
    <w:p w14:paraId="1D4F4A45" w14:textId="49DDA85C" w:rsidR="006D156B" w:rsidRDefault="002F3FB5" w:rsidP="00A84E26">
      <w:pPr>
        <w:numPr>
          <w:ilvl w:val="0"/>
          <w:numId w:val="1"/>
        </w:numPr>
        <w:pBdr>
          <w:top w:val="nil"/>
          <w:left w:val="nil"/>
          <w:bottom w:val="nil"/>
          <w:right w:val="nil"/>
          <w:between w:val="nil"/>
        </w:pBdr>
        <w:spacing w:after="0"/>
      </w:pPr>
      <w:r>
        <w:rPr>
          <w:color w:val="000000"/>
        </w:rPr>
        <w:t>User stories and VD</w:t>
      </w:r>
      <w:r w:rsidR="00A671B4">
        <w:rPr>
          <w:color w:val="000000"/>
        </w:rPr>
        <w:t xml:space="preserve"> </w:t>
      </w:r>
      <w:r>
        <w:rPr>
          <w:color w:val="000000"/>
        </w:rPr>
        <w:t xml:space="preserve">shared for week </w:t>
      </w:r>
      <w:r w:rsidR="004E2FA5">
        <w:rPr>
          <w:color w:val="000000"/>
        </w:rPr>
        <w:t>2</w:t>
      </w:r>
    </w:p>
    <w:p w14:paraId="2EF21BB7" w14:textId="3D7FC385" w:rsidR="006D156B" w:rsidRDefault="002F3FB5" w:rsidP="00A84E26">
      <w:pPr>
        <w:pStyle w:val="Heading2"/>
        <w:numPr>
          <w:ilvl w:val="1"/>
          <w:numId w:val="3"/>
        </w:numPr>
        <w:tabs>
          <w:tab w:val="left" w:pos="993"/>
        </w:tabs>
        <w:rPr>
          <w:sz w:val="28"/>
          <w:szCs w:val="28"/>
        </w:rPr>
      </w:pPr>
      <w:r>
        <w:rPr>
          <w:sz w:val="28"/>
          <w:szCs w:val="28"/>
        </w:rPr>
        <w:t xml:space="preserve"> </w:t>
      </w:r>
      <w:r w:rsidR="00A671B4">
        <w:rPr>
          <w:sz w:val="28"/>
          <w:szCs w:val="28"/>
        </w:rPr>
        <w:t>Assumptions</w:t>
      </w:r>
    </w:p>
    <w:p w14:paraId="191DF999" w14:textId="77777777" w:rsidR="006D156B" w:rsidRDefault="00A671B4" w:rsidP="00A84E26">
      <w:pPr>
        <w:numPr>
          <w:ilvl w:val="0"/>
          <w:numId w:val="1"/>
        </w:numPr>
        <w:pBdr>
          <w:top w:val="nil"/>
          <w:left w:val="nil"/>
          <w:bottom w:val="nil"/>
          <w:right w:val="nil"/>
          <w:between w:val="nil"/>
        </w:pBdr>
        <w:spacing w:after="0"/>
      </w:pPr>
      <w:r>
        <w:rPr>
          <w:color w:val="000000"/>
        </w:rPr>
        <w:t xml:space="preserve">All functional ESB </w:t>
      </w:r>
      <w:r>
        <w:t>API will</w:t>
      </w:r>
      <w:r>
        <w:rPr>
          <w:color w:val="000000"/>
        </w:rPr>
        <w:t xml:space="preserve"> be modified/created by ABSLI Team and shared to TSL.</w:t>
      </w:r>
    </w:p>
    <w:p w14:paraId="2DFD2C50" w14:textId="51300596" w:rsidR="006D156B" w:rsidRPr="00C0261D" w:rsidRDefault="00A671B4" w:rsidP="00A84E26">
      <w:pPr>
        <w:numPr>
          <w:ilvl w:val="0"/>
          <w:numId w:val="1"/>
        </w:numPr>
        <w:pBdr>
          <w:top w:val="nil"/>
          <w:left w:val="nil"/>
          <w:bottom w:val="nil"/>
          <w:right w:val="nil"/>
          <w:between w:val="nil"/>
        </w:pBdr>
        <w:spacing w:after="0"/>
      </w:pPr>
      <w:r>
        <w:rPr>
          <w:color w:val="000000"/>
        </w:rPr>
        <w:t xml:space="preserve">TSL will create a middle wrapper layer for calling these ESB </w:t>
      </w:r>
      <w:r>
        <w:t>API which</w:t>
      </w:r>
      <w:r>
        <w:rPr>
          <w:color w:val="000000"/>
        </w:rPr>
        <w:t xml:space="preserve"> will be consumed </w:t>
      </w:r>
      <w:r>
        <w:t>from the client</w:t>
      </w:r>
      <w:r>
        <w:rPr>
          <w:color w:val="000000"/>
        </w:rPr>
        <w:t>.</w:t>
      </w:r>
    </w:p>
    <w:p w14:paraId="3A53349E" w14:textId="01843F4F" w:rsidR="00C0261D" w:rsidRDefault="00C0261D" w:rsidP="00A84E26">
      <w:pPr>
        <w:numPr>
          <w:ilvl w:val="0"/>
          <w:numId w:val="1"/>
        </w:numPr>
        <w:pBdr>
          <w:top w:val="nil"/>
          <w:left w:val="nil"/>
          <w:bottom w:val="nil"/>
          <w:right w:val="nil"/>
          <w:between w:val="nil"/>
        </w:pBdr>
        <w:spacing w:after="0"/>
      </w:pPr>
      <w:r>
        <w:rPr>
          <w:color w:val="000000"/>
        </w:rPr>
        <w:t xml:space="preserve">Few blocks/modules </w:t>
      </w:r>
      <w:r w:rsidR="002F3FB5">
        <w:rPr>
          <w:color w:val="000000"/>
        </w:rPr>
        <w:t xml:space="preserve">decided to be build using </w:t>
      </w:r>
      <w:r>
        <w:rPr>
          <w:color w:val="000000"/>
        </w:rPr>
        <w:t xml:space="preserve">RDS </w:t>
      </w:r>
      <w:r w:rsidR="002F3FB5">
        <w:rPr>
          <w:color w:val="000000"/>
        </w:rPr>
        <w:t xml:space="preserve">will be fetched </w:t>
      </w:r>
      <w:r>
        <w:rPr>
          <w:color w:val="000000"/>
        </w:rPr>
        <w:t>as stored procedures, where wrapper API will be created in middleware for consuming it from client.</w:t>
      </w:r>
    </w:p>
    <w:p w14:paraId="2B406E1E" w14:textId="0A9354FC"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Dependencies</w:t>
      </w:r>
    </w:p>
    <w:p w14:paraId="61CD369C" w14:textId="284A9072" w:rsidR="006D156B" w:rsidRDefault="00A671B4">
      <w:pPr>
        <w:ind w:left="426"/>
      </w:pPr>
      <w:r>
        <w:t xml:space="preserve">Following are some of major dependencies for </w:t>
      </w:r>
      <w:r w:rsidR="00C0261D">
        <w:t>MVP</w:t>
      </w:r>
      <w:r w:rsidR="002F3FB5">
        <w:t>2 – Week</w:t>
      </w:r>
      <w:r w:rsidR="004E2FA5">
        <w:t>2</w:t>
      </w:r>
    </w:p>
    <w:p w14:paraId="18B4E3FA" w14:textId="3543A520" w:rsidR="006D156B" w:rsidRPr="002F3FB5" w:rsidRDefault="002F3FB5" w:rsidP="00A84E26">
      <w:pPr>
        <w:numPr>
          <w:ilvl w:val="1"/>
          <w:numId w:val="2"/>
        </w:numPr>
        <w:pBdr>
          <w:top w:val="nil"/>
          <w:left w:val="nil"/>
          <w:bottom w:val="nil"/>
          <w:right w:val="nil"/>
          <w:between w:val="nil"/>
        </w:pBdr>
        <w:tabs>
          <w:tab w:val="left" w:pos="1134"/>
        </w:tabs>
        <w:spacing w:after="0"/>
        <w:ind w:left="1134" w:hanging="425"/>
      </w:pPr>
      <w:r>
        <w:rPr>
          <w:color w:val="000000"/>
        </w:rPr>
        <w:t xml:space="preserve">Pending </w:t>
      </w:r>
      <w:r w:rsidR="00A671B4">
        <w:rPr>
          <w:color w:val="000000"/>
        </w:rPr>
        <w:t xml:space="preserve">Wireframes and VD for </w:t>
      </w:r>
      <w:r>
        <w:rPr>
          <w:color w:val="000000"/>
        </w:rPr>
        <w:t xml:space="preserve">all the modules present in week </w:t>
      </w:r>
      <w:r w:rsidR="004E2FA5">
        <w:rPr>
          <w:color w:val="000000"/>
        </w:rPr>
        <w:t>2</w:t>
      </w:r>
      <w:r>
        <w:rPr>
          <w:color w:val="000000"/>
        </w:rPr>
        <w:t xml:space="preserve"> </w:t>
      </w:r>
      <w:r w:rsidR="00A671B4">
        <w:rPr>
          <w:color w:val="000000"/>
        </w:rPr>
        <w:t xml:space="preserve">module has </w:t>
      </w:r>
      <w:r w:rsidR="00A671B4">
        <w:t>to be made</w:t>
      </w:r>
      <w:r w:rsidR="00A671B4">
        <w:rPr>
          <w:color w:val="000000"/>
        </w:rPr>
        <w:t xml:space="preserve"> available for development.</w:t>
      </w:r>
    </w:p>
    <w:p w14:paraId="51904761" w14:textId="0F5C68E0" w:rsidR="002F3FB5" w:rsidRDefault="002F3FB5" w:rsidP="00A84E26">
      <w:pPr>
        <w:numPr>
          <w:ilvl w:val="1"/>
          <w:numId w:val="2"/>
        </w:numPr>
        <w:pBdr>
          <w:top w:val="nil"/>
          <w:left w:val="nil"/>
          <w:bottom w:val="nil"/>
          <w:right w:val="nil"/>
          <w:between w:val="nil"/>
        </w:pBdr>
        <w:tabs>
          <w:tab w:val="left" w:pos="1134"/>
        </w:tabs>
        <w:spacing w:after="0"/>
        <w:ind w:left="1134" w:hanging="425"/>
      </w:pPr>
      <w:r>
        <w:rPr>
          <w:color w:val="000000"/>
        </w:rPr>
        <w:t xml:space="preserve">VD’s should be shared using a tool where all required assets are available for download and developers can inspect and get the relevant information required for implementation. </w:t>
      </w:r>
    </w:p>
    <w:p w14:paraId="6E9AB779" w14:textId="77777777" w:rsidR="006D156B" w:rsidRDefault="00A671B4" w:rsidP="00A84E26">
      <w:pPr>
        <w:numPr>
          <w:ilvl w:val="1"/>
          <w:numId w:val="2"/>
        </w:numPr>
        <w:pBdr>
          <w:top w:val="nil"/>
          <w:left w:val="nil"/>
          <w:bottom w:val="nil"/>
          <w:right w:val="nil"/>
          <w:between w:val="nil"/>
        </w:pBdr>
        <w:tabs>
          <w:tab w:val="left" w:pos="1134"/>
        </w:tabs>
        <w:spacing w:after="0"/>
        <w:ind w:left="1134" w:hanging="425"/>
      </w:pPr>
      <w:r>
        <w:rPr>
          <w:color w:val="000000"/>
        </w:rPr>
        <w:t>ESB API request/response, schema/structure should be made available to TSL for starting middleware API development.</w:t>
      </w:r>
    </w:p>
    <w:p w14:paraId="5F00DFBE" w14:textId="0C486E32" w:rsidR="00600FE5" w:rsidRPr="00600FE5" w:rsidRDefault="00600FE5" w:rsidP="00A84E26">
      <w:pPr>
        <w:numPr>
          <w:ilvl w:val="1"/>
          <w:numId w:val="2"/>
        </w:numPr>
        <w:pBdr>
          <w:top w:val="nil"/>
          <w:left w:val="nil"/>
          <w:bottom w:val="nil"/>
          <w:right w:val="nil"/>
          <w:between w:val="nil"/>
        </w:pBdr>
        <w:tabs>
          <w:tab w:val="left" w:pos="1134"/>
        </w:tabs>
        <w:spacing w:after="0"/>
        <w:ind w:left="1134" w:hanging="425"/>
        <w:rPr>
          <w:b/>
          <w:bCs/>
        </w:rPr>
      </w:pPr>
      <w:r w:rsidRPr="00600FE5">
        <w:rPr>
          <w:b/>
          <w:bCs/>
        </w:rPr>
        <w:t>ESB API should accept required inputs and should cater to paging, filter and search</w:t>
      </w:r>
      <w:r>
        <w:rPr>
          <w:b/>
          <w:bCs/>
        </w:rPr>
        <w:t xml:space="preserve"> functionality</w:t>
      </w:r>
      <w:r w:rsidRPr="00600FE5">
        <w:rPr>
          <w:b/>
          <w:bCs/>
        </w:rPr>
        <w:t>, else ESB API’s will be consumed to get all relevant data and stored in RDS</w:t>
      </w:r>
      <w:r>
        <w:rPr>
          <w:b/>
          <w:bCs/>
        </w:rPr>
        <w:t xml:space="preserve"> daily for the relevant users,</w:t>
      </w:r>
      <w:r w:rsidRPr="00600FE5">
        <w:rPr>
          <w:b/>
          <w:bCs/>
        </w:rPr>
        <w:t xml:space="preserve"> </w:t>
      </w:r>
      <w:r>
        <w:rPr>
          <w:b/>
          <w:bCs/>
        </w:rPr>
        <w:t xml:space="preserve">stored </w:t>
      </w:r>
      <w:r w:rsidRPr="00600FE5">
        <w:rPr>
          <w:b/>
          <w:bCs/>
        </w:rPr>
        <w:t>procedures will be used to cater to screen/module requirements.</w:t>
      </w:r>
    </w:p>
    <w:p w14:paraId="55B66520" w14:textId="77777777" w:rsidR="006D156B" w:rsidRDefault="006D156B">
      <w:pPr>
        <w:pBdr>
          <w:top w:val="nil"/>
          <w:left w:val="nil"/>
          <w:bottom w:val="nil"/>
          <w:right w:val="nil"/>
          <w:between w:val="nil"/>
        </w:pBdr>
        <w:ind w:left="1080"/>
        <w:rPr>
          <w:color w:val="000000"/>
        </w:rPr>
      </w:pPr>
    </w:p>
    <w:p w14:paraId="515253C4" w14:textId="665B5A97" w:rsidR="006D156B" w:rsidRDefault="00C0261D" w:rsidP="00A84E26">
      <w:pPr>
        <w:pStyle w:val="Heading2"/>
        <w:numPr>
          <w:ilvl w:val="1"/>
          <w:numId w:val="3"/>
        </w:numPr>
        <w:tabs>
          <w:tab w:val="left" w:pos="993"/>
        </w:tabs>
        <w:rPr>
          <w:sz w:val="28"/>
          <w:szCs w:val="28"/>
        </w:rPr>
      </w:pPr>
      <w:r>
        <w:rPr>
          <w:sz w:val="28"/>
          <w:szCs w:val="28"/>
        </w:rPr>
        <w:t xml:space="preserve"> </w:t>
      </w:r>
      <w:r w:rsidR="00A671B4">
        <w:rPr>
          <w:sz w:val="28"/>
          <w:szCs w:val="28"/>
        </w:rPr>
        <w:t>In-Scope</w:t>
      </w:r>
    </w:p>
    <w:p w14:paraId="5E64698E" w14:textId="77777777" w:rsidR="006D156B" w:rsidRDefault="006D156B">
      <w:pPr>
        <w:pBdr>
          <w:top w:val="nil"/>
          <w:left w:val="nil"/>
          <w:bottom w:val="nil"/>
          <w:right w:val="nil"/>
          <w:between w:val="nil"/>
        </w:pBdr>
        <w:spacing w:after="0"/>
        <w:ind w:left="993"/>
        <w:rPr>
          <w:color w:val="000000"/>
        </w:rPr>
      </w:pPr>
    </w:p>
    <w:p w14:paraId="4D32673E" w14:textId="2AE6A924" w:rsidR="006D156B" w:rsidRPr="00435891" w:rsidRDefault="00A671B4" w:rsidP="00A84E26">
      <w:pPr>
        <w:numPr>
          <w:ilvl w:val="1"/>
          <w:numId w:val="1"/>
        </w:numPr>
        <w:pBdr>
          <w:top w:val="nil"/>
          <w:left w:val="nil"/>
          <w:bottom w:val="nil"/>
          <w:right w:val="nil"/>
          <w:between w:val="nil"/>
        </w:pBdr>
        <w:tabs>
          <w:tab w:val="left" w:pos="1134"/>
        </w:tabs>
        <w:spacing w:after="0"/>
        <w:ind w:left="1134" w:hanging="425"/>
      </w:pPr>
      <w:r>
        <w:rPr>
          <w:color w:val="000000"/>
        </w:rPr>
        <w:t>Fully functional mobile adoptive/responsive pages as per approved VD</w:t>
      </w:r>
      <w:r w:rsidR="00435891">
        <w:rPr>
          <w:color w:val="000000"/>
        </w:rPr>
        <w:t xml:space="preserve"> and user stories.</w:t>
      </w:r>
    </w:p>
    <w:p w14:paraId="6DF39155" w14:textId="6A106623" w:rsidR="00435891" w:rsidRPr="00435891" w:rsidRDefault="00435891" w:rsidP="00A84E26">
      <w:pPr>
        <w:numPr>
          <w:ilvl w:val="1"/>
          <w:numId w:val="1"/>
        </w:numPr>
        <w:pBdr>
          <w:top w:val="nil"/>
          <w:left w:val="nil"/>
          <w:bottom w:val="nil"/>
          <w:right w:val="nil"/>
          <w:between w:val="nil"/>
        </w:pBdr>
        <w:tabs>
          <w:tab w:val="left" w:pos="1134"/>
        </w:tabs>
        <w:spacing w:after="0"/>
        <w:ind w:left="1134" w:hanging="425"/>
      </w:pPr>
      <w:r>
        <w:rPr>
          <w:color w:val="000000"/>
        </w:rPr>
        <w:t xml:space="preserve">Week </w:t>
      </w:r>
      <w:r w:rsidR="004E2FA5">
        <w:rPr>
          <w:color w:val="000000"/>
        </w:rPr>
        <w:t>2</w:t>
      </w:r>
      <w:r>
        <w:rPr>
          <w:color w:val="000000"/>
        </w:rPr>
        <w:t xml:space="preserve"> User stories are:</w:t>
      </w:r>
    </w:p>
    <w:p w14:paraId="4765CA6C" w14:textId="42F26C7E" w:rsidR="004E2FA5" w:rsidRDefault="004E2FA5" w:rsidP="00435891">
      <w:pPr>
        <w:numPr>
          <w:ilvl w:val="2"/>
          <w:numId w:val="1"/>
        </w:numPr>
        <w:pBdr>
          <w:top w:val="nil"/>
          <w:left w:val="nil"/>
          <w:bottom w:val="nil"/>
          <w:right w:val="nil"/>
          <w:between w:val="nil"/>
        </w:pBdr>
        <w:tabs>
          <w:tab w:val="left" w:pos="1134"/>
        </w:tabs>
        <w:spacing w:after="0"/>
      </w:pPr>
      <w:r w:rsidRPr="004E2FA5">
        <w:t>Advisor - My Self Landing Page</w:t>
      </w:r>
    </w:p>
    <w:p w14:paraId="788E572C" w14:textId="18D459BC" w:rsidR="00435891" w:rsidRDefault="004E2FA5" w:rsidP="00435891">
      <w:pPr>
        <w:numPr>
          <w:ilvl w:val="2"/>
          <w:numId w:val="1"/>
        </w:numPr>
        <w:pBdr>
          <w:top w:val="nil"/>
          <w:left w:val="nil"/>
          <w:bottom w:val="nil"/>
          <w:right w:val="nil"/>
          <w:between w:val="nil"/>
        </w:pBdr>
        <w:tabs>
          <w:tab w:val="left" w:pos="1134"/>
        </w:tabs>
        <w:spacing w:after="0"/>
      </w:pPr>
      <w:r w:rsidRPr="005B7D55">
        <w:t>Agent - Commission List</w:t>
      </w:r>
    </w:p>
    <w:p w14:paraId="3AF389F8" w14:textId="09FCA5F5" w:rsidR="00435891" w:rsidRDefault="004E2FA5" w:rsidP="00435891">
      <w:pPr>
        <w:numPr>
          <w:ilvl w:val="2"/>
          <w:numId w:val="1"/>
        </w:numPr>
        <w:pBdr>
          <w:top w:val="nil"/>
          <w:left w:val="nil"/>
          <w:bottom w:val="nil"/>
          <w:right w:val="nil"/>
          <w:between w:val="nil"/>
        </w:pBdr>
        <w:tabs>
          <w:tab w:val="left" w:pos="1134"/>
        </w:tabs>
        <w:spacing w:after="0"/>
      </w:pPr>
      <w:r w:rsidRPr="004E2FA5">
        <w:t xml:space="preserve">Agent - Commission </w:t>
      </w:r>
      <w:proofErr w:type="spellStart"/>
      <w:r w:rsidRPr="004E2FA5">
        <w:t>Payout</w:t>
      </w:r>
      <w:proofErr w:type="spellEnd"/>
      <w:r>
        <w:t xml:space="preserve"> Details</w:t>
      </w:r>
    </w:p>
    <w:p w14:paraId="6DD9679F" w14:textId="4CEC049B" w:rsidR="00435891" w:rsidRDefault="004E2FA5" w:rsidP="00435891">
      <w:pPr>
        <w:numPr>
          <w:ilvl w:val="2"/>
          <w:numId w:val="1"/>
        </w:numPr>
        <w:pBdr>
          <w:top w:val="nil"/>
          <w:left w:val="nil"/>
          <w:bottom w:val="nil"/>
          <w:right w:val="nil"/>
          <w:between w:val="nil"/>
        </w:pBdr>
        <w:tabs>
          <w:tab w:val="left" w:pos="1134"/>
        </w:tabs>
        <w:spacing w:after="0"/>
      </w:pPr>
      <w:r w:rsidRPr="004E2FA5">
        <w:t>Agent - Commission - Tax Statements</w:t>
      </w:r>
    </w:p>
    <w:p w14:paraId="4F378180" w14:textId="3B7B2396" w:rsidR="00435891" w:rsidRDefault="004E2FA5" w:rsidP="00435891">
      <w:pPr>
        <w:numPr>
          <w:ilvl w:val="2"/>
          <w:numId w:val="1"/>
        </w:numPr>
        <w:pBdr>
          <w:top w:val="nil"/>
          <w:left w:val="nil"/>
          <w:bottom w:val="nil"/>
          <w:right w:val="nil"/>
          <w:between w:val="nil"/>
        </w:pBdr>
        <w:tabs>
          <w:tab w:val="left" w:pos="1134"/>
        </w:tabs>
        <w:spacing w:after="0"/>
      </w:pPr>
      <w:r w:rsidRPr="004E2FA5">
        <w:t xml:space="preserve">Agent - Commission </w:t>
      </w:r>
      <w:proofErr w:type="spellStart"/>
      <w:r w:rsidRPr="004E2FA5">
        <w:t>Policywise</w:t>
      </w:r>
      <w:proofErr w:type="spellEnd"/>
      <w:r w:rsidRPr="004E2FA5">
        <w:t xml:space="preserve"> earnings</w:t>
      </w:r>
    </w:p>
    <w:p w14:paraId="71ACC858" w14:textId="18FFBAC5" w:rsidR="00435891" w:rsidRDefault="004E2FA5" w:rsidP="00435891">
      <w:pPr>
        <w:numPr>
          <w:ilvl w:val="2"/>
          <w:numId w:val="1"/>
        </w:numPr>
        <w:pBdr>
          <w:top w:val="nil"/>
          <w:left w:val="nil"/>
          <w:bottom w:val="nil"/>
          <w:right w:val="nil"/>
          <w:between w:val="nil"/>
        </w:pBdr>
        <w:tabs>
          <w:tab w:val="left" w:pos="1134"/>
        </w:tabs>
        <w:spacing w:after="0"/>
      </w:pPr>
      <w:r w:rsidRPr="004E2FA5">
        <w:t>Agent - Commission Customer-wise earnings</w:t>
      </w:r>
    </w:p>
    <w:p w14:paraId="12A2A6BF" w14:textId="4F91301E" w:rsidR="00435891" w:rsidRDefault="004E2FA5" w:rsidP="00435891">
      <w:pPr>
        <w:numPr>
          <w:ilvl w:val="2"/>
          <w:numId w:val="1"/>
        </w:numPr>
        <w:pBdr>
          <w:top w:val="nil"/>
          <w:left w:val="nil"/>
          <w:bottom w:val="nil"/>
          <w:right w:val="nil"/>
          <w:between w:val="nil"/>
        </w:pBdr>
        <w:tabs>
          <w:tab w:val="left" w:pos="1134"/>
        </w:tabs>
        <w:spacing w:after="0"/>
      </w:pPr>
      <w:r w:rsidRPr="004E2FA5">
        <w:t>Agent Commission - Information</w:t>
      </w:r>
    </w:p>
    <w:p w14:paraId="538D1730" w14:textId="4B75F21B" w:rsidR="00435891" w:rsidRDefault="004E2FA5" w:rsidP="00435891">
      <w:pPr>
        <w:numPr>
          <w:ilvl w:val="2"/>
          <w:numId w:val="1"/>
        </w:numPr>
        <w:pBdr>
          <w:top w:val="nil"/>
          <w:left w:val="nil"/>
          <w:bottom w:val="nil"/>
          <w:right w:val="nil"/>
          <w:between w:val="nil"/>
        </w:pBdr>
        <w:tabs>
          <w:tab w:val="left" w:pos="1134"/>
        </w:tabs>
        <w:spacing w:after="0"/>
      </w:pPr>
      <w:r w:rsidRPr="004E2FA5">
        <w:t>Notifications</w:t>
      </w:r>
    </w:p>
    <w:p w14:paraId="3019A639" w14:textId="284D1DFF" w:rsidR="00435891" w:rsidRDefault="004E2FA5" w:rsidP="00435891">
      <w:pPr>
        <w:numPr>
          <w:ilvl w:val="2"/>
          <w:numId w:val="1"/>
        </w:numPr>
        <w:pBdr>
          <w:top w:val="nil"/>
          <w:left w:val="nil"/>
          <w:bottom w:val="nil"/>
          <w:right w:val="nil"/>
          <w:between w:val="nil"/>
        </w:pBdr>
        <w:tabs>
          <w:tab w:val="left" w:pos="1134"/>
        </w:tabs>
        <w:spacing w:after="0"/>
      </w:pPr>
      <w:r w:rsidRPr="004E2FA5">
        <w:lastRenderedPageBreak/>
        <w:t>Agent - Consolidated Commission Statement Download</w:t>
      </w:r>
    </w:p>
    <w:p w14:paraId="1986BD57" w14:textId="21129897" w:rsidR="00435891" w:rsidRDefault="004E2FA5" w:rsidP="00435891">
      <w:pPr>
        <w:numPr>
          <w:ilvl w:val="2"/>
          <w:numId w:val="1"/>
        </w:numPr>
        <w:pBdr>
          <w:top w:val="nil"/>
          <w:left w:val="nil"/>
          <w:bottom w:val="nil"/>
          <w:right w:val="nil"/>
          <w:between w:val="nil"/>
        </w:pBdr>
        <w:tabs>
          <w:tab w:val="left" w:pos="1134"/>
        </w:tabs>
        <w:spacing w:after="0"/>
      </w:pPr>
      <w:r>
        <w:t>R&amp;R on Landing Page</w:t>
      </w:r>
    </w:p>
    <w:p w14:paraId="0BEF69FE" w14:textId="45A92C7E" w:rsidR="00435891" w:rsidRDefault="004E2FA5" w:rsidP="00435891">
      <w:pPr>
        <w:numPr>
          <w:ilvl w:val="2"/>
          <w:numId w:val="1"/>
        </w:numPr>
        <w:pBdr>
          <w:top w:val="nil"/>
          <w:left w:val="nil"/>
          <w:bottom w:val="nil"/>
          <w:right w:val="nil"/>
          <w:between w:val="nil"/>
        </w:pBdr>
        <w:tabs>
          <w:tab w:val="left" w:pos="1134"/>
        </w:tabs>
        <w:spacing w:after="0"/>
      </w:pPr>
      <w:r w:rsidRPr="004E2FA5">
        <w:t>R&amp;R Dashboard - Landing Page - Running Contest</w:t>
      </w:r>
    </w:p>
    <w:p w14:paraId="7DA38E67" w14:textId="56DE70DB" w:rsidR="00435891" w:rsidRDefault="004E2FA5" w:rsidP="00435891">
      <w:pPr>
        <w:numPr>
          <w:ilvl w:val="2"/>
          <w:numId w:val="1"/>
        </w:numPr>
        <w:pBdr>
          <w:top w:val="nil"/>
          <w:left w:val="nil"/>
          <w:bottom w:val="nil"/>
          <w:right w:val="nil"/>
          <w:between w:val="nil"/>
        </w:pBdr>
        <w:tabs>
          <w:tab w:val="left" w:pos="1134"/>
        </w:tabs>
        <w:spacing w:after="0"/>
      </w:pPr>
      <w:r w:rsidRPr="004E2FA5">
        <w:t>R&amp;R Closed Contests</w:t>
      </w:r>
    </w:p>
    <w:p w14:paraId="6FF1DF91" w14:textId="078EA312" w:rsidR="00435891" w:rsidRDefault="004E2FA5" w:rsidP="00435891">
      <w:pPr>
        <w:numPr>
          <w:ilvl w:val="2"/>
          <w:numId w:val="1"/>
        </w:numPr>
        <w:pBdr>
          <w:top w:val="nil"/>
          <w:left w:val="nil"/>
          <w:bottom w:val="nil"/>
          <w:right w:val="nil"/>
          <w:between w:val="nil"/>
        </w:pBdr>
        <w:tabs>
          <w:tab w:val="left" w:pos="1134"/>
        </w:tabs>
        <w:spacing w:after="0"/>
      </w:pPr>
      <w:r w:rsidRPr="004E2FA5">
        <w:t>R&amp;R Banner</w:t>
      </w:r>
    </w:p>
    <w:p w14:paraId="0612A051" w14:textId="209BDEDA" w:rsidR="004E2FA5" w:rsidRDefault="004E2FA5" w:rsidP="00435891">
      <w:pPr>
        <w:numPr>
          <w:ilvl w:val="2"/>
          <w:numId w:val="1"/>
        </w:numPr>
        <w:pBdr>
          <w:top w:val="nil"/>
          <w:left w:val="nil"/>
          <w:bottom w:val="nil"/>
          <w:right w:val="nil"/>
          <w:between w:val="nil"/>
        </w:pBdr>
        <w:tabs>
          <w:tab w:val="left" w:pos="1134"/>
        </w:tabs>
        <w:spacing w:after="0"/>
      </w:pPr>
      <w:r w:rsidRPr="004E2FA5">
        <w:t>R&amp;R Updates</w:t>
      </w:r>
    </w:p>
    <w:p w14:paraId="16C10DA1" w14:textId="77777777" w:rsidR="001F233D" w:rsidRDefault="001F233D" w:rsidP="001F233D">
      <w:pPr>
        <w:pBdr>
          <w:top w:val="nil"/>
          <w:left w:val="nil"/>
          <w:bottom w:val="nil"/>
          <w:right w:val="nil"/>
          <w:between w:val="nil"/>
        </w:pBdr>
        <w:tabs>
          <w:tab w:val="left" w:pos="1134"/>
        </w:tabs>
        <w:spacing w:after="0"/>
        <w:ind w:left="2340"/>
      </w:pPr>
    </w:p>
    <w:p w14:paraId="2D14867E" w14:textId="38E11EE7" w:rsidR="009B7C4B" w:rsidRPr="00485757" w:rsidRDefault="009B7C4B" w:rsidP="009B7C4B">
      <w:pPr>
        <w:pBdr>
          <w:top w:val="nil"/>
          <w:left w:val="nil"/>
          <w:bottom w:val="nil"/>
          <w:right w:val="nil"/>
          <w:between w:val="nil"/>
        </w:pBdr>
        <w:tabs>
          <w:tab w:val="left" w:pos="1134"/>
        </w:tabs>
        <w:spacing w:after="0"/>
        <w:ind w:left="360"/>
        <w:rPr>
          <w:b/>
          <w:bCs/>
        </w:rPr>
      </w:pPr>
      <w:r w:rsidRPr="00485757">
        <w:rPr>
          <w:b/>
          <w:bCs/>
        </w:rPr>
        <w:t>Whereas items 8, 13 and 14 will be taken up along with admin module as it has dependency on Admin module functionality and the scope has to be detailed out.</w:t>
      </w:r>
    </w:p>
    <w:p w14:paraId="7406244E" w14:textId="77777777" w:rsidR="006D156B" w:rsidRDefault="00A671B4" w:rsidP="00A84E26">
      <w:pPr>
        <w:pStyle w:val="Heading1"/>
        <w:numPr>
          <w:ilvl w:val="0"/>
          <w:numId w:val="3"/>
        </w:numPr>
      </w:pPr>
      <w:r>
        <w:rPr>
          <w:sz w:val="44"/>
          <w:szCs w:val="44"/>
        </w:rPr>
        <w:t>Functional Requirements</w:t>
      </w:r>
    </w:p>
    <w:p w14:paraId="2AABAD03" w14:textId="242704B7" w:rsidR="006D156B" w:rsidRPr="00A1287F" w:rsidRDefault="00A1287F" w:rsidP="00A84E26">
      <w:pPr>
        <w:pStyle w:val="Heading2"/>
        <w:numPr>
          <w:ilvl w:val="1"/>
          <w:numId w:val="3"/>
        </w:numPr>
        <w:tabs>
          <w:tab w:val="left" w:pos="851"/>
        </w:tabs>
        <w:rPr>
          <w:sz w:val="32"/>
          <w:szCs w:val="32"/>
        </w:rPr>
      </w:pPr>
      <w:r w:rsidRPr="00A1287F">
        <w:rPr>
          <w:sz w:val="32"/>
          <w:szCs w:val="32"/>
        </w:rPr>
        <w:t>A</w:t>
      </w:r>
      <w:r w:rsidR="00C07BD6">
        <w:rPr>
          <w:sz w:val="32"/>
          <w:szCs w:val="32"/>
        </w:rPr>
        <w:t>dvisor – My Self Page</w:t>
      </w:r>
    </w:p>
    <w:p w14:paraId="17191C7E" w14:textId="528FDC98" w:rsidR="006D156B" w:rsidRDefault="00A1287F" w:rsidP="00A84E26">
      <w:pPr>
        <w:pStyle w:val="Heading3"/>
        <w:numPr>
          <w:ilvl w:val="2"/>
          <w:numId w:val="3"/>
        </w:numPr>
      </w:pPr>
      <w:r>
        <w:rPr>
          <w:sz w:val="28"/>
          <w:szCs w:val="28"/>
        </w:rPr>
        <w:t>Requirement</w:t>
      </w:r>
    </w:p>
    <w:p w14:paraId="08F65F4A" w14:textId="77777777" w:rsidR="00A1287F" w:rsidRDefault="00A1287F">
      <w:pPr>
        <w:ind w:left="360"/>
      </w:pPr>
      <w:bookmarkStart w:id="0" w:name="_Hlk64309934"/>
      <w:r w:rsidRPr="00A1287F">
        <w:rPr>
          <w:b/>
          <w:bCs/>
        </w:rPr>
        <w:t>Description</w:t>
      </w:r>
      <w:r>
        <w:t xml:space="preserve">: </w:t>
      </w:r>
    </w:p>
    <w:p w14:paraId="2D20B37D" w14:textId="155F01E8" w:rsidR="00A1287F" w:rsidRDefault="00C07BD6">
      <w:pPr>
        <w:ind w:left="360"/>
      </w:pPr>
      <w:r w:rsidRPr="00C07BD6">
        <w:t>As an Advisor I want to see a snapshot of my earnings</w:t>
      </w:r>
    </w:p>
    <w:p w14:paraId="47E46463" w14:textId="77777777" w:rsidR="00A1287F" w:rsidRDefault="00A1287F" w:rsidP="00A1287F">
      <w:pPr>
        <w:ind w:left="360"/>
      </w:pPr>
      <w:r w:rsidRPr="00A1287F">
        <w:rPr>
          <w:b/>
          <w:bCs/>
        </w:rPr>
        <w:t>Details</w:t>
      </w:r>
      <w:r>
        <w:t xml:space="preserve">: </w:t>
      </w:r>
    </w:p>
    <w:p w14:paraId="07EDD853" w14:textId="1079FC4E" w:rsidR="00C07BD6" w:rsidRDefault="00C07BD6" w:rsidP="00C07BD6">
      <w:pPr>
        <w:ind w:left="360"/>
      </w:pPr>
      <w:r>
        <w:t xml:space="preserve">1. Header - Last Commission </w:t>
      </w:r>
      <w:proofErr w:type="gramStart"/>
      <w:r>
        <w:t>Paid  &lt;</w:t>
      </w:r>
      <w:proofErr w:type="gramEnd"/>
      <w:r>
        <w:t xml:space="preserve">Amount&gt;,  &lt;Last </w:t>
      </w:r>
      <w:proofErr w:type="spellStart"/>
      <w:r>
        <w:t>Payout</w:t>
      </w:r>
      <w:proofErr w:type="spellEnd"/>
      <w:r>
        <w:t xml:space="preserve"> cycle YY MM and Fortnight&gt;,</w:t>
      </w:r>
    </w:p>
    <w:p w14:paraId="4A90A18C" w14:textId="77777777" w:rsidR="00C07BD6" w:rsidRDefault="00C07BD6" w:rsidP="00C07BD6">
      <w:pPr>
        <w:ind w:left="360"/>
      </w:pPr>
      <w:r>
        <w:t>Total Commission Paid &lt;Commission Paid till date in current FY&gt;, "From Apr '21(Start of FY to be dynamically picked) till Date)</w:t>
      </w:r>
    </w:p>
    <w:p w14:paraId="6E1E48A5" w14:textId="77777777" w:rsidR="00C07BD6" w:rsidRDefault="00C07BD6" w:rsidP="00C07BD6">
      <w:pPr>
        <w:ind w:left="360"/>
      </w:pPr>
      <w:r>
        <w:t>2. On-Page notification/Banner/Alert Band space - Refer Commission Notification story</w:t>
      </w:r>
    </w:p>
    <w:p w14:paraId="1AD5CDC4" w14:textId="77777777" w:rsidR="00C07BD6" w:rsidRDefault="00C07BD6" w:rsidP="00C07BD6">
      <w:pPr>
        <w:ind w:left="360"/>
      </w:pPr>
      <w:r>
        <w:t xml:space="preserve">3. Quick Links -&gt;Commissions, R&amp;R, Tax Certificates, Commission Statements, Updates, </w:t>
      </w:r>
    </w:p>
    <w:p w14:paraId="17439A5E" w14:textId="77777777" w:rsidR="00C07BD6" w:rsidRDefault="00C07BD6" w:rsidP="00C07BD6">
      <w:pPr>
        <w:ind w:left="360"/>
      </w:pPr>
      <w:r>
        <w:t xml:space="preserve">4. Commissions - 5 rows (last 5 </w:t>
      </w:r>
      <w:proofErr w:type="spellStart"/>
      <w:r>
        <w:t>payout</w:t>
      </w:r>
      <w:proofErr w:type="spellEnd"/>
      <w:r>
        <w:t xml:space="preserve"> cycles) with "View Details" to lead to Commissions Page</w:t>
      </w:r>
    </w:p>
    <w:p w14:paraId="1785CA8A" w14:textId="77777777" w:rsidR="00C07BD6" w:rsidRDefault="00C07BD6" w:rsidP="00C07BD6">
      <w:pPr>
        <w:ind w:left="360"/>
      </w:pPr>
      <w:proofErr w:type="spellStart"/>
      <w:r>
        <w:t>Payout</w:t>
      </w:r>
      <w:proofErr w:type="spellEnd"/>
      <w:r>
        <w:t xml:space="preserve"> Cycle Name, Payment Date, Amount Paid, UTR No. CTA - "View Details", "Download" (for each </w:t>
      </w:r>
      <w:proofErr w:type="spellStart"/>
      <w:r>
        <w:t>Payout</w:t>
      </w:r>
      <w:proofErr w:type="spellEnd"/>
      <w:r>
        <w:t>?)</w:t>
      </w:r>
    </w:p>
    <w:p w14:paraId="02B7C111" w14:textId="77777777" w:rsidR="00C07BD6" w:rsidRDefault="00C07BD6" w:rsidP="00C07BD6">
      <w:pPr>
        <w:ind w:left="360"/>
      </w:pPr>
      <w:r>
        <w:t xml:space="preserve">"View Details" &gt; Open Summary view for </w:t>
      </w:r>
      <w:proofErr w:type="spellStart"/>
      <w:r>
        <w:t>payout</w:t>
      </w:r>
      <w:proofErr w:type="spellEnd"/>
      <w:r>
        <w:t xml:space="preserve"> cycle</w:t>
      </w:r>
    </w:p>
    <w:p w14:paraId="3966BD6E" w14:textId="792443B4" w:rsidR="006D156B" w:rsidRDefault="00C07BD6" w:rsidP="00740BB0">
      <w:pPr>
        <w:pStyle w:val="ListParagraph"/>
        <w:numPr>
          <w:ilvl w:val="1"/>
          <w:numId w:val="2"/>
        </w:numPr>
      </w:pPr>
      <w:r>
        <w:t>R&amp;R Summary - 5 rows with Show More to lead to R&amp;R Page</w:t>
      </w:r>
    </w:p>
    <w:p w14:paraId="66387B20" w14:textId="2DD3316C" w:rsidR="00740BB0" w:rsidRDefault="00740BB0" w:rsidP="00740BB0">
      <w:pPr>
        <w:ind w:left="360"/>
      </w:pPr>
      <w:r>
        <w:t>1. To show performance on currently running contests for which an agent is eligible</w:t>
      </w:r>
    </w:p>
    <w:p w14:paraId="1FD85E6F" w14:textId="77777777" w:rsidR="00740BB0" w:rsidRDefault="00740BB0" w:rsidP="00740BB0">
      <w:pPr>
        <w:ind w:left="360"/>
      </w:pPr>
      <w:r>
        <w:t xml:space="preserve">Contest Period (From DDMMMYYYY to </w:t>
      </w:r>
      <w:proofErr w:type="spellStart"/>
      <w:r>
        <w:t>To</w:t>
      </w:r>
      <w:proofErr w:type="spellEnd"/>
      <w:r>
        <w:t xml:space="preserve"> DDMMMYYYY), Contest Name, Reward Achieved (On Intro</w:t>
      </w:r>
      <w:proofErr w:type="gramStart"/>
      <w:r>
        <w:t>),  Status</w:t>
      </w:r>
      <w:proofErr w:type="gramEnd"/>
      <w:r>
        <w:t xml:space="preserve"> (Running, Results Awaited, Final Results) CTA - View Details-&gt;</w:t>
      </w:r>
    </w:p>
    <w:p w14:paraId="4AAB79B4" w14:textId="77777777" w:rsidR="00740BB0" w:rsidRDefault="00740BB0" w:rsidP="00740BB0">
      <w:pPr>
        <w:ind w:left="360"/>
      </w:pPr>
      <w:r>
        <w:t>(Uploaded and linked through Admin Module)</w:t>
      </w:r>
    </w:p>
    <w:p w14:paraId="601E84E4" w14:textId="1A1BB63B" w:rsidR="00740BB0" w:rsidRDefault="00740BB0" w:rsidP="00740BB0">
      <w:pPr>
        <w:ind w:left="360"/>
      </w:pPr>
      <w:r>
        <w:t>Tabs -  Running Contests, Closed Contests</w:t>
      </w:r>
    </w:p>
    <w:p w14:paraId="0DDD08EE" w14:textId="77777777" w:rsidR="00740BB0" w:rsidRDefault="00740BB0" w:rsidP="00740BB0">
      <w:pPr>
        <w:ind w:left="360"/>
      </w:pPr>
      <w:r>
        <w:t>2. Show 5 contests on landing page</w:t>
      </w:r>
    </w:p>
    <w:p w14:paraId="73AC4DBA" w14:textId="77777777" w:rsidR="00740BB0" w:rsidRDefault="00740BB0" w:rsidP="00740BB0">
      <w:pPr>
        <w:ind w:left="360"/>
      </w:pPr>
      <w:r>
        <w:t>3. Show More Button on section to take to R&amp;R Landing Page</w:t>
      </w:r>
    </w:p>
    <w:p w14:paraId="1114DA38" w14:textId="342ECC69" w:rsidR="00740BB0" w:rsidRDefault="00740BB0" w:rsidP="00740BB0">
      <w:pPr>
        <w:ind w:left="360"/>
      </w:pPr>
      <w:r>
        <w:t>4. Click on any row to show list of policies which contributed to achievement -&gt; Policy ID, Policy Holder Name, Plan Name, Modal Premium, FYP, WFYP, Reason for not consideration (Remarks from system - Min Ticket Size, Surrender clawback etc) "</w:t>
      </w:r>
    </w:p>
    <w:bookmarkEnd w:id="0"/>
    <w:p w14:paraId="357DEC85" w14:textId="5B49AB0C" w:rsidR="006D156B" w:rsidRDefault="00306673" w:rsidP="00A84E26">
      <w:pPr>
        <w:pStyle w:val="Heading3"/>
        <w:numPr>
          <w:ilvl w:val="2"/>
          <w:numId w:val="3"/>
        </w:numPr>
      </w:pPr>
      <w:r w:rsidRPr="00306673">
        <w:rPr>
          <w:sz w:val="28"/>
          <w:szCs w:val="28"/>
        </w:rPr>
        <w:lastRenderedPageBreak/>
        <w:t>Implementation Approach</w:t>
      </w:r>
    </w:p>
    <w:p w14:paraId="5B28B886" w14:textId="13289B7B" w:rsidR="00BA48DD" w:rsidRPr="00BA48DD" w:rsidRDefault="00C07BD6" w:rsidP="00BA48DD">
      <w:pPr>
        <w:ind w:left="360"/>
      </w:pPr>
      <w:bookmarkStart w:id="1" w:name="_Hlk64310582"/>
      <w:r>
        <w:t xml:space="preserve">My Self is a new page for all three user roles.  Based on logged in </w:t>
      </w:r>
      <w:proofErr w:type="spellStart"/>
      <w:r>
        <w:t>user_role</w:t>
      </w:r>
      <w:proofErr w:type="spellEnd"/>
      <w:r>
        <w:t xml:space="preserve">, fields and sections to be shown in this page will vary. </w:t>
      </w:r>
      <w:r w:rsidR="00F7614E">
        <w:t>User will navigate to this page from top menu My Self option.</w:t>
      </w:r>
    </w:p>
    <w:p w14:paraId="510C1F00" w14:textId="121B516A" w:rsidR="00EA5EF5" w:rsidRDefault="00CE48DC" w:rsidP="004B01E0">
      <w:pPr>
        <w:ind w:left="345"/>
      </w:pPr>
      <w:bookmarkStart w:id="2" w:name="_Hlk64310887"/>
      <w:bookmarkEnd w:id="1"/>
      <w:r>
        <w:t>Please find below the UI element mapping for the three roles.</w:t>
      </w:r>
      <w:r w:rsidR="004B01E0">
        <w:t xml:space="preserve"> Based on the logged in user role, top blocks, quick links and main sections will be handled. This section will cover details for Advisor user role.</w:t>
      </w:r>
    </w:p>
    <w:tbl>
      <w:tblPr>
        <w:tblW w:w="8217" w:type="dxa"/>
        <w:tblLook w:val="04A0" w:firstRow="1" w:lastRow="0" w:firstColumn="1" w:lastColumn="0" w:noHBand="0" w:noVBand="1"/>
      </w:tblPr>
      <w:tblGrid>
        <w:gridCol w:w="1540"/>
        <w:gridCol w:w="1500"/>
        <w:gridCol w:w="5177"/>
      </w:tblGrid>
      <w:tr w:rsidR="00CE48DC" w:rsidRPr="00CE48DC" w14:paraId="36589B1E" w14:textId="77777777" w:rsidTr="0082051F">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CC415E" w14:textId="3D0F192A" w:rsidR="00CE48DC" w:rsidRPr="00CE48DC" w:rsidRDefault="00CE48DC" w:rsidP="00CE48DC">
            <w:pPr>
              <w:spacing w:after="0" w:line="240" w:lineRule="auto"/>
              <w:rPr>
                <w:rFonts w:eastAsia="Times New Roman"/>
                <w:b/>
                <w:bCs/>
                <w:color w:val="000000"/>
              </w:rPr>
            </w:pPr>
            <w:r>
              <w:t xml:space="preserve">       </w:t>
            </w:r>
            <w:r w:rsidRPr="00CE48DC">
              <w:rPr>
                <w:rFonts w:eastAsia="Times New Roman"/>
                <w:b/>
                <w:bCs/>
                <w:color w:val="000000"/>
              </w:rPr>
              <w:t>Role</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14:paraId="2FF4936F" w14:textId="77777777" w:rsidR="00CE48DC" w:rsidRPr="00CE48DC" w:rsidRDefault="00CE48DC" w:rsidP="00CE48DC">
            <w:pPr>
              <w:spacing w:after="0" w:line="240" w:lineRule="auto"/>
              <w:rPr>
                <w:rFonts w:eastAsia="Times New Roman"/>
                <w:b/>
                <w:bCs/>
                <w:color w:val="000000"/>
              </w:rPr>
            </w:pPr>
            <w:r w:rsidRPr="00CE48DC">
              <w:rPr>
                <w:rFonts w:eastAsia="Times New Roman"/>
                <w:b/>
                <w:bCs/>
                <w:color w:val="000000"/>
              </w:rPr>
              <w:t>Section</w:t>
            </w:r>
          </w:p>
        </w:tc>
        <w:tc>
          <w:tcPr>
            <w:tcW w:w="5177" w:type="dxa"/>
            <w:tcBorders>
              <w:top w:val="single" w:sz="4" w:space="0" w:color="auto"/>
              <w:left w:val="nil"/>
              <w:bottom w:val="single" w:sz="4" w:space="0" w:color="auto"/>
              <w:right w:val="single" w:sz="4" w:space="0" w:color="auto"/>
            </w:tcBorders>
            <w:shd w:val="clear" w:color="000000" w:fill="FFFF00"/>
            <w:noWrap/>
            <w:vAlign w:val="bottom"/>
            <w:hideMark/>
          </w:tcPr>
          <w:p w14:paraId="54C8CC76" w14:textId="77777777" w:rsidR="00CE48DC" w:rsidRPr="00CE48DC" w:rsidRDefault="00CE48DC" w:rsidP="00CE48DC">
            <w:pPr>
              <w:spacing w:after="0" w:line="240" w:lineRule="auto"/>
              <w:rPr>
                <w:rFonts w:eastAsia="Times New Roman"/>
                <w:b/>
                <w:bCs/>
                <w:color w:val="000000"/>
              </w:rPr>
            </w:pPr>
            <w:r w:rsidRPr="00CE48DC">
              <w:rPr>
                <w:rFonts w:eastAsia="Times New Roman"/>
                <w:b/>
                <w:bCs/>
                <w:color w:val="000000"/>
              </w:rPr>
              <w:t>Blocks/CTA/Links</w:t>
            </w:r>
          </w:p>
        </w:tc>
      </w:tr>
      <w:tr w:rsidR="00CE48DC" w:rsidRPr="00CE48DC" w14:paraId="41ABF89F"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04395FC"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3BDD8DFC"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3D9CC12F" w14:textId="2680E84E" w:rsidR="00CE48DC" w:rsidRPr="00CE48DC" w:rsidRDefault="00CE48DC" w:rsidP="00CE48DC">
            <w:pPr>
              <w:spacing w:after="0" w:line="240" w:lineRule="auto"/>
              <w:rPr>
                <w:rFonts w:eastAsia="Times New Roman"/>
                <w:color w:val="000000"/>
              </w:rPr>
            </w:pPr>
            <w:r w:rsidRPr="00CE48DC">
              <w:rPr>
                <w:rFonts w:eastAsia="Times New Roman"/>
                <w:color w:val="000000"/>
              </w:rPr>
              <w:t>Self-targeted notifications</w:t>
            </w:r>
          </w:p>
        </w:tc>
      </w:tr>
      <w:tr w:rsidR="00CE48DC" w:rsidRPr="00CE48DC" w14:paraId="5EE192ED"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D6DCFB6"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78C68528"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72EF3C19" w14:textId="5726A15F" w:rsidR="00CE48DC" w:rsidRPr="00CE48DC" w:rsidRDefault="00CE48DC" w:rsidP="00CE48DC">
            <w:pPr>
              <w:spacing w:after="0" w:line="240" w:lineRule="auto"/>
              <w:rPr>
                <w:rFonts w:eastAsia="Times New Roman"/>
                <w:color w:val="000000"/>
              </w:rPr>
            </w:pPr>
            <w:r w:rsidRPr="00CE48DC">
              <w:rPr>
                <w:rFonts w:eastAsia="Times New Roman"/>
                <w:color w:val="000000"/>
              </w:rPr>
              <w:t>Self-targeted notifications</w:t>
            </w:r>
          </w:p>
        </w:tc>
      </w:tr>
      <w:tr w:rsidR="00CE48DC" w:rsidRPr="00CE48DC" w14:paraId="62838422"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ECE7414" w14:textId="77777777" w:rsidR="00CE48DC" w:rsidRPr="00CE48DC" w:rsidRDefault="00CE48DC" w:rsidP="00CE48DC">
            <w:pPr>
              <w:spacing w:after="0" w:line="240" w:lineRule="auto"/>
              <w:rPr>
                <w:rFonts w:eastAsia="Times New Roman"/>
                <w:color w:val="000000"/>
              </w:rPr>
            </w:pPr>
            <w:commentRangeStart w:id="3"/>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2147DEE9"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Notifications</w:t>
            </w:r>
          </w:p>
        </w:tc>
        <w:tc>
          <w:tcPr>
            <w:tcW w:w="5177" w:type="dxa"/>
            <w:tcBorders>
              <w:top w:val="nil"/>
              <w:left w:val="nil"/>
              <w:bottom w:val="single" w:sz="4" w:space="0" w:color="auto"/>
              <w:right w:val="single" w:sz="4" w:space="0" w:color="auto"/>
            </w:tcBorders>
            <w:shd w:val="clear" w:color="auto" w:fill="auto"/>
            <w:noWrap/>
            <w:vAlign w:val="bottom"/>
            <w:hideMark/>
          </w:tcPr>
          <w:p w14:paraId="5D3F5A99"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VD not shared</w:t>
            </w:r>
            <w:commentRangeEnd w:id="3"/>
            <w:r w:rsidR="00521A96">
              <w:rPr>
                <w:rStyle w:val="CommentReference"/>
              </w:rPr>
              <w:commentReference w:id="3"/>
            </w:r>
          </w:p>
        </w:tc>
      </w:tr>
      <w:tr w:rsidR="00CE48DC" w:rsidRPr="00CE48DC" w14:paraId="2ADD31A3"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A710369"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0C9CC50A"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753FC7B4"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Last Commission Paid, Total Commission Paid</w:t>
            </w:r>
          </w:p>
        </w:tc>
      </w:tr>
      <w:tr w:rsidR="00CE48DC" w:rsidRPr="00CE48DC" w14:paraId="3E3655D7"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2C60DC4"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030AB9A0"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4D7FE30D"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Achievement</w:t>
            </w:r>
          </w:p>
        </w:tc>
      </w:tr>
      <w:tr w:rsidR="00CE48DC" w:rsidRPr="00CE48DC" w14:paraId="621550CC"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587EF6C"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0AF8E5AB"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Top cards</w:t>
            </w:r>
          </w:p>
        </w:tc>
        <w:tc>
          <w:tcPr>
            <w:tcW w:w="5177" w:type="dxa"/>
            <w:tcBorders>
              <w:top w:val="nil"/>
              <w:left w:val="nil"/>
              <w:bottom w:val="single" w:sz="4" w:space="0" w:color="auto"/>
              <w:right w:val="single" w:sz="4" w:space="0" w:color="auto"/>
            </w:tcBorders>
            <w:shd w:val="clear" w:color="auto" w:fill="auto"/>
            <w:noWrap/>
            <w:vAlign w:val="bottom"/>
            <w:hideMark/>
          </w:tcPr>
          <w:p w14:paraId="098F8606" w14:textId="77777777" w:rsidR="00CE48DC" w:rsidRPr="00CE48DC" w:rsidRDefault="00CE48DC" w:rsidP="00CE48DC">
            <w:pPr>
              <w:spacing w:after="0" w:line="240" w:lineRule="auto"/>
              <w:rPr>
                <w:rFonts w:eastAsia="Times New Roman"/>
                <w:color w:val="000000"/>
              </w:rPr>
            </w:pPr>
            <w:commentRangeStart w:id="4"/>
            <w:commentRangeStart w:id="5"/>
            <w:r w:rsidRPr="00CE48DC">
              <w:rPr>
                <w:rFonts w:eastAsia="Times New Roman"/>
                <w:color w:val="000000"/>
              </w:rPr>
              <w:t>VD not shared</w:t>
            </w:r>
            <w:commentRangeEnd w:id="4"/>
            <w:r w:rsidR="00521A96">
              <w:rPr>
                <w:rStyle w:val="CommentReference"/>
              </w:rPr>
              <w:commentReference w:id="4"/>
            </w:r>
            <w:commentRangeEnd w:id="5"/>
            <w:r w:rsidR="00252A40">
              <w:rPr>
                <w:rStyle w:val="CommentReference"/>
              </w:rPr>
              <w:commentReference w:id="5"/>
            </w:r>
          </w:p>
        </w:tc>
      </w:tr>
      <w:tr w:rsidR="00CE48DC" w:rsidRPr="00CE48DC" w14:paraId="752F09DE"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6C979EC"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5A574E71"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62691A9E" w14:textId="043BCF81" w:rsidR="00CE48DC" w:rsidRPr="00CE48DC" w:rsidRDefault="00CE48DC" w:rsidP="00CE48DC">
            <w:pPr>
              <w:spacing w:after="0" w:line="240" w:lineRule="auto"/>
              <w:rPr>
                <w:rFonts w:eastAsia="Times New Roman"/>
                <w:color w:val="000000"/>
              </w:rPr>
            </w:pPr>
            <w:r w:rsidRPr="00CE48DC">
              <w:rPr>
                <w:rFonts w:eastAsia="Times New Roman"/>
                <w:color w:val="000000"/>
              </w:rPr>
              <w:t>Tax Statements, Commission Statements, Updates</w:t>
            </w:r>
          </w:p>
        </w:tc>
      </w:tr>
      <w:tr w:rsidR="00CE48DC" w:rsidRPr="00CE48DC" w14:paraId="6F90186A"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89A8E20"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4C4B1A7F"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78444ECD" w14:textId="77777777" w:rsidR="00CE48DC" w:rsidRPr="00CE48DC" w:rsidRDefault="00CE48DC" w:rsidP="00CE48DC">
            <w:pPr>
              <w:spacing w:after="0" w:line="240" w:lineRule="auto"/>
              <w:rPr>
                <w:rFonts w:eastAsia="Times New Roman"/>
                <w:color w:val="000000"/>
              </w:rPr>
            </w:pPr>
            <w:proofErr w:type="spellStart"/>
            <w:r w:rsidRPr="00CE48DC">
              <w:rPr>
                <w:rFonts w:eastAsia="Times New Roman"/>
                <w:color w:val="000000"/>
              </w:rPr>
              <w:t>RnR</w:t>
            </w:r>
            <w:proofErr w:type="spellEnd"/>
            <w:r w:rsidRPr="00CE48DC">
              <w:rPr>
                <w:rFonts w:eastAsia="Times New Roman"/>
                <w:color w:val="000000"/>
              </w:rPr>
              <w:t xml:space="preserve">, Team </w:t>
            </w:r>
            <w:proofErr w:type="spellStart"/>
            <w:r w:rsidRPr="00CE48DC">
              <w:rPr>
                <w:rFonts w:eastAsia="Times New Roman"/>
                <w:color w:val="000000"/>
              </w:rPr>
              <w:t>RnR</w:t>
            </w:r>
            <w:proofErr w:type="spellEnd"/>
            <w:r w:rsidRPr="00CE48DC">
              <w:rPr>
                <w:rFonts w:eastAsia="Times New Roman"/>
                <w:color w:val="000000"/>
              </w:rPr>
              <w:t>, Updates</w:t>
            </w:r>
          </w:p>
        </w:tc>
      </w:tr>
      <w:tr w:rsidR="00CE48DC" w:rsidRPr="00CE48DC" w14:paraId="5E37FCFF"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60583C9"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1C9D7171"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Quick Links</w:t>
            </w:r>
          </w:p>
        </w:tc>
        <w:tc>
          <w:tcPr>
            <w:tcW w:w="5177" w:type="dxa"/>
            <w:tcBorders>
              <w:top w:val="nil"/>
              <w:left w:val="nil"/>
              <w:bottom w:val="single" w:sz="4" w:space="0" w:color="auto"/>
              <w:right w:val="single" w:sz="4" w:space="0" w:color="auto"/>
            </w:tcBorders>
            <w:shd w:val="clear" w:color="auto" w:fill="auto"/>
            <w:noWrap/>
            <w:vAlign w:val="bottom"/>
            <w:hideMark/>
          </w:tcPr>
          <w:p w14:paraId="5F15B119" w14:textId="77777777" w:rsidR="00CE48DC" w:rsidRPr="00CE48DC" w:rsidRDefault="00CE48DC" w:rsidP="00CE48DC">
            <w:pPr>
              <w:spacing w:after="0" w:line="240" w:lineRule="auto"/>
              <w:rPr>
                <w:rFonts w:eastAsia="Times New Roman"/>
                <w:color w:val="000000"/>
              </w:rPr>
            </w:pPr>
            <w:commentRangeStart w:id="6"/>
            <w:commentRangeStart w:id="7"/>
            <w:r w:rsidRPr="00CE48DC">
              <w:rPr>
                <w:rFonts w:eastAsia="Times New Roman"/>
                <w:color w:val="000000"/>
              </w:rPr>
              <w:t>VD not shared</w:t>
            </w:r>
            <w:commentRangeEnd w:id="6"/>
            <w:r w:rsidR="00521A96">
              <w:rPr>
                <w:rStyle w:val="CommentReference"/>
              </w:rPr>
              <w:commentReference w:id="6"/>
            </w:r>
            <w:commentRangeEnd w:id="7"/>
            <w:r w:rsidR="00252A40">
              <w:rPr>
                <w:rStyle w:val="CommentReference"/>
              </w:rPr>
              <w:commentReference w:id="7"/>
            </w:r>
          </w:p>
        </w:tc>
      </w:tr>
      <w:tr w:rsidR="00CE48DC" w:rsidRPr="00CE48DC" w14:paraId="567C1605"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F1B893"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Advisor</w:t>
            </w:r>
          </w:p>
        </w:tc>
        <w:tc>
          <w:tcPr>
            <w:tcW w:w="1500" w:type="dxa"/>
            <w:tcBorders>
              <w:top w:val="nil"/>
              <w:left w:val="nil"/>
              <w:bottom w:val="single" w:sz="4" w:space="0" w:color="auto"/>
              <w:right w:val="single" w:sz="4" w:space="0" w:color="auto"/>
            </w:tcBorders>
            <w:shd w:val="clear" w:color="auto" w:fill="auto"/>
            <w:noWrap/>
            <w:vAlign w:val="bottom"/>
            <w:hideMark/>
          </w:tcPr>
          <w:p w14:paraId="6842B57E"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623997A9"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 xml:space="preserve">Latest 5 commissions, Latest 5 </w:t>
            </w:r>
            <w:proofErr w:type="spellStart"/>
            <w:r w:rsidRPr="00CE48DC">
              <w:rPr>
                <w:rFonts w:eastAsia="Times New Roman"/>
                <w:color w:val="000000"/>
              </w:rPr>
              <w:t>RnR</w:t>
            </w:r>
            <w:proofErr w:type="spellEnd"/>
          </w:p>
        </w:tc>
      </w:tr>
      <w:tr w:rsidR="00CE48DC" w:rsidRPr="00CE48DC" w14:paraId="2C04D773"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1659FAC"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Agent Manager</w:t>
            </w:r>
          </w:p>
        </w:tc>
        <w:tc>
          <w:tcPr>
            <w:tcW w:w="1500" w:type="dxa"/>
            <w:tcBorders>
              <w:top w:val="nil"/>
              <w:left w:val="nil"/>
              <w:bottom w:val="single" w:sz="4" w:space="0" w:color="auto"/>
              <w:right w:val="single" w:sz="4" w:space="0" w:color="auto"/>
            </w:tcBorders>
            <w:shd w:val="clear" w:color="auto" w:fill="auto"/>
            <w:noWrap/>
            <w:vAlign w:val="bottom"/>
            <w:hideMark/>
          </w:tcPr>
          <w:p w14:paraId="62AB6BDD"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6555EA27"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 xml:space="preserve">Latest 5 </w:t>
            </w:r>
            <w:proofErr w:type="spellStart"/>
            <w:r w:rsidRPr="00CE48DC">
              <w:rPr>
                <w:rFonts w:eastAsia="Times New Roman"/>
                <w:color w:val="000000"/>
              </w:rPr>
              <w:t>RnR</w:t>
            </w:r>
            <w:proofErr w:type="spellEnd"/>
          </w:p>
        </w:tc>
      </w:tr>
      <w:tr w:rsidR="00CE48DC" w:rsidRPr="00CE48DC" w14:paraId="6505FFF0" w14:textId="77777777" w:rsidTr="0082051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0CA253A"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Supervisor</w:t>
            </w:r>
          </w:p>
        </w:tc>
        <w:tc>
          <w:tcPr>
            <w:tcW w:w="1500" w:type="dxa"/>
            <w:tcBorders>
              <w:top w:val="nil"/>
              <w:left w:val="nil"/>
              <w:bottom w:val="single" w:sz="4" w:space="0" w:color="auto"/>
              <w:right w:val="single" w:sz="4" w:space="0" w:color="auto"/>
            </w:tcBorders>
            <w:shd w:val="clear" w:color="auto" w:fill="auto"/>
            <w:noWrap/>
            <w:vAlign w:val="bottom"/>
            <w:hideMark/>
          </w:tcPr>
          <w:p w14:paraId="760302BA" w14:textId="77777777" w:rsidR="00CE48DC" w:rsidRPr="00CE48DC" w:rsidRDefault="00CE48DC" w:rsidP="00CE48DC">
            <w:pPr>
              <w:spacing w:after="0" w:line="240" w:lineRule="auto"/>
              <w:rPr>
                <w:rFonts w:eastAsia="Times New Roman"/>
                <w:color w:val="000000"/>
              </w:rPr>
            </w:pPr>
            <w:r w:rsidRPr="00CE48DC">
              <w:rPr>
                <w:rFonts w:eastAsia="Times New Roman"/>
                <w:color w:val="000000"/>
              </w:rPr>
              <w:t>Content Blocks</w:t>
            </w:r>
          </w:p>
        </w:tc>
        <w:tc>
          <w:tcPr>
            <w:tcW w:w="5177" w:type="dxa"/>
            <w:tcBorders>
              <w:top w:val="nil"/>
              <w:left w:val="nil"/>
              <w:bottom w:val="single" w:sz="4" w:space="0" w:color="auto"/>
              <w:right w:val="single" w:sz="4" w:space="0" w:color="auto"/>
            </w:tcBorders>
            <w:shd w:val="clear" w:color="auto" w:fill="auto"/>
            <w:noWrap/>
            <w:vAlign w:val="bottom"/>
            <w:hideMark/>
          </w:tcPr>
          <w:p w14:paraId="6C8C7F8C" w14:textId="77777777" w:rsidR="00CE48DC" w:rsidRPr="00CE48DC" w:rsidRDefault="00CE48DC" w:rsidP="00CE48DC">
            <w:pPr>
              <w:spacing w:after="0" w:line="240" w:lineRule="auto"/>
              <w:rPr>
                <w:rFonts w:eastAsia="Times New Roman"/>
                <w:color w:val="000000"/>
              </w:rPr>
            </w:pPr>
            <w:commentRangeStart w:id="8"/>
            <w:commentRangeStart w:id="9"/>
            <w:r w:rsidRPr="00CE48DC">
              <w:rPr>
                <w:rFonts w:eastAsia="Times New Roman"/>
                <w:color w:val="000000"/>
              </w:rPr>
              <w:t>VD not shared</w:t>
            </w:r>
            <w:commentRangeEnd w:id="8"/>
            <w:r w:rsidR="00521A96">
              <w:rPr>
                <w:rStyle w:val="CommentReference"/>
              </w:rPr>
              <w:commentReference w:id="8"/>
            </w:r>
            <w:commentRangeEnd w:id="9"/>
            <w:r w:rsidR="00252A40">
              <w:rPr>
                <w:rStyle w:val="CommentReference"/>
              </w:rPr>
              <w:commentReference w:id="9"/>
            </w:r>
          </w:p>
        </w:tc>
      </w:tr>
    </w:tbl>
    <w:p w14:paraId="2925E5B4" w14:textId="77777777" w:rsidR="004B01E0" w:rsidRDefault="004B01E0" w:rsidP="00EA5EF5">
      <w:r>
        <w:t xml:space="preserve">         </w:t>
      </w:r>
    </w:p>
    <w:p w14:paraId="174B6837" w14:textId="49C01EE9" w:rsidR="004B01E0" w:rsidRDefault="004B01E0" w:rsidP="004B01E0">
      <w:pPr>
        <w:ind w:left="284"/>
      </w:pPr>
      <w:r>
        <w:t>Notifications which are matching scheduled to be shown, will be fetched from RDS using a new procedure and to be shown to the user based on logged in user role.</w:t>
      </w:r>
    </w:p>
    <w:p w14:paraId="6A6EA516" w14:textId="05EAAF2F" w:rsidR="004B01E0" w:rsidRDefault="004B01E0" w:rsidP="004B01E0">
      <w:pPr>
        <w:ind w:left="284"/>
      </w:pPr>
      <w:r>
        <w:t xml:space="preserve">Top cards, Last commission paid and Total commission paid also will be fetched from </w:t>
      </w:r>
      <w:r w:rsidR="00924B89">
        <w:t>ESB API,</w:t>
      </w:r>
      <w:r>
        <w:t xml:space="preserve"> based on logged in user role and to be shown.</w:t>
      </w:r>
    </w:p>
    <w:p w14:paraId="19D7A564" w14:textId="099ACE63" w:rsidR="004B01E0" w:rsidRDefault="004B01E0" w:rsidP="004B01E0">
      <w:pPr>
        <w:ind w:left="284"/>
      </w:pPr>
      <w:r>
        <w:t>Quick links are static links.</w:t>
      </w:r>
    </w:p>
    <w:p w14:paraId="637FD836" w14:textId="5CF9E770" w:rsidR="004B01E0" w:rsidRDefault="004B01E0" w:rsidP="004B01E0">
      <w:pPr>
        <w:ind w:left="284" w:firstLine="16"/>
      </w:pPr>
      <w:r>
        <w:t xml:space="preserve">Advisor role will have Commission and </w:t>
      </w:r>
      <w:proofErr w:type="spellStart"/>
      <w:r>
        <w:t>RnR</w:t>
      </w:r>
      <w:proofErr w:type="spellEnd"/>
      <w:r>
        <w:t xml:space="preserve"> sections where data for both will be fetched using ESB API.</w:t>
      </w:r>
      <w:r w:rsidR="00D43041">
        <w:t xml:space="preserve"> </w:t>
      </w:r>
    </w:p>
    <w:p w14:paraId="7A309C82" w14:textId="0C086907" w:rsidR="00D43041" w:rsidRPr="00D43041" w:rsidRDefault="00D43041" w:rsidP="004B01E0">
      <w:pPr>
        <w:ind w:left="284" w:firstLine="16"/>
        <w:rPr>
          <w:b/>
          <w:bCs/>
        </w:rPr>
      </w:pPr>
      <w:r w:rsidRPr="00D43041">
        <w:rPr>
          <w:b/>
          <w:bCs/>
        </w:rPr>
        <w:t>Fields to be shown in Commissions block:</w:t>
      </w:r>
    </w:p>
    <w:p w14:paraId="2CDB8DC2" w14:textId="2EBC15C3" w:rsidR="00D43041" w:rsidRDefault="00D43041" w:rsidP="004B01E0">
      <w:pPr>
        <w:ind w:left="284" w:firstLine="16"/>
      </w:pPr>
      <w:proofErr w:type="spellStart"/>
      <w:r>
        <w:t>Payout</w:t>
      </w:r>
      <w:proofErr w:type="spellEnd"/>
      <w:r>
        <w:t xml:space="preserve"> Cycle, Payment Date (DD-MMM-YYYY), Amount paid, UTR No.</w:t>
      </w:r>
    </w:p>
    <w:p w14:paraId="39B1DF8D" w14:textId="7488C0F1" w:rsidR="00D43041" w:rsidRDefault="00D43041" w:rsidP="004B01E0">
      <w:pPr>
        <w:ind w:left="284" w:firstLine="16"/>
      </w:pPr>
      <w:r w:rsidRPr="00D43041">
        <w:rPr>
          <w:b/>
          <w:bCs/>
        </w:rPr>
        <w:t>CTA:</w:t>
      </w:r>
      <w:r>
        <w:t xml:space="preserve"> 1) Download commission details – to download excel report for that </w:t>
      </w:r>
      <w:proofErr w:type="spellStart"/>
      <w:r>
        <w:t>payout</w:t>
      </w:r>
      <w:proofErr w:type="spellEnd"/>
      <w:r>
        <w:t xml:space="preserve"> cycle. 2) </w:t>
      </w:r>
      <w:commentRangeStart w:id="10"/>
      <w:commentRangeStart w:id="11"/>
      <w:r>
        <w:t>View Details</w:t>
      </w:r>
      <w:commentRangeEnd w:id="10"/>
      <w:r w:rsidR="0032215F">
        <w:rPr>
          <w:rStyle w:val="CommentReference"/>
        </w:rPr>
        <w:commentReference w:id="10"/>
      </w:r>
      <w:commentRangeEnd w:id="11"/>
      <w:r w:rsidR="00521A96">
        <w:rPr>
          <w:rStyle w:val="CommentReference"/>
        </w:rPr>
        <w:commentReference w:id="11"/>
      </w:r>
      <w:r>
        <w:t xml:space="preserve"> - to take user to commission summary page, See More – To take user to commission listing page.</w:t>
      </w:r>
    </w:p>
    <w:p w14:paraId="37340DDE" w14:textId="7D776F73" w:rsidR="00D43041" w:rsidRDefault="00D43041" w:rsidP="00EA5EF5">
      <w:pPr>
        <w:rPr>
          <w:b/>
          <w:bCs/>
        </w:rPr>
      </w:pPr>
      <w:r>
        <w:t xml:space="preserve">     </w:t>
      </w:r>
      <w:r w:rsidRPr="00D43041">
        <w:rPr>
          <w:b/>
          <w:bCs/>
        </w:rPr>
        <w:t xml:space="preserve">Fields to be shown in </w:t>
      </w:r>
      <w:proofErr w:type="spellStart"/>
      <w:r w:rsidRPr="00D43041">
        <w:rPr>
          <w:b/>
          <w:bCs/>
        </w:rPr>
        <w:t>RnR</w:t>
      </w:r>
      <w:proofErr w:type="spellEnd"/>
      <w:r w:rsidRPr="00D43041">
        <w:rPr>
          <w:b/>
          <w:bCs/>
        </w:rPr>
        <w:t xml:space="preserve"> block</w:t>
      </w:r>
      <w:r>
        <w:rPr>
          <w:b/>
          <w:bCs/>
        </w:rPr>
        <w:t xml:space="preserve"> </w:t>
      </w:r>
      <w:commentRangeStart w:id="12"/>
      <w:r>
        <w:rPr>
          <w:b/>
          <w:bCs/>
        </w:rPr>
        <w:t xml:space="preserve">– </w:t>
      </w:r>
      <w:del w:id="13" w:author="Vijay Rajendran" w:date="2021-06-22T21:43:00Z">
        <w:r w:rsidDel="00252A40">
          <w:rPr>
            <w:b/>
            <w:bCs/>
          </w:rPr>
          <w:delText xml:space="preserve">Current </w:delText>
        </w:r>
      </w:del>
      <w:ins w:id="14" w:author="Vijay Rajendran" w:date="2021-06-22T21:43:00Z">
        <w:r w:rsidR="00252A40">
          <w:rPr>
            <w:b/>
            <w:bCs/>
          </w:rPr>
          <w:t xml:space="preserve">Running </w:t>
        </w:r>
      </w:ins>
      <w:r>
        <w:rPr>
          <w:b/>
          <w:bCs/>
        </w:rPr>
        <w:t>Contest</w:t>
      </w:r>
      <w:r w:rsidRPr="00D43041">
        <w:rPr>
          <w:b/>
          <w:bCs/>
        </w:rPr>
        <w:t>:</w:t>
      </w:r>
      <w:commentRangeEnd w:id="12"/>
      <w:r w:rsidR="00521A96">
        <w:rPr>
          <w:rStyle w:val="CommentReference"/>
        </w:rPr>
        <w:commentReference w:id="12"/>
      </w:r>
    </w:p>
    <w:p w14:paraId="42982172" w14:textId="67E09B8B" w:rsidR="00CE48DC" w:rsidRPr="00D43041" w:rsidRDefault="00D43041" w:rsidP="00D43041">
      <w:pPr>
        <w:ind w:left="284"/>
      </w:pPr>
      <w:r w:rsidRPr="00D43041">
        <w:t>Contest Period</w:t>
      </w:r>
      <w:r>
        <w:t xml:space="preserve">, Name of Contest, Reward Achieved (on issuance), Status. </w:t>
      </w:r>
      <w:r w:rsidRPr="00D43041">
        <w:rPr>
          <w:b/>
          <w:bCs/>
        </w:rPr>
        <w:t>CTA</w:t>
      </w:r>
      <w:r>
        <w:t xml:space="preserve">: View Details- to be taken to Contest summary page </w:t>
      </w:r>
    </w:p>
    <w:p w14:paraId="7509D376" w14:textId="729EE115" w:rsidR="00C174B2" w:rsidRDefault="00C174B2" w:rsidP="00C174B2">
      <w:pPr>
        <w:ind w:firstLine="284"/>
        <w:rPr>
          <w:b/>
          <w:bCs/>
        </w:rPr>
      </w:pPr>
      <w:r w:rsidRPr="00D43041">
        <w:rPr>
          <w:b/>
          <w:bCs/>
        </w:rPr>
        <w:lastRenderedPageBreak/>
        <w:t xml:space="preserve">Fields to be shown in </w:t>
      </w:r>
      <w:proofErr w:type="spellStart"/>
      <w:r w:rsidRPr="00D43041">
        <w:rPr>
          <w:b/>
          <w:bCs/>
        </w:rPr>
        <w:t>RnR</w:t>
      </w:r>
      <w:proofErr w:type="spellEnd"/>
      <w:r w:rsidRPr="00D43041">
        <w:rPr>
          <w:b/>
          <w:bCs/>
        </w:rPr>
        <w:t xml:space="preserve"> block</w:t>
      </w:r>
      <w:r>
        <w:rPr>
          <w:b/>
          <w:bCs/>
        </w:rPr>
        <w:t xml:space="preserve"> </w:t>
      </w:r>
      <w:commentRangeStart w:id="15"/>
      <w:r>
        <w:rPr>
          <w:b/>
          <w:bCs/>
        </w:rPr>
        <w:t xml:space="preserve">– </w:t>
      </w:r>
      <w:del w:id="16" w:author="Vijay Rajendran" w:date="2021-06-22T21:43:00Z">
        <w:r w:rsidDel="00252A40">
          <w:rPr>
            <w:b/>
            <w:bCs/>
          </w:rPr>
          <w:delText xml:space="preserve">Past </w:delText>
        </w:r>
      </w:del>
      <w:ins w:id="17" w:author="Vijay Rajendran" w:date="2021-06-22T21:43:00Z">
        <w:r w:rsidR="00252A40">
          <w:rPr>
            <w:b/>
            <w:bCs/>
          </w:rPr>
          <w:t xml:space="preserve">Closed </w:t>
        </w:r>
      </w:ins>
      <w:r>
        <w:rPr>
          <w:b/>
          <w:bCs/>
        </w:rPr>
        <w:t>Contest</w:t>
      </w:r>
      <w:r w:rsidRPr="00D43041">
        <w:rPr>
          <w:b/>
          <w:bCs/>
        </w:rPr>
        <w:t>:</w:t>
      </w:r>
      <w:commentRangeEnd w:id="15"/>
      <w:r w:rsidR="00521A96">
        <w:rPr>
          <w:rStyle w:val="CommentReference"/>
        </w:rPr>
        <w:commentReference w:id="15"/>
      </w:r>
    </w:p>
    <w:p w14:paraId="4381BA26" w14:textId="77777777" w:rsidR="00C174B2" w:rsidRDefault="00C174B2" w:rsidP="00C174B2">
      <w:pPr>
        <w:ind w:left="284"/>
      </w:pPr>
      <w:r>
        <w:t xml:space="preserve">Contest Name, Contest End date, Reward, Choice, </w:t>
      </w:r>
      <w:proofErr w:type="spellStart"/>
      <w:r>
        <w:t>Payout</w:t>
      </w:r>
      <w:proofErr w:type="spellEnd"/>
      <w:r>
        <w:t xml:space="preserve"> Status. </w:t>
      </w:r>
      <w:r w:rsidRPr="00D43041">
        <w:rPr>
          <w:b/>
          <w:bCs/>
        </w:rPr>
        <w:t>CTA</w:t>
      </w:r>
      <w:r>
        <w:t xml:space="preserve">: View More- to shown additional details below the selected record. </w:t>
      </w:r>
    </w:p>
    <w:p w14:paraId="15023F38" w14:textId="20ED1AEB" w:rsidR="00C174B2" w:rsidRPr="00D43041" w:rsidRDefault="00C174B2" w:rsidP="00C174B2">
      <w:pPr>
        <w:ind w:left="284"/>
      </w:pPr>
      <w:r w:rsidRPr="00C174B2">
        <w:rPr>
          <w:b/>
          <w:bCs/>
        </w:rPr>
        <w:t>View More Fields:</w:t>
      </w:r>
      <w:r>
        <w:t xml:space="preserve"> </w:t>
      </w:r>
      <w:proofErr w:type="spellStart"/>
      <w:r>
        <w:t>Payout</w:t>
      </w:r>
      <w:proofErr w:type="spellEnd"/>
      <w:r>
        <w:t xml:space="preserve"> Mode, Payment Date, Bank Account Number, UTR Number</w:t>
      </w:r>
    </w:p>
    <w:p w14:paraId="60D4D6E3" w14:textId="7C18BD28" w:rsidR="00B25D87" w:rsidRDefault="00B25D87" w:rsidP="00EA5EF5">
      <w:pPr>
        <w:pStyle w:val="Heading3"/>
        <w:ind w:left="284"/>
      </w:pPr>
      <w:r w:rsidRPr="00B25D87">
        <w:t>2.1.</w:t>
      </w:r>
      <w:r w:rsidR="00661674">
        <w:t>3</w:t>
      </w:r>
      <w:r w:rsidRPr="00B25D87">
        <w:t xml:space="preserve"> </w:t>
      </w:r>
      <w:r>
        <w:t>API and RDS Requirements</w:t>
      </w:r>
    </w:p>
    <w:p w14:paraId="06A45B9F" w14:textId="2959C1C3" w:rsidR="00B63B94" w:rsidRDefault="001D151E" w:rsidP="00DE2CAF">
      <w:pPr>
        <w:ind w:left="255"/>
        <w:rPr>
          <w:color w:val="000000"/>
        </w:rPr>
      </w:pPr>
      <w:r>
        <w:rPr>
          <w:color w:val="000000"/>
        </w:rPr>
        <w:t xml:space="preserve">For notification, new RDS procedure will be created and will be consumed using </w:t>
      </w:r>
    </w:p>
    <w:p w14:paraId="04F2C71A" w14:textId="264168DC" w:rsidR="00B63B94" w:rsidRDefault="00DE2CAF" w:rsidP="00DE2CAF">
      <w:pPr>
        <w:rPr>
          <w:color w:val="000000"/>
        </w:rPr>
      </w:pPr>
      <w:r>
        <w:rPr>
          <w:color w:val="000000"/>
        </w:rPr>
        <w:t xml:space="preserve">     </w:t>
      </w:r>
      <w:r w:rsidR="00B63B94">
        <w:rPr>
          <w:color w:val="000000"/>
        </w:rPr>
        <w:t xml:space="preserve">Please refer </w:t>
      </w:r>
      <w:proofErr w:type="spellStart"/>
      <w:r w:rsidR="00B63B94">
        <w:rPr>
          <w:color w:val="000000"/>
        </w:rPr>
        <w:t>Sno</w:t>
      </w:r>
      <w:proofErr w:type="spellEnd"/>
      <w:r w:rsidR="00B63B94">
        <w:rPr>
          <w:color w:val="000000"/>
        </w:rPr>
        <w:t xml:space="preserve"> 1 to </w:t>
      </w:r>
      <w:r w:rsidR="001D151E">
        <w:rPr>
          <w:color w:val="000000"/>
        </w:rPr>
        <w:t>5</w:t>
      </w:r>
      <w:r w:rsidR="00B63B94">
        <w:rPr>
          <w:color w:val="000000"/>
        </w:rPr>
        <w:t xml:space="preserve"> in the attached excel for the </w:t>
      </w:r>
      <w:r w:rsidR="000E6A8C">
        <w:rPr>
          <w:color w:val="000000"/>
        </w:rPr>
        <w:t>API/RDS</w:t>
      </w:r>
      <w:r w:rsidR="00B63B94">
        <w:rPr>
          <w:color w:val="000000"/>
        </w:rPr>
        <w:t xml:space="preserve"> requirements.</w:t>
      </w:r>
    </w:p>
    <w:p w14:paraId="473D2649" w14:textId="0483DF2E" w:rsidR="00EB1CB3" w:rsidRDefault="004E6FEA" w:rsidP="00B63B94">
      <w:pPr>
        <w:ind w:left="426"/>
        <w:rPr>
          <w:color w:val="000000"/>
        </w:rPr>
      </w:pPr>
      <w:r>
        <w:rPr>
          <w:color w:val="000000"/>
        </w:rPr>
        <w:object w:dxaOrig="1534" w:dyaOrig="997" w14:anchorId="52158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85904428" r:id="rId13"/>
        </w:object>
      </w:r>
    </w:p>
    <w:p w14:paraId="4AC2969B" w14:textId="4E4FDD2A" w:rsidR="00EA5EF5" w:rsidRDefault="00EA5EF5" w:rsidP="00EA5EF5">
      <w:pPr>
        <w:pStyle w:val="Heading3"/>
        <w:ind w:left="284"/>
      </w:pPr>
      <w:r w:rsidRPr="00B25D87">
        <w:t>2.1.</w:t>
      </w:r>
      <w:r w:rsidR="00045028">
        <w:t>4</w:t>
      </w:r>
      <w:r w:rsidRPr="00B25D87">
        <w:t xml:space="preserve"> </w:t>
      </w:r>
      <w:r>
        <w:t>CTA Templates</w:t>
      </w:r>
    </w:p>
    <w:p w14:paraId="523A2CFC" w14:textId="77777777" w:rsidR="00C23544" w:rsidRDefault="00C23544" w:rsidP="00C23544">
      <w:pPr>
        <w:ind w:left="426"/>
        <w:rPr>
          <w:color w:val="1E4D78"/>
          <w:sz w:val="24"/>
          <w:szCs w:val="24"/>
        </w:rPr>
      </w:pPr>
      <w:r w:rsidRPr="00C23544">
        <w:rPr>
          <w:b/>
          <w:bCs/>
          <w:color w:val="000000"/>
          <w:u w:val="single"/>
        </w:rPr>
        <w:t>On Page Toast message</w:t>
      </w:r>
      <w:r>
        <w:rPr>
          <w:color w:val="1E4D78"/>
          <w:sz w:val="24"/>
          <w:szCs w:val="24"/>
        </w:rPr>
        <w:t xml:space="preserve">: </w:t>
      </w:r>
    </w:p>
    <w:p w14:paraId="75E4D3DF" w14:textId="2AEA3082" w:rsidR="00C23544" w:rsidRDefault="007F37F7" w:rsidP="00C23544">
      <w:pPr>
        <w:ind w:left="426"/>
        <w:rPr>
          <w:color w:val="1E4D78"/>
          <w:sz w:val="24"/>
          <w:szCs w:val="24"/>
        </w:rPr>
      </w:pPr>
      <w:r>
        <w:rPr>
          <w:color w:val="000000"/>
        </w:rPr>
        <w:t>You will receive the commission statement for &lt;period&gt; on your registered email &lt;masked email&gt;</w:t>
      </w:r>
    </w:p>
    <w:p w14:paraId="33E6E07D" w14:textId="787E4111" w:rsidR="00C23544" w:rsidRDefault="00C23544" w:rsidP="00C23544">
      <w:pPr>
        <w:ind w:left="426"/>
        <w:rPr>
          <w:b/>
          <w:bCs/>
          <w:color w:val="000000"/>
          <w:u w:val="single"/>
        </w:rPr>
      </w:pPr>
      <w:r w:rsidRPr="00C23544">
        <w:rPr>
          <w:b/>
          <w:bCs/>
          <w:color w:val="000000"/>
          <w:u w:val="single"/>
        </w:rPr>
        <w:t>Email:</w:t>
      </w:r>
      <w:r w:rsidR="00834D7F" w:rsidRPr="00834D7F">
        <w:rPr>
          <w:color w:val="000000"/>
        </w:rPr>
        <w:t xml:space="preserve"> </w:t>
      </w:r>
      <w:r w:rsidR="00834D7F" w:rsidRPr="00595739">
        <w:rPr>
          <w:color w:val="FF0000"/>
        </w:rPr>
        <w:t>Pending from business</w:t>
      </w:r>
      <w:r w:rsidR="00834D7F">
        <w:rPr>
          <w:color w:val="000000"/>
        </w:rPr>
        <w:t>.</w:t>
      </w:r>
    </w:p>
    <w:p w14:paraId="50CE704A" w14:textId="40ADACC5" w:rsidR="00C23544" w:rsidRPr="00C23544" w:rsidRDefault="00B25D87" w:rsidP="00B25D87">
      <w:pPr>
        <w:rPr>
          <w:color w:val="000000"/>
        </w:rPr>
      </w:pPr>
      <w:r>
        <w:rPr>
          <w:color w:val="1E4D78"/>
          <w:sz w:val="24"/>
          <w:szCs w:val="24"/>
        </w:rPr>
        <w:t xml:space="preserve">      </w:t>
      </w:r>
      <w:r w:rsidR="00C23544">
        <w:rPr>
          <w:color w:val="1E4D78"/>
          <w:sz w:val="24"/>
          <w:szCs w:val="24"/>
        </w:rPr>
        <w:t xml:space="preserve">  </w:t>
      </w:r>
      <w:r w:rsidR="00C23544" w:rsidRPr="00C23544">
        <w:rPr>
          <w:b/>
          <w:bCs/>
          <w:color w:val="000000"/>
          <w:u w:val="single"/>
        </w:rPr>
        <w:t>SMS:</w:t>
      </w:r>
      <w:r w:rsidR="00C23544">
        <w:rPr>
          <w:b/>
          <w:bCs/>
          <w:color w:val="000000"/>
          <w:u w:val="single"/>
        </w:rPr>
        <w:t xml:space="preserve"> </w:t>
      </w:r>
      <w:r w:rsidR="00C23544" w:rsidRPr="00C23544">
        <w:rPr>
          <w:color w:val="FF0000"/>
        </w:rPr>
        <w:t>Pending from business.</w:t>
      </w:r>
    </w:p>
    <w:p w14:paraId="1844F237" w14:textId="3C3BF0F2" w:rsidR="00EA5EF5" w:rsidRDefault="00EA5EF5" w:rsidP="00EA5EF5">
      <w:pPr>
        <w:pStyle w:val="Heading3"/>
        <w:ind w:left="284"/>
      </w:pPr>
      <w:r w:rsidRPr="00B25D87">
        <w:t>2.1.</w:t>
      </w:r>
      <w:r w:rsidR="00045028">
        <w:t>5</w:t>
      </w:r>
      <w:r w:rsidRPr="00B25D87">
        <w:t xml:space="preserve"> </w:t>
      </w:r>
      <w:r>
        <w:t>Open Points</w:t>
      </w:r>
    </w:p>
    <w:p w14:paraId="629756AB" w14:textId="43878D40" w:rsidR="00595739" w:rsidRPr="00595739" w:rsidRDefault="00595739" w:rsidP="00595739">
      <w:pPr>
        <w:ind w:firstLine="284"/>
      </w:pPr>
      <w:r>
        <w:t>NA</w:t>
      </w:r>
    </w:p>
    <w:p w14:paraId="0471FF72" w14:textId="5293DC4D" w:rsidR="00B24C98" w:rsidRPr="00A1287F" w:rsidRDefault="00DE359B" w:rsidP="00B24C98">
      <w:pPr>
        <w:pStyle w:val="Heading2"/>
        <w:numPr>
          <w:ilvl w:val="1"/>
          <w:numId w:val="3"/>
        </w:numPr>
        <w:tabs>
          <w:tab w:val="left" w:pos="851"/>
        </w:tabs>
        <w:rPr>
          <w:sz w:val="32"/>
          <w:szCs w:val="32"/>
        </w:rPr>
      </w:pPr>
      <w:r>
        <w:rPr>
          <w:sz w:val="32"/>
          <w:szCs w:val="32"/>
        </w:rPr>
        <w:t>A</w:t>
      </w:r>
      <w:r w:rsidR="00E34095">
        <w:rPr>
          <w:sz w:val="32"/>
          <w:szCs w:val="32"/>
        </w:rPr>
        <w:t>dvisor</w:t>
      </w:r>
      <w:r>
        <w:rPr>
          <w:sz w:val="32"/>
          <w:szCs w:val="32"/>
        </w:rPr>
        <w:t xml:space="preserve"> – </w:t>
      </w:r>
      <w:commentRangeStart w:id="18"/>
      <w:commentRangeStart w:id="19"/>
      <w:commentRangeStart w:id="20"/>
      <w:r>
        <w:rPr>
          <w:sz w:val="32"/>
          <w:szCs w:val="32"/>
        </w:rPr>
        <w:t>Commission List</w:t>
      </w:r>
      <w:commentRangeEnd w:id="18"/>
      <w:r w:rsidR="009100A8">
        <w:rPr>
          <w:rStyle w:val="CommentReference"/>
          <w:color w:val="auto"/>
        </w:rPr>
        <w:commentReference w:id="18"/>
      </w:r>
      <w:commentRangeEnd w:id="19"/>
      <w:r w:rsidR="00521A96">
        <w:rPr>
          <w:rStyle w:val="CommentReference"/>
          <w:color w:val="auto"/>
        </w:rPr>
        <w:commentReference w:id="19"/>
      </w:r>
      <w:commentRangeEnd w:id="20"/>
      <w:r w:rsidR="002028F3">
        <w:rPr>
          <w:rStyle w:val="CommentReference"/>
          <w:color w:val="auto"/>
        </w:rPr>
        <w:commentReference w:id="20"/>
      </w:r>
    </w:p>
    <w:p w14:paraId="246175C8" w14:textId="77777777" w:rsidR="00B24C98" w:rsidRDefault="00B24C98" w:rsidP="00B24C98">
      <w:pPr>
        <w:pStyle w:val="Heading3"/>
        <w:numPr>
          <w:ilvl w:val="2"/>
          <w:numId w:val="3"/>
        </w:numPr>
      </w:pPr>
      <w:r>
        <w:rPr>
          <w:sz w:val="28"/>
          <w:szCs w:val="28"/>
        </w:rPr>
        <w:t>Requirement</w:t>
      </w:r>
    </w:p>
    <w:p w14:paraId="49F04A6E" w14:textId="0F619D45" w:rsidR="00B24C98" w:rsidRDefault="00B24C98" w:rsidP="00B24C98">
      <w:pPr>
        <w:ind w:left="360"/>
      </w:pPr>
      <w:r w:rsidRPr="00A1287F">
        <w:rPr>
          <w:b/>
          <w:bCs/>
        </w:rPr>
        <w:t>Description</w:t>
      </w:r>
      <w:r>
        <w:t xml:space="preserve">: </w:t>
      </w:r>
    </w:p>
    <w:p w14:paraId="22643076" w14:textId="4A8D2D76" w:rsidR="00B24C98" w:rsidRDefault="00296D5B" w:rsidP="00B24C98">
      <w:pPr>
        <w:ind w:left="360"/>
      </w:pPr>
      <w:r w:rsidRPr="00C424BA">
        <w:t>As an Advisor, I want to see a summary of commissions being paid to me as there is a high variability in my income because I don’t earn a regular income</w:t>
      </w:r>
    </w:p>
    <w:p w14:paraId="78A3D1D1" w14:textId="77777777" w:rsidR="00B24C98" w:rsidRDefault="00B24C98" w:rsidP="00B24C98">
      <w:pPr>
        <w:ind w:left="360"/>
      </w:pPr>
      <w:r w:rsidRPr="00A1287F">
        <w:rPr>
          <w:b/>
          <w:bCs/>
        </w:rPr>
        <w:t>Details</w:t>
      </w:r>
      <w:r>
        <w:t xml:space="preserve">: </w:t>
      </w:r>
    </w:p>
    <w:p w14:paraId="17393615" w14:textId="77777777" w:rsidR="00C424BA" w:rsidRDefault="00C424BA" w:rsidP="00C424BA">
      <w:pPr>
        <w:ind w:left="360"/>
      </w:pPr>
      <w:r>
        <w:t>1. Commission Paid Details - should be able to reconcile against bank statement</w:t>
      </w:r>
    </w:p>
    <w:p w14:paraId="08DC735D" w14:textId="5765DA17" w:rsidR="00C424BA" w:rsidRDefault="00C424BA" w:rsidP="00C424BA">
      <w:pPr>
        <w:ind w:left="360"/>
      </w:pPr>
      <w:r>
        <w:t xml:space="preserve">Default Display - last 10 </w:t>
      </w:r>
      <w:proofErr w:type="spellStart"/>
      <w:r>
        <w:t>payout</w:t>
      </w:r>
      <w:proofErr w:type="spellEnd"/>
      <w:r>
        <w:t xml:space="preserve"> cycles by default, sorted by most recent on top</w:t>
      </w:r>
    </w:p>
    <w:p w14:paraId="0C425EF3" w14:textId="77777777" w:rsidR="00C424BA" w:rsidRDefault="00C424BA" w:rsidP="00C424BA">
      <w:pPr>
        <w:ind w:left="360"/>
      </w:pPr>
      <w:r>
        <w:t xml:space="preserve">Filter available - MTD, YTD, Custom Range (MMM-YY) </w:t>
      </w:r>
    </w:p>
    <w:p w14:paraId="09E1FCFE" w14:textId="77777777" w:rsidR="00C424BA" w:rsidRDefault="00C424BA" w:rsidP="00C424BA">
      <w:pPr>
        <w:ind w:left="360"/>
      </w:pPr>
      <w:proofErr w:type="spellStart"/>
      <w:r>
        <w:t>Payout</w:t>
      </w:r>
      <w:proofErr w:type="spellEnd"/>
      <w:r>
        <w:t xml:space="preserve"> Details:</w:t>
      </w:r>
    </w:p>
    <w:p w14:paraId="3DB3584B" w14:textId="780D1666" w:rsidR="00C424BA" w:rsidRDefault="00C424BA" w:rsidP="00C424BA">
      <w:pPr>
        <w:ind w:left="360"/>
      </w:pPr>
      <w:proofErr w:type="spellStart"/>
      <w:r>
        <w:t>Payout</w:t>
      </w:r>
      <w:proofErr w:type="spellEnd"/>
      <w:r>
        <w:t xml:space="preserve"> Cycle, Payment Date, Amount Paid, UTR No. CTA - "View Details", "Download" (for each </w:t>
      </w:r>
      <w:proofErr w:type="spellStart"/>
      <w:r>
        <w:t>Payout</w:t>
      </w:r>
      <w:proofErr w:type="spellEnd"/>
      <w:r>
        <w:t>)</w:t>
      </w:r>
    </w:p>
    <w:p w14:paraId="051A122A" w14:textId="54AA7962" w:rsidR="00C424BA" w:rsidRDefault="00C424BA" w:rsidP="00C424BA">
      <w:pPr>
        <w:ind w:left="360"/>
      </w:pPr>
      <w:r>
        <w:t>"</w:t>
      </w:r>
      <w:proofErr w:type="spellStart"/>
      <w:r>
        <w:t>i</w:t>
      </w:r>
      <w:proofErr w:type="spellEnd"/>
      <w:r>
        <w:t xml:space="preserve">" icon to be added on each sub-heading -&gt; Should open a modal to explain the terms used in that section - Term Name and Description (Backend - take details from </w:t>
      </w:r>
      <w:proofErr w:type="spellStart"/>
      <w:r>
        <w:t>Saiyur</w:t>
      </w:r>
      <w:proofErr w:type="spellEnd"/>
      <w:r>
        <w:t>)</w:t>
      </w:r>
    </w:p>
    <w:p w14:paraId="706E9283" w14:textId="28B36EEE" w:rsidR="00C424BA" w:rsidRDefault="00C424BA" w:rsidP="00C424BA">
      <w:pPr>
        <w:ind w:left="360"/>
      </w:pPr>
      <w:r>
        <w:t>2. "View Details" CTA to lead to detailed Summary Page</w:t>
      </w:r>
    </w:p>
    <w:p w14:paraId="5CF79516" w14:textId="77777777" w:rsidR="00C424BA" w:rsidRDefault="00C424BA" w:rsidP="00C424BA">
      <w:pPr>
        <w:ind w:left="360"/>
      </w:pPr>
      <w:r>
        <w:t xml:space="preserve">Fields to be shown - Breakdown of earnings for the selected </w:t>
      </w:r>
      <w:proofErr w:type="spellStart"/>
      <w:r>
        <w:t>payout</w:t>
      </w:r>
      <w:proofErr w:type="spellEnd"/>
      <w:r>
        <w:t xml:space="preserve"> cycle </w:t>
      </w:r>
    </w:p>
    <w:p w14:paraId="211F639B" w14:textId="7DAEB599" w:rsidR="00C424BA" w:rsidRDefault="00C424BA" w:rsidP="00C424BA">
      <w:pPr>
        <w:ind w:left="360"/>
      </w:pPr>
      <w:r>
        <w:lastRenderedPageBreak/>
        <w:t xml:space="preserve">Summary Screen CTA -&gt; "Download XLS" - will download </w:t>
      </w:r>
      <w:proofErr w:type="spellStart"/>
      <w:r>
        <w:t>Payout</w:t>
      </w:r>
      <w:proofErr w:type="spellEnd"/>
      <w:r>
        <w:t xml:space="preserve"> cycle wise Statement with breakdown of commission + </w:t>
      </w:r>
      <w:proofErr w:type="spellStart"/>
      <w:r>
        <w:t>Policywise</w:t>
      </w:r>
      <w:proofErr w:type="spellEnd"/>
      <w:r>
        <w:t xml:space="preserve"> breakup (Refer Commissions </w:t>
      </w:r>
      <w:proofErr w:type="spellStart"/>
      <w:r>
        <w:t>xls</w:t>
      </w:r>
      <w:proofErr w:type="spellEnd"/>
      <w:r>
        <w:t>)</w:t>
      </w:r>
    </w:p>
    <w:p w14:paraId="5A384120" w14:textId="6B56B66E" w:rsidR="00C424BA" w:rsidRDefault="00C424BA" w:rsidP="00C424BA">
      <w:pPr>
        <w:ind w:left="360"/>
      </w:pPr>
      <w:r>
        <w:t xml:space="preserve">3. Auto-notification (detailed in Commissions notification story) - Should be notified whenever a new </w:t>
      </w:r>
      <w:proofErr w:type="spellStart"/>
      <w:r>
        <w:t>payout</w:t>
      </w:r>
      <w:proofErr w:type="spellEnd"/>
      <w:r>
        <w:t xml:space="preserve"> is released (on-page notification) - "Congratulations! Commission for &lt;period&gt; has been released to you" </w:t>
      </w:r>
      <w:proofErr w:type="spellStart"/>
      <w:r>
        <w:t>CTa</w:t>
      </w:r>
      <w:proofErr w:type="spellEnd"/>
      <w:r>
        <w:t xml:space="preserve"> -&gt; to Lead to Commissions Summary page for that </w:t>
      </w:r>
      <w:proofErr w:type="spellStart"/>
      <w:r>
        <w:t>payout</w:t>
      </w:r>
      <w:proofErr w:type="spellEnd"/>
      <w:r>
        <w:t xml:space="preserve"> cycle</w:t>
      </w:r>
    </w:p>
    <w:p w14:paraId="6EBFE349" w14:textId="77777777" w:rsidR="00C424BA" w:rsidRDefault="00C424BA" w:rsidP="00C424BA">
      <w:pPr>
        <w:ind w:left="360"/>
      </w:pPr>
      <w:r>
        <w:t>Backend</w:t>
      </w:r>
    </w:p>
    <w:p w14:paraId="527F5045" w14:textId="77777777" w:rsidR="00C424BA" w:rsidRDefault="00C424BA" w:rsidP="00C424BA">
      <w:pPr>
        <w:ind w:left="360"/>
      </w:pPr>
      <w:r>
        <w:t xml:space="preserve">3. No. of </w:t>
      </w:r>
      <w:proofErr w:type="spellStart"/>
      <w:r>
        <w:t>Payout</w:t>
      </w:r>
      <w:proofErr w:type="spellEnd"/>
      <w:r>
        <w:t xml:space="preserve"> cycles in a month + Names - should be dynamically picked and displayed</w:t>
      </w:r>
    </w:p>
    <w:p w14:paraId="54E14B51" w14:textId="79373E81" w:rsidR="00B24C98" w:rsidRDefault="00C424BA" w:rsidP="00C424BA">
      <w:pPr>
        <w:ind w:left="360"/>
      </w:pPr>
      <w:r>
        <w:t>4. Provide (</w:t>
      </w:r>
      <w:proofErr w:type="spellStart"/>
      <w:r>
        <w:t>i</w:t>
      </w:r>
      <w:proofErr w:type="spellEnd"/>
      <w:r>
        <w:t>) section as a glossary of different terms used in statement - Detail of each term in section to be added in BRD</w:t>
      </w:r>
    </w:p>
    <w:p w14:paraId="612B94F3" w14:textId="77777777" w:rsidR="00B24C98" w:rsidRDefault="00B24C98" w:rsidP="00B24C98">
      <w:pPr>
        <w:pStyle w:val="Heading3"/>
        <w:numPr>
          <w:ilvl w:val="2"/>
          <w:numId w:val="3"/>
        </w:numPr>
      </w:pPr>
      <w:r w:rsidRPr="00306673">
        <w:rPr>
          <w:sz w:val="28"/>
          <w:szCs w:val="28"/>
        </w:rPr>
        <w:t>Implementation Approach</w:t>
      </w:r>
    </w:p>
    <w:p w14:paraId="28EDDB59" w14:textId="7FEFF559" w:rsidR="00B24C98" w:rsidRDefault="00BB0637" w:rsidP="002D3C4C">
      <w:pPr>
        <w:ind w:left="360"/>
      </w:pPr>
      <w:commentRangeStart w:id="21"/>
      <w:r>
        <w:t xml:space="preserve">Commission listing is a new page which needs to be created </w:t>
      </w:r>
      <w:r w:rsidR="002D3C4C">
        <w:t xml:space="preserve">for </w:t>
      </w:r>
      <w:ins w:id="22" w:author="Vijay Rajendran" w:date="2021-06-22T21:44:00Z">
        <w:r w:rsidR="00252A40">
          <w:t>advisor role in DSF or APC channel.</w:t>
        </w:r>
      </w:ins>
      <w:del w:id="23" w:author="Vijay Rajendran" w:date="2021-06-22T21:44:00Z">
        <w:r w:rsidR="002D3C4C" w:rsidDel="00252A40">
          <w:delText>all three roles</w:delText>
        </w:r>
      </w:del>
      <w:commentRangeEnd w:id="21"/>
      <w:r w:rsidR="00663D97">
        <w:rPr>
          <w:rStyle w:val="CommentReference"/>
        </w:rPr>
        <w:commentReference w:id="21"/>
      </w:r>
      <w:r w:rsidR="002D3C4C">
        <w:t>. Listing page data will be fetched using ESB API and wrapped in middleware and will be rendered in front end.</w:t>
      </w:r>
    </w:p>
    <w:p w14:paraId="4D65AC5D" w14:textId="45D9C616" w:rsidR="002D3C4C" w:rsidRDefault="002D3C4C" w:rsidP="002D3C4C">
      <w:pPr>
        <w:ind w:left="360"/>
      </w:pPr>
      <w:r>
        <w:t xml:space="preserve">Filter, sorting, paging </w:t>
      </w:r>
      <w:del w:id="24" w:author="Vijay Rajendran" w:date="2021-06-22T21:55:00Z">
        <w:r w:rsidDel="00BF4F84">
          <w:delText xml:space="preserve">and search </w:delText>
        </w:r>
      </w:del>
      <w:r>
        <w:t>will be handled at ESB API end and the corresponding result will be shown in the front end.</w:t>
      </w:r>
    </w:p>
    <w:p w14:paraId="6F05E66E" w14:textId="6BD07DB1" w:rsidR="002D3C4C" w:rsidRDefault="002D3C4C" w:rsidP="002D3C4C">
      <w:pPr>
        <w:ind w:left="360"/>
      </w:pPr>
      <w:r>
        <w:t>Existing date rage validations will be applied to this page.</w:t>
      </w:r>
    </w:p>
    <w:p w14:paraId="3872E936" w14:textId="07AC0EC3" w:rsidR="002D3C4C" w:rsidRDefault="002D3C4C" w:rsidP="002D3C4C">
      <w:pPr>
        <w:ind w:left="360"/>
      </w:pPr>
      <w:r w:rsidRPr="002D3C4C">
        <w:rPr>
          <w:b/>
          <w:bCs/>
        </w:rPr>
        <w:t>Fields to display</w:t>
      </w:r>
      <w:r>
        <w:t>:</w:t>
      </w:r>
    </w:p>
    <w:p w14:paraId="19732962" w14:textId="77777777" w:rsidR="002D3C4C" w:rsidRDefault="002D3C4C" w:rsidP="002D3C4C">
      <w:pPr>
        <w:ind w:left="360"/>
      </w:pPr>
      <w:proofErr w:type="spellStart"/>
      <w:r>
        <w:t>Payout</w:t>
      </w:r>
      <w:proofErr w:type="spellEnd"/>
      <w:r>
        <w:t xml:space="preserve"> cycle, payment date, amount paid, UTR no</w:t>
      </w:r>
    </w:p>
    <w:p w14:paraId="6EBEF593" w14:textId="6C315686" w:rsidR="002D3C4C" w:rsidRDefault="002D3C4C" w:rsidP="002D3C4C">
      <w:pPr>
        <w:ind w:left="360"/>
      </w:pPr>
      <w:r>
        <w:t>CTA – Download document and View Details as per VD.</w:t>
      </w:r>
    </w:p>
    <w:p w14:paraId="3C4F5CC6" w14:textId="77777777" w:rsidR="002D3C4C" w:rsidRDefault="002D3C4C" w:rsidP="002D3C4C">
      <w:pPr>
        <w:ind w:left="360"/>
      </w:pPr>
      <w:r>
        <w:t>Download document when clicked will call an ESB API for generating excel download.</w:t>
      </w:r>
    </w:p>
    <w:p w14:paraId="3BD14D90" w14:textId="3C4AA0A3" w:rsidR="002D3C4C" w:rsidRDefault="002D3C4C" w:rsidP="002D3C4C">
      <w:pPr>
        <w:ind w:left="360"/>
      </w:pPr>
      <w:r>
        <w:t xml:space="preserve">View Detail will take user to </w:t>
      </w:r>
      <w:r w:rsidR="00FE1AE0">
        <w:t>commission summary page which is a new page to be created.</w:t>
      </w:r>
      <w:r>
        <w:t xml:space="preserve"> </w:t>
      </w:r>
    </w:p>
    <w:p w14:paraId="43B80523" w14:textId="6BF640A2" w:rsidR="00B24C98" w:rsidRDefault="00B24C98" w:rsidP="00B24C98">
      <w:pPr>
        <w:pStyle w:val="Heading3"/>
        <w:ind w:left="284"/>
      </w:pPr>
      <w:r w:rsidRPr="00B25D87">
        <w:t>2.</w:t>
      </w:r>
      <w:r w:rsidR="00BD7144">
        <w:t>2</w:t>
      </w:r>
      <w:r w:rsidRPr="00B25D87">
        <w:t>.</w:t>
      </w:r>
      <w:r w:rsidR="00756C25">
        <w:t>3</w:t>
      </w:r>
      <w:r w:rsidRPr="00B25D87">
        <w:t xml:space="preserve"> </w:t>
      </w:r>
      <w:r>
        <w:t>API and RDS Requirements</w:t>
      </w:r>
    </w:p>
    <w:p w14:paraId="05A9F7F2" w14:textId="7585DB0A" w:rsidR="00B24C98" w:rsidRDefault="007E28DA" w:rsidP="00756C25">
      <w:pPr>
        <w:ind w:left="426"/>
        <w:rPr>
          <w:color w:val="000000"/>
        </w:rPr>
      </w:pPr>
      <w:r>
        <w:rPr>
          <w:color w:val="000000"/>
        </w:rPr>
        <w:t>ESB API will be created for showing commission listing page based on logged in use role.</w:t>
      </w:r>
    </w:p>
    <w:p w14:paraId="756C2E5F" w14:textId="2A67B138" w:rsidR="00B24C98" w:rsidRDefault="00B24C98" w:rsidP="00756C25">
      <w:pPr>
        <w:ind w:left="426"/>
        <w:rPr>
          <w:color w:val="000000"/>
        </w:rPr>
      </w:pPr>
      <w:r>
        <w:rPr>
          <w:color w:val="000000"/>
        </w:rPr>
        <w:t xml:space="preserve">Please refer </w:t>
      </w:r>
      <w:proofErr w:type="spellStart"/>
      <w:r>
        <w:rPr>
          <w:color w:val="000000"/>
        </w:rPr>
        <w:t>Sno</w:t>
      </w:r>
      <w:proofErr w:type="spellEnd"/>
      <w:r>
        <w:rPr>
          <w:color w:val="000000"/>
        </w:rPr>
        <w:t xml:space="preserve"> </w:t>
      </w:r>
      <w:r w:rsidR="00C2662E">
        <w:rPr>
          <w:color w:val="000000"/>
        </w:rPr>
        <w:t>6</w:t>
      </w:r>
      <w:r>
        <w:rPr>
          <w:color w:val="000000"/>
        </w:rPr>
        <w:t xml:space="preserve"> in the attached excel for the </w:t>
      </w:r>
      <w:r w:rsidR="000E6A8C">
        <w:rPr>
          <w:color w:val="000000"/>
        </w:rPr>
        <w:t>API/RDS</w:t>
      </w:r>
      <w:r>
        <w:rPr>
          <w:color w:val="000000"/>
        </w:rPr>
        <w:t xml:space="preserve"> requirements.</w:t>
      </w:r>
    </w:p>
    <w:p w14:paraId="67066BF0" w14:textId="35DF4C80" w:rsidR="00DC237F" w:rsidRDefault="004E6FEA" w:rsidP="00756C25">
      <w:pPr>
        <w:ind w:left="426"/>
        <w:rPr>
          <w:color w:val="000000"/>
        </w:rPr>
      </w:pPr>
      <w:r>
        <w:rPr>
          <w:color w:val="000000"/>
        </w:rPr>
        <w:object w:dxaOrig="1534" w:dyaOrig="997" w14:anchorId="5286A589">
          <v:shape id="_x0000_i1026" type="#_x0000_t75" style="width:76.5pt;height:49.5pt" o:ole="">
            <v:imagedata r:id="rId14" o:title=""/>
          </v:shape>
          <o:OLEObject Type="Embed" ProgID="Excel.Sheet.12" ShapeID="_x0000_i1026" DrawAspect="Icon" ObjectID="_1685904429" r:id="rId15"/>
        </w:object>
      </w:r>
    </w:p>
    <w:p w14:paraId="523BE24E" w14:textId="4FDECB4D" w:rsidR="00B24C98" w:rsidRDefault="00B24C98" w:rsidP="00B24C98">
      <w:pPr>
        <w:pStyle w:val="Heading3"/>
        <w:ind w:left="284"/>
      </w:pPr>
      <w:r w:rsidRPr="00B25D87">
        <w:t>2.</w:t>
      </w:r>
      <w:r w:rsidR="00BD7144">
        <w:t>2</w:t>
      </w:r>
      <w:r w:rsidRPr="00B25D87">
        <w:t>.</w:t>
      </w:r>
      <w:r w:rsidR="00BD7144">
        <w:t>4</w:t>
      </w:r>
      <w:r w:rsidRPr="00B25D87">
        <w:t xml:space="preserve"> </w:t>
      </w:r>
      <w:r>
        <w:t>CTA Templates</w:t>
      </w:r>
    </w:p>
    <w:p w14:paraId="5E65A479" w14:textId="77777777" w:rsidR="00B24C98" w:rsidRDefault="00B24C98" w:rsidP="00B24C98">
      <w:pPr>
        <w:ind w:left="426"/>
        <w:rPr>
          <w:color w:val="1E4D78"/>
          <w:sz w:val="24"/>
          <w:szCs w:val="24"/>
        </w:rPr>
      </w:pPr>
      <w:r w:rsidRPr="00C23544">
        <w:rPr>
          <w:b/>
          <w:bCs/>
          <w:color w:val="000000"/>
          <w:u w:val="single"/>
        </w:rPr>
        <w:t>On Page Toast message</w:t>
      </w:r>
      <w:r>
        <w:rPr>
          <w:color w:val="1E4D78"/>
          <w:sz w:val="24"/>
          <w:szCs w:val="24"/>
        </w:rPr>
        <w:t xml:space="preserve">: </w:t>
      </w:r>
    </w:p>
    <w:p w14:paraId="73676403" w14:textId="77777777" w:rsidR="00663D97" w:rsidRDefault="00663D97" w:rsidP="00663D97">
      <w:pPr>
        <w:ind w:left="426"/>
        <w:rPr>
          <w:ins w:id="25" w:author="Anupam Sharma" w:date="2021-06-17T21:00:00Z"/>
          <w:color w:val="1E4D78"/>
          <w:sz w:val="24"/>
          <w:szCs w:val="24"/>
        </w:rPr>
      </w:pPr>
      <w:ins w:id="26" w:author="Anupam Sharma" w:date="2021-06-17T21:00:00Z">
        <w:r>
          <w:rPr>
            <w:color w:val="000000"/>
          </w:rPr>
          <w:t>You will receive the commission statement for &lt;period&gt; on your registered email &lt;masked email&gt;</w:t>
        </w:r>
      </w:ins>
    </w:p>
    <w:p w14:paraId="7C63A380" w14:textId="36B907A7" w:rsidR="00B24C98" w:rsidRPr="00A86C1B" w:rsidDel="00663D97" w:rsidRDefault="00A86C1B" w:rsidP="00B24C98">
      <w:pPr>
        <w:ind w:left="426"/>
        <w:rPr>
          <w:del w:id="27" w:author="Anupam Sharma" w:date="2021-06-17T21:00:00Z"/>
          <w:color w:val="000000"/>
        </w:rPr>
      </w:pPr>
      <w:del w:id="28" w:author="Anupam Sharma" w:date="2021-06-17T21:00:00Z">
        <w:r w:rsidRPr="00A86C1B" w:rsidDel="00663D97">
          <w:rPr>
            <w:color w:val="000000"/>
          </w:rPr>
          <w:delText>Pending from business.</w:delText>
        </w:r>
      </w:del>
    </w:p>
    <w:p w14:paraId="158454C5" w14:textId="24B37CC0" w:rsidR="00B24C98" w:rsidRPr="00546811" w:rsidRDefault="00B24C98" w:rsidP="00B24C98">
      <w:pPr>
        <w:ind w:left="426"/>
        <w:rPr>
          <w:color w:val="000000"/>
        </w:rPr>
      </w:pPr>
      <w:r w:rsidRPr="00C23544">
        <w:rPr>
          <w:b/>
          <w:bCs/>
          <w:color w:val="000000"/>
          <w:u w:val="single"/>
        </w:rPr>
        <w:t>Email:</w:t>
      </w:r>
      <w:r w:rsidR="00546811">
        <w:rPr>
          <w:b/>
          <w:bCs/>
          <w:color w:val="000000"/>
          <w:u w:val="single"/>
        </w:rPr>
        <w:t xml:space="preserve"> </w:t>
      </w:r>
      <w:r w:rsidR="00C2662E">
        <w:rPr>
          <w:color w:val="000000"/>
        </w:rPr>
        <w:t>Pending from business.</w:t>
      </w:r>
    </w:p>
    <w:p w14:paraId="0503AFC9" w14:textId="120D5C87" w:rsidR="00B24C98" w:rsidRPr="00C23544" w:rsidRDefault="00B24C98" w:rsidP="00B24C98">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00546811" w:rsidRPr="00546811">
        <w:t>NA</w:t>
      </w:r>
    </w:p>
    <w:p w14:paraId="797B742E" w14:textId="71882936" w:rsidR="00B24C98" w:rsidRDefault="00B24C98" w:rsidP="00B24C98">
      <w:pPr>
        <w:pStyle w:val="Heading3"/>
        <w:ind w:left="284"/>
      </w:pPr>
      <w:r w:rsidRPr="00B25D87">
        <w:t>2.</w:t>
      </w:r>
      <w:r w:rsidR="0033599E">
        <w:t>2</w:t>
      </w:r>
      <w:r w:rsidRPr="00B25D87">
        <w:t>.</w:t>
      </w:r>
      <w:r>
        <w:t>5</w:t>
      </w:r>
      <w:r w:rsidRPr="00B25D87">
        <w:t xml:space="preserve"> </w:t>
      </w:r>
      <w:r>
        <w:t>Open Points</w:t>
      </w:r>
    </w:p>
    <w:p w14:paraId="62893C69" w14:textId="085C7C18" w:rsidR="00F21B79" w:rsidRDefault="00F21B79" w:rsidP="00546811">
      <w:pPr>
        <w:pStyle w:val="ListParagraph"/>
        <w:numPr>
          <w:ilvl w:val="0"/>
          <w:numId w:val="16"/>
        </w:numPr>
      </w:pPr>
      <w:commentRangeStart w:id="29"/>
      <w:r>
        <w:t>Download XLS – field mapping</w:t>
      </w:r>
      <w:commentRangeEnd w:id="29"/>
      <w:r w:rsidR="00663D97">
        <w:rPr>
          <w:rStyle w:val="CommentReference"/>
        </w:rPr>
        <w:commentReference w:id="29"/>
      </w:r>
    </w:p>
    <w:p w14:paraId="1024F177" w14:textId="0F0589EF" w:rsidR="00B24C98" w:rsidRDefault="00B24C98" w:rsidP="00546811">
      <w:pPr>
        <w:pStyle w:val="ListParagraph"/>
        <w:numPr>
          <w:ilvl w:val="0"/>
          <w:numId w:val="16"/>
        </w:numPr>
      </w:pPr>
      <w:r>
        <w:lastRenderedPageBreak/>
        <w:t xml:space="preserve">Please </w:t>
      </w:r>
      <w:r w:rsidR="00A86C1B">
        <w:t>share the on-screen message and email template for download CTA.</w:t>
      </w:r>
    </w:p>
    <w:p w14:paraId="5EF50BB2" w14:textId="7F17555B" w:rsidR="00546811" w:rsidRDefault="00546811" w:rsidP="00A86C1B">
      <w:pPr>
        <w:pStyle w:val="ListParagraph"/>
        <w:ind w:left="1080"/>
      </w:pPr>
    </w:p>
    <w:p w14:paraId="27A6D201" w14:textId="616FCB4E" w:rsidR="00781B5C" w:rsidRPr="00A1287F" w:rsidRDefault="00A86C1B" w:rsidP="00781B5C">
      <w:pPr>
        <w:pStyle w:val="Heading2"/>
        <w:numPr>
          <w:ilvl w:val="1"/>
          <w:numId w:val="3"/>
        </w:numPr>
        <w:tabs>
          <w:tab w:val="left" w:pos="851"/>
        </w:tabs>
        <w:rPr>
          <w:sz w:val="32"/>
          <w:szCs w:val="32"/>
        </w:rPr>
      </w:pPr>
      <w:r>
        <w:rPr>
          <w:sz w:val="32"/>
          <w:szCs w:val="32"/>
        </w:rPr>
        <w:t xml:space="preserve">Advisor </w:t>
      </w:r>
      <w:r w:rsidRPr="00A86C1B">
        <w:rPr>
          <w:sz w:val="32"/>
          <w:szCs w:val="32"/>
        </w:rPr>
        <w:t xml:space="preserve">- Commission </w:t>
      </w:r>
      <w:proofErr w:type="spellStart"/>
      <w:r w:rsidRPr="00A86C1B">
        <w:rPr>
          <w:sz w:val="32"/>
          <w:szCs w:val="32"/>
        </w:rPr>
        <w:t>Payout</w:t>
      </w:r>
      <w:proofErr w:type="spellEnd"/>
      <w:r w:rsidRPr="00A86C1B">
        <w:rPr>
          <w:sz w:val="32"/>
          <w:szCs w:val="32"/>
        </w:rPr>
        <w:t xml:space="preserve"> Details</w:t>
      </w:r>
    </w:p>
    <w:p w14:paraId="45D325F0" w14:textId="77777777" w:rsidR="00781B5C" w:rsidRDefault="00781B5C" w:rsidP="00781B5C">
      <w:pPr>
        <w:pStyle w:val="Heading3"/>
        <w:numPr>
          <w:ilvl w:val="2"/>
          <w:numId w:val="3"/>
        </w:numPr>
      </w:pPr>
      <w:r>
        <w:rPr>
          <w:sz w:val="28"/>
          <w:szCs w:val="28"/>
        </w:rPr>
        <w:t>Requirement</w:t>
      </w:r>
    </w:p>
    <w:p w14:paraId="0A2E00A0" w14:textId="77777777" w:rsidR="00781B5C" w:rsidRDefault="00781B5C" w:rsidP="00781B5C">
      <w:pPr>
        <w:ind w:left="360"/>
      </w:pPr>
      <w:r w:rsidRPr="00A1287F">
        <w:rPr>
          <w:b/>
          <w:bCs/>
        </w:rPr>
        <w:t>Description</w:t>
      </w:r>
      <w:r>
        <w:t xml:space="preserve">: </w:t>
      </w:r>
    </w:p>
    <w:p w14:paraId="20FF8250" w14:textId="2BE0E77B" w:rsidR="00A86C1B" w:rsidRPr="00A86C1B" w:rsidRDefault="00A86C1B" w:rsidP="00A86C1B">
      <w:pPr>
        <w:ind w:left="360"/>
        <w:rPr>
          <w:color w:val="444444"/>
          <w:shd w:val="clear" w:color="auto" w:fill="FFFFFF"/>
        </w:rPr>
      </w:pPr>
      <w:r w:rsidRPr="00A86C1B">
        <w:rPr>
          <w:color w:val="444444"/>
          <w:shd w:val="clear" w:color="auto" w:fill="FFFFFF"/>
        </w:rPr>
        <w:t xml:space="preserve">As an Advisor, I want to see detailed breakdown of commissions being paid to me </w:t>
      </w:r>
    </w:p>
    <w:p w14:paraId="21DAAC7B" w14:textId="5670D18C" w:rsidR="00781B5C" w:rsidRDefault="00252A40" w:rsidP="00A86C1B">
      <w:pPr>
        <w:ind w:left="360"/>
        <w:rPr>
          <w:color w:val="444444"/>
          <w:shd w:val="clear" w:color="auto" w:fill="FFFFFF"/>
        </w:rPr>
      </w:pPr>
      <w:hyperlink r:id="rId16" w:history="1">
        <w:r w:rsidR="00A86C1B" w:rsidRPr="00746F2E">
          <w:rPr>
            <w:rStyle w:val="Hyperlink"/>
            <w:shd w:val="clear" w:color="auto" w:fill="FFFFFF"/>
          </w:rPr>
          <w:t>https://adityabirlacapital-my.sharepoint.com/:x:/p/anupam_sharma1/EYky_8qlb-JNr8qlIbFBuS4BfdSBxoVGv6jITDi0VPmP6w?e=v4Z7S0</w:t>
        </w:r>
      </w:hyperlink>
    </w:p>
    <w:p w14:paraId="5D17A08E" w14:textId="77777777" w:rsidR="00781B5C" w:rsidRDefault="00781B5C" w:rsidP="00781B5C">
      <w:pPr>
        <w:ind w:left="360"/>
      </w:pPr>
      <w:r w:rsidRPr="00A1287F">
        <w:rPr>
          <w:b/>
          <w:bCs/>
        </w:rPr>
        <w:t>Details</w:t>
      </w:r>
      <w:r>
        <w:t xml:space="preserve">: </w:t>
      </w:r>
    </w:p>
    <w:p w14:paraId="017C1F81" w14:textId="77777777" w:rsidR="00A86C1B" w:rsidRDefault="00A86C1B" w:rsidP="00A86C1B">
      <w:pPr>
        <w:ind w:left="360"/>
      </w:pPr>
      <w:r>
        <w:t xml:space="preserve">1. Refer Commissions sheet for format - Breakdown of earnings and deductions for the selected fortnight - https://adityabirlacapital-my.sharepoint.com/:x:/p/anupam_sharma1/EYky_8qlb-JNr8qlIbFBuS4BfdSBxoVGv6jITDi0VPmP6w?e=v4Z7S0 </w:t>
      </w:r>
    </w:p>
    <w:p w14:paraId="11D1468C" w14:textId="77777777" w:rsidR="00A86C1B" w:rsidRDefault="00A86C1B" w:rsidP="00A86C1B">
      <w:pPr>
        <w:ind w:left="360"/>
      </w:pPr>
      <w:r>
        <w:t xml:space="preserve">2. Only for download in </w:t>
      </w:r>
      <w:proofErr w:type="spellStart"/>
      <w:r>
        <w:t>xls</w:t>
      </w:r>
      <w:proofErr w:type="spellEnd"/>
      <w:r>
        <w:t xml:space="preserve"> format - Page-1 Summary, Page-2 onwards - </w:t>
      </w:r>
      <w:proofErr w:type="spellStart"/>
      <w:r>
        <w:t>Policywise</w:t>
      </w:r>
      <w:proofErr w:type="spellEnd"/>
      <w:r>
        <w:t xml:space="preserve"> details, followed by other sections</w:t>
      </w:r>
    </w:p>
    <w:p w14:paraId="248C228F" w14:textId="77777777" w:rsidR="00A86C1B" w:rsidRDefault="00A86C1B" w:rsidP="00A86C1B">
      <w:pPr>
        <w:ind w:left="360"/>
      </w:pPr>
      <w:proofErr w:type="spellStart"/>
      <w:r>
        <w:t>Policywise</w:t>
      </w:r>
      <w:proofErr w:type="spellEnd"/>
      <w:r>
        <w:t xml:space="preserve"> - Breakdown for the selected fortnight -- should tally against fortnight summary);</w:t>
      </w:r>
    </w:p>
    <w:p w14:paraId="2F1681AF" w14:textId="77777777" w:rsidR="00A86C1B" w:rsidRDefault="00A86C1B" w:rsidP="00A86C1B">
      <w:pPr>
        <w:ind w:left="360"/>
      </w:pPr>
      <w:r>
        <w:t>Should have sections to show - (FYC, RC, Commission on Hold, Other recoveries, Surrender adjustment)</w:t>
      </w:r>
    </w:p>
    <w:p w14:paraId="16E57854" w14:textId="5C661B65" w:rsidR="00A86C1B" w:rsidRDefault="00A86C1B" w:rsidP="00A86C1B">
      <w:pPr>
        <w:ind w:left="360"/>
      </w:pPr>
      <w:r>
        <w:t>4. Should get a CTA to "Download XLS" of fortnightly statement -</w:t>
      </w:r>
    </w:p>
    <w:p w14:paraId="7C45F5A8" w14:textId="524F2BF4" w:rsidR="00A86C1B" w:rsidRDefault="00A86C1B" w:rsidP="00A86C1B">
      <w:pPr>
        <w:ind w:left="360"/>
      </w:pPr>
      <w:r>
        <w:t xml:space="preserve">Show toast message </w:t>
      </w:r>
    </w:p>
    <w:p w14:paraId="22EE2D00" w14:textId="5435E707" w:rsidR="00A86C1B" w:rsidRDefault="00A86C1B" w:rsidP="00A86C1B">
      <w:pPr>
        <w:ind w:left="360"/>
      </w:pPr>
      <w:r>
        <w:t xml:space="preserve"> "Statement for &lt;Period&gt; has been downloaded successfully"</w:t>
      </w:r>
    </w:p>
    <w:p w14:paraId="2A37A298" w14:textId="77777777" w:rsidR="00A86C1B" w:rsidRDefault="00A86C1B" w:rsidP="00A86C1B">
      <w:pPr>
        <w:ind w:left="360"/>
      </w:pPr>
      <w:r>
        <w:t>Design to be Changed from this-&gt;</w:t>
      </w:r>
    </w:p>
    <w:p w14:paraId="33657643" w14:textId="65FBADFF" w:rsidR="00A86C1B" w:rsidRDefault="00A86C1B" w:rsidP="00A86C1B">
      <w:pPr>
        <w:ind w:left="360"/>
      </w:pPr>
      <w:r>
        <w:t xml:space="preserve">"You will receive </w:t>
      </w:r>
      <w:proofErr w:type="gramStart"/>
      <w:r>
        <w:t>statement  for</w:t>
      </w:r>
      <w:proofErr w:type="gramEnd"/>
      <w:r>
        <w:t xml:space="preserve"> &lt;Period&gt; on your registered email ID &lt;Email ID&gt;" </w:t>
      </w:r>
    </w:p>
    <w:p w14:paraId="5676C866" w14:textId="77777777" w:rsidR="00A86C1B" w:rsidRDefault="00A86C1B" w:rsidP="00A86C1B">
      <w:pPr>
        <w:ind w:left="360"/>
      </w:pPr>
      <w:r>
        <w:t>Disable CTA till email is sent</w:t>
      </w:r>
    </w:p>
    <w:p w14:paraId="4CA38A8C" w14:textId="034F0BF2" w:rsidR="00781B5C" w:rsidRDefault="00A86C1B" w:rsidP="00A86C1B">
      <w:pPr>
        <w:ind w:left="360"/>
      </w:pPr>
      <w:r>
        <w:t xml:space="preserve">Backend - Email should be sent instantly for </w:t>
      </w:r>
      <w:proofErr w:type="spellStart"/>
      <w:r>
        <w:t>payout</w:t>
      </w:r>
      <w:proofErr w:type="spellEnd"/>
      <w:r>
        <w:t xml:space="preserve"> cycle wise statement</w:t>
      </w:r>
    </w:p>
    <w:p w14:paraId="35E2F8B5" w14:textId="77777777" w:rsidR="00781B5C" w:rsidRDefault="00781B5C" w:rsidP="00781B5C">
      <w:pPr>
        <w:pStyle w:val="Heading3"/>
        <w:numPr>
          <w:ilvl w:val="2"/>
          <w:numId w:val="3"/>
        </w:numPr>
      </w:pPr>
      <w:r w:rsidRPr="00306673">
        <w:rPr>
          <w:sz w:val="28"/>
          <w:szCs w:val="28"/>
        </w:rPr>
        <w:t>Implementation Approach</w:t>
      </w:r>
    </w:p>
    <w:p w14:paraId="5F6C19FC" w14:textId="037BD255" w:rsidR="00781B5C" w:rsidRDefault="00F15CC2" w:rsidP="00781B5C">
      <w:pPr>
        <w:ind w:left="360"/>
      </w:pPr>
      <w:r>
        <w:t xml:space="preserve">Commission </w:t>
      </w:r>
      <w:proofErr w:type="spellStart"/>
      <w:r>
        <w:t>Payout</w:t>
      </w:r>
      <w:proofErr w:type="spellEnd"/>
      <w:r>
        <w:t xml:space="preserve"> Details is Commission Summary page as per VD</w:t>
      </w:r>
      <w:r w:rsidR="00781B5C">
        <w:t>.</w:t>
      </w:r>
    </w:p>
    <w:p w14:paraId="4040B1AA" w14:textId="376D5AB0" w:rsidR="00F15CC2" w:rsidRPr="00D52355" w:rsidRDefault="00F15CC2" w:rsidP="00781B5C">
      <w:pPr>
        <w:ind w:left="360"/>
        <w:rPr>
          <w:b/>
          <w:bCs/>
        </w:rPr>
      </w:pPr>
      <w:r w:rsidRPr="00D52355">
        <w:rPr>
          <w:b/>
          <w:bCs/>
        </w:rPr>
        <w:t>Fields to display:</w:t>
      </w:r>
    </w:p>
    <w:p w14:paraId="793CEB40" w14:textId="23D035BA" w:rsidR="00F15CC2" w:rsidRDefault="00F15CC2" w:rsidP="00781B5C">
      <w:pPr>
        <w:ind w:left="360"/>
      </w:pPr>
      <w:proofErr w:type="spellStart"/>
      <w:r>
        <w:t>Payout</w:t>
      </w:r>
      <w:proofErr w:type="spellEnd"/>
      <w:r>
        <w:t xml:space="preserve"> cycle name, payment date, amount paid, UTR no as top section.</w:t>
      </w:r>
    </w:p>
    <w:p w14:paraId="159F1488" w14:textId="77777777" w:rsidR="00F15CC2" w:rsidRPr="00F15CC2" w:rsidRDefault="00F15CC2" w:rsidP="00781B5C">
      <w:pPr>
        <w:ind w:left="360"/>
        <w:rPr>
          <w:b/>
          <w:bCs/>
        </w:rPr>
      </w:pPr>
      <w:r w:rsidRPr="00F15CC2">
        <w:rPr>
          <w:b/>
          <w:bCs/>
        </w:rPr>
        <w:t>Base commission/contest with info icon(</w:t>
      </w:r>
      <w:proofErr w:type="spellStart"/>
      <w:r w:rsidRPr="00F15CC2">
        <w:rPr>
          <w:b/>
          <w:bCs/>
        </w:rPr>
        <w:t>i</w:t>
      </w:r>
      <w:proofErr w:type="spellEnd"/>
      <w:r w:rsidRPr="00F15CC2">
        <w:rPr>
          <w:b/>
          <w:bCs/>
        </w:rPr>
        <w:t>)</w:t>
      </w:r>
    </w:p>
    <w:p w14:paraId="2F03E382" w14:textId="19D35ECB" w:rsidR="00F15CC2" w:rsidRDefault="00F15CC2" w:rsidP="00781B5C">
      <w:pPr>
        <w:ind w:left="360"/>
      </w:pPr>
      <w:r>
        <w:t>First year commission, Renewal Commission, Policy Lapse Chargeback and Total earning amount</w:t>
      </w:r>
      <w:r w:rsidR="00EC2CEC">
        <w:t>(A)</w:t>
      </w:r>
      <w:r>
        <w:t xml:space="preserve"> as per VD</w:t>
      </w:r>
    </w:p>
    <w:p w14:paraId="77BC9817" w14:textId="2C3368BB" w:rsidR="00F15CC2" w:rsidRDefault="00EC2CEC" w:rsidP="00781B5C">
      <w:pPr>
        <w:ind w:left="360"/>
        <w:rPr>
          <w:b/>
          <w:bCs/>
        </w:rPr>
      </w:pPr>
      <w:r w:rsidRPr="00EC2CEC">
        <w:rPr>
          <w:b/>
          <w:bCs/>
        </w:rPr>
        <w:t>Clawback</w:t>
      </w:r>
      <w:r>
        <w:rPr>
          <w:b/>
          <w:bCs/>
        </w:rPr>
        <w:t xml:space="preserve"> with info icon(</w:t>
      </w:r>
      <w:proofErr w:type="spellStart"/>
      <w:r>
        <w:rPr>
          <w:b/>
          <w:bCs/>
        </w:rPr>
        <w:t>i</w:t>
      </w:r>
      <w:proofErr w:type="spellEnd"/>
      <w:r>
        <w:rPr>
          <w:b/>
          <w:bCs/>
        </w:rPr>
        <w:t>)</w:t>
      </w:r>
    </w:p>
    <w:p w14:paraId="4B45A1C7" w14:textId="60302F7E" w:rsidR="00EC2CEC" w:rsidRDefault="00EC2CEC" w:rsidP="00EC2CEC">
      <w:pPr>
        <w:tabs>
          <w:tab w:val="left" w:pos="810"/>
        </w:tabs>
        <w:ind w:left="360"/>
      </w:pPr>
      <w:r w:rsidRPr="00EC2CEC">
        <w:t>Inter</w:t>
      </w:r>
      <w:r>
        <w:t xml:space="preserve"> channel clawback, Intra channel clawback, Recovery against renewal charges/ATS and CAMS Recovery, 4% capping for Terminated agents, Recovery against Contest, Total clawback </w:t>
      </w:r>
      <w:r>
        <w:lastRenderedPageBreak/>
        <w:t>commission amount(B), Amount Payable (Gross) (C) (A+B), Agent GST amount (D), commission amount payable (Net) (E) (C-D), TDS on Commission (F)</w:t>
      </w:r>
    </w:p>
    <w:p w14:paraId="339AE1B8" w14:textId="0EF50DBF" w:rsidR="00EC2CEC" w:rsidRPr="00EC2CEC" w:rsidRDefault="00EC2CEC" w:rsidP="00EC2CEC">
      <w:pPr>
        <w:tabs>
          <w:tab w:val="left" w:pos="810"/>
        </w:tabs>
        <w:ind w:left="360"/>
        <w:rPr>
          <w:b/>
          <w:bCs/>
        </w:rPr>
      </w:pPr>
      <w:r w:rsidRPr="00EC2CEC">
        <w:rPr>
          <w:b/>
          <w:bCs/>
        </w:rPr>
        <w:t>Other Recovery Amount(</w:t>
      </w:r>
      <w:proofErr w:type="spellStart"/>
      <w:r w:rsidRPr="00EC2CEC">
        <w:rPr>
          <w:b/>
          <w:bCs/>
        </w:rPr>
        <w:t>i</w:t>
      </w:r>
      <w:proofErr w:type="spellEnd"/>
      <w:r w:rsidRPr="00EC2CEC">
        <w:rPr>
          <w:b/>
          <w:bCs/>
        </w:rPr>
        <w:t>)</w:t>
      </w:r>
    </w:p>
    <w:p w14:paraId="6A1D11B4" w14:textId="43D51941" w:rsidR="00EC2CEC" w:rsidRDefault="00EC2CEC" w:rsidP="00EC2CEC">
      <w:pPr>
        <w:tabs>
          <w:tab w:val="left" w:pos="810"/>
        </w:tabs>
        <w:ind w:left="360"/>
      </w:pPr>
      <w:r>
        <w:t>Cheque dishonour recovery, Professional Tax Recovery, Medical recovery, Total Other Recovery(G), Net amount credited to bank account(H) (E+F+G), Unpaid commission amount – As on date (I)</w:t>
      </w:r>
    </w:p>
    <w:p w14:paraId="1ACFC94C" w14:textId="5715B13F" w:rsidR="00F21B79" w:rsidRDefault="00EC2CEC" w:rsidP="00993722">
      <w:pPr>
        <w:tabs>
          <w:tab w:val="left" w:pos="810"/>
        </w:tabs>
        <w:ind w:left="360"/>
      </w:pPr>
      <w:r>
        <w:t>On clicking on each information(</w:t>
      </w:r>
      <w:proofErr w:type="spellStart"/>
      <w:r>
        <w:t>i</w:t>
      </w:r>
      <w:proofErr w:type="spellEnd"/>
      <w:r>
        <w:t>) icon, model dialog should ne opened with content explaining terminologies used as per VD.</w:t>
      </w:r>
    </w:p>
    <w:p w14:paraId="458D0CD0" w14:textId="626E1BA2" w:rsidR="00781B5C" w:rsidRDefault="00781B5C" w:rsidP="00781B5C">
      <w:pPr>
        <w:pStyle w:val="Heading3"/>
        <w:ind w:left="284"/>
      </w:pPr>
      <w:r w:rsidRPr="00B25D87">
        <w:t>2.</w:t>
      </w:r>
      <w:r w:rsidR="00BD7144">
        <w:t>3</w:t>
      </w:r>
      <w:r w:rsidRPr="00B25D87">
        <w:t>.</w:t>
      </w:r>
      <w:r w:rsidR="00A87CA7">
        <w:t>3</w:t>
      </w:r>
      <w:r w:rsidRPr="00B25D87">
        <w:t xml:space="preserve"> </w:t>
      </w:r>
      <w:r>
        <w:t>API and RDS Requirements</w:t>
      </w:r>
    </w:p>
    <w:p w14:paraId="4F315736" w14:textId="2F82F6EB" w:rsidR="00781B5C" w:rsidRDefault="009C6F5D" w:rsidP="004B0BA4">
      <w:pPr>
        <w:ind w:left="284"/>
        <w:rPr>
          <w:color w:val="000000"/>
        </w:rPr>
      </w:pPr>
      <w:r>
        <w:rPr>
          <w:color w:val="000000"/>
        </w:rPr>
        <w:t>RDS</w:t>
      </w:r>
      <w:r w:rsidR="004B0BA4">
        <w:rPr>
          <w:color w:val="000000"/>
        </w:rPr>
        <w:t xml:space="preserve"> will be used for showing commission summary page and downloading the excel for logged in user.</w:t>
      </w:r>
    </w:p>
    <w:p w14:paraId="11F3D09E" w14:textId="755245C2" w:rsidR="00781B5C" w:rsidRDefault="00781B5C" w:rsidP="004B0BA4">
      <w:pPr>
        <w:ind w:firstLine="284"/>
        <w:rPr>
          <w:color w:val="000000"/>
        </w:rPr>
      </w:pPr>
      <w:r>
        <w:rPr>
          <w:color w:val="000000"/>
        </w:rPr>
        <w:t xml:space="preserve">Please refer </w:t>
      </w:r>
      <w:proofErr w:type="spellStart"/>
      <w:r>
        <w:rPr>
          <w:color w:val="000000"/>
        </w:rPr>
        <w:t>Sno</w:t>
      </w:r>
      <w:proofErr w:type="spellEnd"/>
      <w:r>
        <w:rPr>
          <w:color w:val="000000"/>
        </w:rPr>
        <w:t xml:space="preserve"> </w:t>
      </w:r>
      <w:r w:rsidR="004B0BA4">
        <w:rPr>
          <w:color w:val="000000"/>
        </w:rPr>
        <w:t>7</w:t>
      </w:r>
      <w:r>
        <w:rPr>
          <w:color w:val="000000"/>
        </w:rPr>
        <w:t xml:space="preserve"> to </w:t>
      </w:r>
      <w:r w:rsidR="004D5DF6">
        <w:rPr>
          <w:color w:val="000000"/>
        </w:rPr>
        <w:t>8</w:t>
      </w:r>
      <w:r>
        <w:rPr>
          <w:color w:val="000000"/>
        </w:rPr>
        <w:t xml:space="preserve"> in the attached excel for the </w:t>
      </w:r>
      <w:r w:rsidR="000E6A8C">
        <w:rPr>
          <w:color w:val="000000"/>
        </w:rPr>
        <w:t>API/RDS</w:t>
      </w:r>
      <w:r>
        <w:rPr>
          <w:color w:val="000000"/>
        </w:rPr>
        <w:t xml:space="preserve"> requirements.</w:t>
      </w:r>
    </w:p>
    <w:p w14:paraId="704B18F6" w14:textId="3131BED6" w:rsidR="00DC237F" w:rsidRDefault="004E6FEA" w:rsidP="004B0BA4">
      <w:pPr>
        <w:ind w:firstLine="284"/>
        <w:rPr>
          <w:color w:val="000000"/>
        </w:rPr>
      </w:pPr>
      <w:r>
        <w:rPr>
          <w:color w:val="000000"/>
        </w:rPr>
        <w:object w:dxaOrig="1534" w:dyaOrig="997" w14:anchorId="5C72E90A">
          <v:shape id="_x0000_i1027" type="#_x0000_t75" style="width:76.5pt;height:49.5pt" o:ole="">
            <v:imagedata r:id="rId12" o:title=""/>
          </v:shape>
          <o:OLEObject Type="Embed" ProgID="Excel.Sheet.12" ShapeID="_x0000_i1027" DrawAspect="Icon" ObjectID="_1685904430" r:id="rId17"/>
        </w:object>
      </w:r>
    </w:p>
    <w:p w14:paraId="5196FF09" w14:textId="4DA8F47D" w:rsidR="00781B5C" w:rsidRDefault="00781B5C" w:rsidP="00781B5C">
      <w:pPr>
        <w:pStyle w:val="Heading3"/>
        <w:ind w:left="284"/>
      </w:pPr>
      <w:r w:rsidRPr="00B25D87">
        <w:t>2.</w:t>
      </w:r>
      <w:r w:rsidR="00BD7144">
        <w:t>3</w:t>
      </w:r>
      <w:r w:rsidRPr="00B25D87">
        <w:t>.</w:t>
      </w:r>
      <w:r w:rsidR="00A87CA7">
        <w:t>4</w:t>
      </w:r>
      <w:r w:rsidRPr="00B25D87">
        <w:t xml:space="preserve"> </w:t>
      </w:r>
      <w:r>
        <w:t>CTA Templates</w:t>
      </w:r>
    </w:p>
    <w:p w14:paraId="56493A15" w14:textId="4E0D3D03" w:rsidR="00781B5C" w:rsidRDefault="00781B5C" w:rsidP="00A05E45">
      <w:pPr>
        <w:ind w:left="284"/>
        <w:rPr>
          <w:color w:val="1E4D78"/>
          <w:sz w:val="24"/>
          <w:szCs w:val="24"/>
        </w:rPr>
      </w:pPr>
      <w:r w:rsidRPr="00C23544">
        <w:rPr>
          <w:b/>
          <w:bCs/>
          <w:color w:val="000000"/>
          <w:u w:val="single"/>
        </w:rPr>
        <w:t>On Page Toast message</w:t>
      </w:r>
      <w:r>
        <w:rPr>
          <w:color w:val="1E4D78"/>
          <w:sz w:val="24"/>
          <w:szCs w:val="24"/>
        </w:rPr>
        <w:t xml:space="preserve">: </w:t>
      </w:r>
      <w:r w:rsidR="00A05E45">
        <w:rPr>
          <w:color w:val="000000"/>
        </w:rPr>
        <w:t>You will receive the commission statement for &lt;period&gt; on your registered email &lt;masked email&gt;</w:t>
      </w:r>
    </w:p>
    <w:p w14:paraId="5246264C" w14:textId="386AEBCC" w:rsidR="00781B5C" w:rsidRPr="00546811" w:rsidRDefault="00781B5C" w:rsidP="00A05E45">
      <w:pPr>
        <w:ind w:firstLine="284"/>
        <w:rPr>
          <w:color w:val="000000"/>
        </w:rPr>
      </w:pPr>
      <w:r w:rsidRPr="00C23544">
        <w:rPr>
          <w:b/>
          <w:bCs/>
          <w:color w:val="000000"/>
          <w:u w:val="single"/>
        </w:rPr>
        <w:t>Email:</w:t>
      </w:r>
      <w:r>
        <w:rPr>
          <w:b/>
          <w:bCs/>
          <w:color w:val="000000"/>
          <w:u w:val="single"/>
        </w:rPr>
        <w:t xml:space="preserve"> </w:t>
      </w:r>
      <w:r w:rsidR="00A05E45">
        <w:rPr>
          <w:color w:val="000000"/>
        </w:rPr>
        <w:t>Yet to be shared by business</w:t>
      </w:r>
    </w:p>
    <w:p w14:paraId="4ABCD9B2" w14:textId="7E1ABAF9" w:rsidR="00781B5C" w:rsidRPr="00C23544" w:rsidRDefault="00781B5C" w:rsidP="00781B5C">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49F86B50" w14:textId="70559100" w:rsidR="00781B5C" w:rsidRDefault="00781B5C" w:rsidP="00781B5C">
      <w:pPr>
        <w:pStyle w:val="Heading3"/>
        <w:ind w:left="284"/>
      </w:pPr>
      <w:r w:rsidRPr="00B25D87">
        <w:t>2.</w:t>
      </w:r>
      <w:r w:rsidR="00BD7144">
        <w:t>3</w:t>
      </w:r>
      <w:r w:rsidRPr="00B25D87">
        <w:t>.</w:t>
      </w:r>
      <w:r w:rsidR="00A87CA7">
        <w:t>5</w:t>
      </w:r>
      <w:r w:rsidRPr="00B25D87">
        <w:t xml:space="preserve"> </w:t>
      </w:r>
      <w:r>
        <w:t>Open Points</w:t>
      </w:r>
    </w:p>
    <w:p w14:paraId="1D7457AF" w14:textId="4DB5882D" w:rsidR="001C0A3D" w:rsidRDefault="00D5228F" w:rsidP="000E6A8C">
      <w:pPr>
        <w:pStyle w:val="ListParagraph"/>
        <w:numPr>
          <w:ilvl w:val="0"/>
          <w:numId w:val="17"/>
        </w:numPr>
      </w:pPr>
      <w:commentRangeStart w:id="30"/>
      <w:r>
        <w:t xml:space="preserve">Confirmation on </w:t>
      </w:r>
      <w:r w:rsidR="001C0A3D">
        <w:t>Field mapping for Request XLS download</w:t>
      </w:r>
      <w:commentRangeEnd w:id="30"/>
      <w:r w:rsidR="00917936">
        <w:rPr>
          <w:rStyle w:val="CommentReference"/>
        </w:rPr>
        <w:commentReference w:id="30"/>
      </w:r>
    </w:p>
    <w:p w14:paraId="5A39BA3F" w14:textId="7928633F" w:rsidR="00781B5C" w:rsidRDefault="00A05E45" w:rsidP="000E6A8C">
      <w:pPr>
        <w:pStyle w:val="ListParagraph"/>
        <w:numPr>
          <w:ilvl w:val="0"/>
          <w:numId w:val="17"/>
        </w:numPr>
      </w:pPr>
      <w:r>
        <w:t>Email template to be shared for Request XLS CTA</w:t>
      </w:r>
    </w:p>
    <w:p w14:paraId="7EBCE7E6" w14:textId="77777777" w:rsidR="00781B5C" w:rsidRDefault="00781B5C" w:rsidP="00781B5C">
      <w:pPr>
        <w:pStyle w:val="ListParagraph"/>
        <w:ind w:left="1080"/>
      </w:pPr>
    </w:p>
    <w:p w14:paraId="07B382E2" w14:textId="6167FA81" w:rsidR="00B81001" w:rsidRPr="00A1287F" w:rsidRDefault="00803CBC" w:rsidP="00B81001">
      <w:pPr>
        <w:pStyle w:val="Heading2"/>
        <w:numPr>
          <w:ilvl w:val="1"/>
          <w:numId w:val="3"/>
        </w:numPr>
        <w:tabs>
          <w:tab w:val="left" w:pos="851"/>
        </w:tabs>
        <w:rPr>
          <w:sz w:val="32"/>
          <w:szCs w:val="32"/>
        </w:rPr>
      </w:pPr>
      <w:r w:rsidRPr="00803CBC">
        <w:rPr>
          <w:sz w:val="32"/>
          <w:szCs w:val="32"/>
        </w:rPr>
        <w:t>A</w:t>
      </w:r>
      <w:r>
        <w:rPr>
          <w:sz w:val="32"/>
          <w:szCs w:val="32"/>
        </w:rPr>
        <w:t>dvisor</w:t>
      </w:r>
      <w:r w:rsidRPr="00803CBC">
        <w:rPr>
          <w:sz w:val="32"/>
          <w:szCs w:val="32"/>
        </w:rPr>
        <w:t xml:space="preserve"> </w:t>
      </w:r>
      <w:r w:rsidR="002758E0">
        <w:rPr>
          <w:sz w:val="32"/>
          <w:szCs w:val="32"/>
        </w:rPr>
        <w:t>–</w:t>
      </w:r>
      <w:r w:rsidRPr="00803CBC">
        <w:rPr>
          <w:sz w:val="32"/>
          <w:szCs w:val="32"/>
        </w:rPr>
        <w:t xml:space="preserve"> </w:t>
      </w:r>
      <w:r w:rsidR="002758E0">
        <w:rPr>
          <w:sz w:val="32"/>
          <w:szCs w:val="32"/>
        </w:rPr>
        <w:t xml:space="preserve">Commission - </w:t>
      </w:r>
      <w:r w:rsidRPr="00803CBC">
        <w:rPr>
          <w:sz w:val="32"/>
          <w:szCs w:val="32"/>
        </w:rPr>
        <w:t>Tax Statements</w:t>
      </w:r>
    </w:p>
    <w:p w14:paraId="0CB0BE2B" w14:textId="77777777" w:rsidR="00B81001" w:rsidRDefault="00B81001" w:rsidP="00B81001">
      <w:pPr>
        <w:pStyle w:val="Heading3"/>
        <w:numPr>
          <w:ilvl w:val="2"/>
          <w:numId w:val="3"/>
        </w:numPr>
      </w:pPr>
      <w:r>
        <w:rPr>
          <w:sz w:val="28"/>
          <w:szCs w:val="28"/>
        </w:rPr>
        <w:t>Requirement</w:t>
      </w:r>
    </w:p>
    <w:p w14:paraId="19DFAF86" w14:textId="77777777" w:rsidR="002758E0" w:rsidRDefault="002758E0" w:rsidP="002758E0">
      <w:pPr>
        <w:spacing w:after="0"/>
        <w:ind w:left="360"/>
        <w:rPr>
          <w:b/>
          <w:bCs/>
        </w:rPr>
      </w:pPr>
    </w:p>
    <w:p w14:paraId="17893751" w14:textId="50AD0D2F" w:rsidR="008948D1" w:rsidRDefault="008948D1" w:rsidP="002758E0">
      <w:pPr>
        <w:spacing w:after="0"/>
        <w:ind w:left="360"/>
      </w:pPr>
      <w:r w:rsidRPr="00A1287F">
        <w:rPr>
          <w:b/>
          <w:bCs/>
        </w:rPr>
        <w:t>Description</w:t>
      </w:r>
      <w:r>
        <w:t xml:space="preserve">: </w:t>
      </w:r>
    </w:p>
    <w:p w14:paraId="4CA8779A" w14:textId="5BA6ADDF" w:rsidR="008948D1" w:rsidRPr="008948D1" w:rsidRDefault="002758E0" w:rsidP="002758E0">
      <w:pPr>
        <w:spacing w:after="0" w:line="240" w:lineRule="auto"/>
        <w:ind w:left="360"/>
        <w:rPr>
          <w:rFonts w:eastAsia="Times New Roman"/>
          <w:color w:val="000000"/>
        </w:rPr>
      </w:pPr>
      <w:r w:rsidRPr="002758E0">
        <w:rPr>
          <w:rFonts w:eastAsia="Times New Roman"/>
          <w:color w:val="000000"/>
        </w:rPr>
        <w:t>As an Advisor I want to view, download my tax statement to share them with CA or my accounts department for filing</w:t>
      </w:r>
    </w:p>
    <w:p w14:paraId="71E42C42" w14:textId="77777777" w:rsidR="002758E0" w:rsidRDefault="002758E0" w:rsidP="008948D1">
      <w:pPr>
        <w:ind w:left="360"/>
        <w:rPr>
          <w:b/>
          <w:bCs/>
        </w:rPr>
      </w:pPr>
    </w:p>
    <w:p w14:paraId="75B7AC6C" w14:textId="24692CB0" w:rsidR="008948D1" w:rsidRDefault="008948D1" w:rsidP="002758E0">
      <w:pPr>
        <w:spacing w:after="0"/>
        <w:ind w:left="360"/>
      </w:pPr>
      <w:r w:rsidRPr="00A1287F">
        <w:rPr>
          <w:b/>
          <w:bCs/>
        </w:rPr>
        <w:t>Details</w:t>
      </w:r>
      <w:r>
        <w:t xml:space="preserve">: </w:t>
      </w:r>
    </w:p>
    <w:p w14:paraId="6D456DF7" w14:textId="089F30CE" w:rsidR="004C78AB" w:rsidRDefault="004C78AB" w:rsidP="004C78AB">
      <w:pPr>
        <w:ind w:left="360"/>
      </w:pPr>
      <w:r>
        <w:t>Navigation &gt; Self-Landing Page &gt; Quick Links "Tax statements"</w:t>
      </w:r>
    </w:p>
    <w:p w14:paraId="1B989764" w14:textId="77777777" w:rsidR="004C78AB" w:rsidRDefault="004C78AB" w:rsidP="004C78AB">
      <w:pPr>
        <w:ind w:left="360"/>
      </w:pPr>
      <w:r>
        <w:t>1. View/Download tax statements for specified period:</w:t>
      </w:r>
    </w:p>
    <w:p w14:paraId="47F49824" w14:textId="77777777" w:rsidR="004C78AB" w:rsidRDefault="004C78AB" w:rsidP="004C78AB">
      <w:pPr>
        <w:ind w:left="360"/>
      </w:pPr>
      <w:r>
        <w:t>Title: TDS Certificate</w:t>
      </w:r>
    </w:p>
    <w:p w14:paraId="21F73F28" w14:textId="77777777" w:rsidR="004C78AB" w:rsidRDefault="004C78AB" w:rsidP="004C78AB">
      <w:pPr>
        <w:ind w:left="360"/>
      </w:pPr>
      <w:r>
        <w:t>Select - FY 2021 (Current FY), FY 2020 (Last FY), Older Statements</w:t>
      </w:r>
    </w:p>
    <w:p w14:paraId="253EA5B8" w14:textId="77777777" w:rsidR="004C78AB" w:rsidRDefault="004C78AB" w:rsidP="004C78AB">
      <w:pPr>
        <w:ind w:left="360"/>
      </w:pPr>
      <w:r>
        <w:t>If Current/Last FY Selected</w:t>
      </w:r>
    </w:p>
    <w:p w14:paraId="6F68428E" w14:textId="4C0CD41E" w:rsidR="004C78AB" w:rsidRDefault="004C78AB" w:rsidP="004C78AB">
      <w:pPr>
        <w:ind w:left="360"/>
      </w:pPr>
      <w:r>
        <w:lastRenderedPageBreak/>
        <w:t>Show Quarter wise list of TDS Certificate (Newest to Oldest - Q4, Q3, Q2, Q1)</w:t>
      </w:r>
    </w:p>
    <w:p w14:paraId="0DCE4311" w14:textId="4706975D" w:rsidR="004C78AB" w:rsidRDefault="004C78AB" w:rsidP="004C78AB">
      <w:pPr>
        <w:ind w:left="360"/>
      </w:pPr>
      <w:r>
        <w:t>Quarter Number, Period, CTA - "Download"</w:t>
      </w:r>
    </w:p>
    <w:p w14:paraId="4DBB5E9E" w14:textId="77777777" w:rsidR="004C78AB" w:rsidRDefault="004C78AB" w:rsidP="004C78AB">
      <w:pPr>
        <w:ind w:left="360"/>
      </w:pPr>
      <w:r>
        <w:t>If Older Statements</w:t>
      </w:r>
    </w:p>
    <w:p w14:paraId="2829A7FF" w14:textId="77777777" w:rsidR="004C78AB" w:rsidRDefault="004C78AB" w:rsidP="004C78AB">
      <w:pPr>
        <w:ind w:left="360"/>
      </w:pPr>
      <w:r>
        <w:t>Select FY (Last 5 years - to be confirmed in BRD) &gt; Select Quarter (Q1, Q2, Q3, Q4)</w:t>
      </w:r>
    </w:p>
    <w:p w14:paraId="611E97E2" w14:textId="5BB12DAB" w:rsidR="004C78AB" w:rsidRDefault="004C78AB" w:rsidP="004C78AB">
      <w:pPr>
        <w:ind w:left="360"/>
      </w:pPr>
      <w:r>
        <w:t>Backend should send TDS Certificates for all Quarters for that FY</w:t>
      </w:r>
    </w:p>
    <w:p w14:paraId="6DB5A66B" w14:textId="6075554D" w:rsidR="004C78AB" w:rsidRDefault="004C78AB" w:rsidP="004C78AB">
      <w:pPr>
        <w:ind w:left="360"/>
      </w:pPr>
      <w:r>
        <w:t>CTA - "Raise Request"</w:t>
      </w:r>
    </w:p>
    <w:p w14:paraId="5D3364D1" w14:textId="10093B6D" w:rsidR="004C78AB" w:rsidRDefault="004C78AB" w:rsidP="004C78AB">
      <w:pPr>
        <w:ind w:left="360"/>
      </w:pPr>
      <w:r>
        <w:t>3. If the statements cannot be provided in real time -&gt; Raise a request and acknowledge " Your request for &lt;type of statement&gt; for &lt;Date Range selected&gt; has been successfully submitted. You will receive the statement on your registered email &lt;Masked email&gt; and &lt;masked mobile number&gt; in 24hrs."</w:t>
      </w:r>
    </w:p>
    <w:p w14:paraId="1A35C094" w14:textId="4D3986FC" w:rsidR="00B81001" w:rsidRDefault="004C78AB" w:rsidP="004C78AB">
      <w:pPr>
        <w:ind w:left="360"/>
      </w:pPr>
      <w:r>
        <w:t>Send message to registered email ID and mobile</w:t>
      </w:r>
    </w:p>
    <w:p w14:paraId="1B29BBB2" w14:textId="77777777" w:rsidR="00B81001" w:rsidRDefault="00B81001" w:rsidP="00B81001">
      <w:pPr>
        <w:pStyle w:val="Heading3"/>
        <w:numPr>
          <w:ilvl w:val="2"/>
          <w:numId w:val="3"/>
        </w:numPr>
      </w:pPr>
      <w:r w:rsidRPr="00306673">
        <w:rPr>
          <w:sz w:val="28"/>
          <w:szCs w:val="28"/>
        </w:rPr>
        <w:t>Implementation Approach</w:t>
      </w:r>
    </w:p>
    <w:p w14:paraId="6DB348A1" w14:textId="77777777" w:rsidR="004C78AB" w:rsidRDefault="004C78AB" w:rsidP="00B81001">
      <w:pPr>
        <w:ind w:left="360"/>
      </w:pPr>
      <w:r>
        <w:t>This screen is new and will be available for Advisor roles.</w:t>
      </w:r>
    </w:p>
    <w:p w14:paraId="2B124B8B" w14:textId="5C7B924C" w:rsidR="00B81001" w:rsidRDefault="004C78AB" w:rsidP="00B81001">
      <w:pPr>
        <w:ind w:left="360"/>
      </w:pPr>
      <w:r>
        <w:t>When clicked from Quick links section, Tax Statements page will be opened which will have TDS certificate card.</w:t>
      </w:r>
    </w:p>
    <w:p w14:paraId="0BA8583C" w14:textId="3D59E777" w:rsidR="004C78AB" w:rsidRDefault="004C78AB" w:rsidP="00B81001">
      <w:pPr>
        <w:ind w:left="360"/>
      </w:pPr>
      <w:r>
        <w:t>On click on this card, model dialog will open with select Year dropdown. Dropdown values will have last two FY years and Request for older statements options.</w:t>
      </w:r>
    </w:p>
    <w:p w14:paraId="69D0F4E1" w14:textId="6C4B4FF7" w:rsidR="004C78AB" w:rsidRDefault="004C78AB" w:rsidP="00B81001">
      <w:pPr>
        <w:ind w:left="360"/>
      </w:pPr>
      <w:r>
        <w:t>If last two-year FY options are selected, then quarterly wise statement options will be shown for user to select and download.</w:t>
      </w:r>
    </w:p>
    <w:p w14:paraId="2CAEA33A" w14:textId="64B7DB71" w:rsidR="004C78AB" w:rsidRPr="00BA48DD" w:rsidRDefault="004C78AB" w:rsidP="00B81001">
      <w:pPr>
        <w:ind w:left="360"/>
      </w:pPr>
      <w:r>
        <w:t>If Request for old statement is selected, then select older year drop down option will be shown with T-7 to T-3 years, which when selected, corresponding quarterly wise statement option will be shown for user to select and raise request. CTA label to change from Download to Raise a Request for older statements.</w:t>
      </w:r>
    </w:p>
    <w:p w14:paraId="171FD97A" w14:textId="74D4B5B0" w:rsidR="00B81001" w:rsidRDefault="00B81001" w:rsidP="00B81001">
      <w:pPr>
        <w:pStyle w:val="Heading3"/>
        <w:ind w:left="284"/>
      </w:pPr>
      <w:r w:rsidRPr="00B25D87">
        <w:t>2.</w:t>
      </w:r>
      <w:r w:rsidR="00B779E2">
        <w:t>4</w:t>
      </w:r>
      <w:r w:rsidRPr="00B25D87">
        <w:t>.</w:t>
      </w:r>
      <w:r w:rsidR="00FA3F08">
        <w:t>3</w:t>
      </w:r>
      <w:r w:rsidRPr="00B25D87">
        <w:t xml:space="preserve"> </w:t>
      </w:r>
      <w:r>
        <w:t>API and RDS Requirements</w:t>
      </w:r>
    </w:p>
    <w:p w14:paraId="24479F93" w14:textId="3056BEED" w:rsidR="00835A59" w:rsidRDefault="00835A59" w:rsidP="00835A59">
      <w:pPr>
        <w:ind w:left="426"/>
        <w:rPr>
          <w:color w:val="000000"/>
        </w:rPr>
      </w:pPr>
      <w:r>
        <w:rPr>
          <w:color w:val="000000"/>
        </w:rPr>
        <w:t xml:space="preserve">ESB API </w:t>
      </w:r>
      <w:r w:rsidR="00FA3F08">
        <w:rPr>
          <w:color w:val="000000"/>
        </w:rPr>
        <w:t>will be used for both download and request older tax statement for selected quarter and financial year.</w:t>
      </w:r>
    </w:p>
    <w:p w14:paraId="640306F3" w14:textId="5C1C89D5" w:rsidR="008F46DF" w:rsidRDefault="008F46DF" w:rsidP="00B81001">
      <w:pPr>
        <w:ind w:left="426"/>
        <w:rPr>
          <w:color w:val="000000"/>
        </w:rPr>
      </w:pPr>
      <w:r>
        <w:rPr>
          <w:color w:val="000000"/>
        </w:rPr>
        <w:t xml:space="preserve">Please refer to </w:t>
      </w:r>
      <w:proofErr w:type="spellStart"/>
      <w:r>
        <w:rPr>
          <w:color w:val="000000"/>
        </w:rPr>
        <w:t>sno</w:t>
      </w:r>
      <w:proofErr w:type="spellEnd"/>
      <w:r>
        <w:rPr>
          <w:color w:val="000000"/>
        </w:rPr>
        <w:t xml:space="preserve"> </w:t>
      </w:r>
      <w:r w:rsidR="00FA3F08">
        <w:rPr>
          <w:color w:val="000000"/>
        </w:rPr>
        <w:t>9</w:t>
      </w:r>
      <w:r>
        <w:rPr>
          <w:color w:val="000000"/>
        </w:rPr>
        <w:t xml:space="preserve"> to </w:t>
      </w:r>
      <w:r w:rsidR="00FA3F08">
        <w:rPr>
          <w:color w:val="000000"/>
        </w:rPr>
        <w:t>10</w:t>
      </w:r>
      <w:r>
        <w:rPr>
          <w:color w:val="000000"/>
        </w:rPr>
        <w:t xml:space="preserve"> of the attached API mapping sheet for exact RDS/API details</w:t>
      </w:r>
    </w:p>
    <w:p w14:paraId="4DE09C0D" w14:textId="31DBC6B8" w:rsidR="00DC237F" w:rsidRDefault="004E6FEA" w:rsidP="00B81001">
      <w:pPr>
        <w:ind w:left="426"/>
        <w:rPr>
          <w:color w:val="000000"/>
        </w:rPr>
      </w:pPr>
      <w:r>
        <w:rPr>
          <w:color w:val="000000"/>
        </w:rPr>
        <w:object w:dxaOrig="1534" w:dyaOrig="997" w14:anchorId="57634BD9">
          <v:shape id="_x0000_i1028" type="#_x0000_t75" style="width:76.5pt;height:49.5pt" o:ole="">
            <v:imagedata r:id="rId12" o:title=""/>
          </v:shape>
          <o:OLEObject Type="Embed" ProgID="Excel.Sheet.12" ShapeID="_x0000_i1028" DrawAspect="Icon" ObjectID="_1685904431" r:id="rId18"/>
        </w:object>
      </w:r>
    </w:p>
    <w:p w14:paraId="06AC6789" w14:textId="05DFCE1A" w:rsidR="00B81001" w:rsidRDefault="00B81001" w:rsidP="00B81001">
      <w:pPr>
        <w:pStyle w:val="Heading3"/>
        <w:ind w:left="284"/>
      </w:pPr>
      <w:r w:rsidRPr="00B25D87">
        <w:t>2.</w:t>
      </w:r>
      <w:r w:rsidR="00FA3F08">
        <w:t>4</w:t>
      </w:r>
      <w:r w:rsidRPr="00B25D87">
        <w:t>.</w:t>
      </w:r>
      <w:r w:rsidR="00FA3F08">
        <w:t>4</w:t>
      </w:r>
      <w:r w:rsidRPr="00B25D87">
        <w:t xml:space="preserve"> </w:t>
      </w:r>
      <w:r>
        <w:t>CTA Templates</w:t>
      </w:r>
    </w:p>
    <w:p w14:paraId="1F0C94F0" w14:textId="77777777" w:rsidR="00B81001" w:rsidRDefault="00B81001" w:rsidP="00B81001">
      <w:pPr>
        <w:ind w:left="426"/>
        <w:rPr>
          <w:color w:val="1E4D78"/>
          <w:sz w:val="24"/>
          <w:szCs w:val="24"/>
        </w:rPr>
      </w:pPr>
      <w:r w:rsidRPr="00C23544">
        <w:rPr>
          <w:b/>
          <w:bCs/>
          <w:color w:val="000000"/>
          <w:u w:val="single"/>
        </w:rPr>
        <w:t>On Page Toast message</w:t>
      </w:r>
      <w:r>
        <w:rPr>
          <w:color w:val="1E4D78"/>
          <w:sz w:val="24"/>
          <w:szCs w:val="24"/>
        </w:rPr>
        <w:t xml:space="preserve">: </w:t>
      </w:r>
    </w:p>
    <w:p w14:paraId="12F4FE00" w14:textId="1D2C2BD4" w:rsidR="00C46C5C" w:rsidRPr="00C46C5C" w:rsidRDefault="00C46C5C" w:rsidP="00B81001">
      <w:pPr>
        <w:ind w:left="426"/>
        <w:rPr>
          <w:b/>
          <w:bCs/>
          <w:color w:val="000000"/>
        </w:rPr>
      </w:pPr>
      <w:r w:rsidRPr="00C46C5C">
        <w:rPr>
          <w:b/>
          <w:bCs/>
          <w:color w:val="000000"/>
        </w:rPr>
        <w:t>Raise a Request:</w:t>
      </w:r>
    </w:p>
    <w:p w14:paraId="40BA8E6F" w14:textId="429A141F" w:rsidR="00B81001" w:rsidRDefault="00C46C5C" w:rsidP="00B81001">
      <w:pPr>
        <w:ind w:left="426"/>
        <w:rPr>
          <w:color w:val="000000"/>
        </w:rPr>
      </w:pPr>
      <w:r w:rsidRPr="00C46C5C">
        <w:rPr>
          <w:color w:val="000000"/>
        </w:rPr>
        <w:t>Your request for &lt;type of statement&gt; for &lt;Date Range selected&gt; has been successfully submitted. You will receive the statement on your registered email &lt;Masked email&gt; and &lt;masked mobile number&gt; in 24hrs.</w:t>
      </w:r>
    </w:p>
    <w:p w14:paraId="2C02B444" w14:textId="2B9BDD5F" w:rsidR="00C46C5C" w:rsidRDefault="00C46C5C" w:rsidP="00B81001">
      <w:pPr>
        <w:ind w:left="426"/>
        <w:rPr>
          <w:color w:val="1E4D78"/>
          <w:sz w:val="24"/>
          <w:szCs w:val="24"/>
        </w:rPr>
      </w:pPr>
      <w:r w:rsidRPr="00C46C5C">
        <w:rPr>
          <w:b/>
          <w:bCs/>
          <w:color w:val="000000"/>
        </w:rPr>
        <w:lastRenderedPageBreak/>
        <w:t>Download:</w:t>
      </w:r>
      <w:r>
        <w:rPr>
          <w:color w:val="000000"/>
        </w:rPr>
        <w:t xml:space="preserve"> Pending from business</w:t>
      </w:r>
    </w:p>
    <w:p w14:paraId="4FF70A98" w14:textId="781ABDA3" w:rsidR="00B81001" w:rsidRPr="00546811" w:rsidRDefault="00B81001" w:rsidP="00B81001">
      <w:pPr>
        <w:ind w:left="426"/>
        <w:rPr>
          <w:color w:val="000000"/>
        </w:rPr>
      </w:pPr>
      <w:r w:rsidRPr="00C23544">
        <w:rPr>
          <w:b/>
          <w:bCs/>
          <w:color w:val="000000"/>
          <w:u w:val="single"/>
        </w:rPr>
        <w:t>Email:</w:t>
      </w:r>
      <w:r w:rsidR="00C46C5C" w:rsidRPr="00C46C5C">
        <w:rPr>
          <w:color w:val="FF0000"/>
        </w:rPr>
        <w:t xml:space="preserve"> </w:t>
      </w:r>
      <w:r w:rsidR="00C46C5C" w:rsidRPr="00FD1F98">
        <w:rPr>
          <w:color w:val="FF0000"/>
        </w:rPr>
        <w:t>Pending from business</w:t>
      </w:r>
      <w:r>
        <w:rPr>
          <w:b/>
          <w:bCs/>
          <w:color w:val="000000"/>
          <w:u w:val="single"/>
        </w:rPr>
        <w:t xml:space="preserve"> </w:t>
      </w:r>
    </w:p>
    <w:p w14:paraId="64C90AE4" w14:textId="630D082E" w:rsidR="00B81001" w:rsidRPr="00C23544" w:rsidRDefault="00B81001" w:rsidP="00B81001">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00FD1F98" w:rsidRPr="00FD1F98">
        <w:rPr>
          <w:color w:val="FF0000"/>
        </w:rPr>
        <w:t>Pending from business</w:t>
      </w:r>
    </w:p>
    <w:bookmarkEnd w:id="2"/>
    <w:p w14:paraId="471A7AA0" w14:textId="32784310" w:rsidR="00FA3F08" w:rsidRDefault="00FA3F08" w:rsidP="00FA3F08">
      <w:pPr>
        <w:pStyle w:val="Heading3"/>
        <w:ind w:left="284"/>
      </w:pPr>
      <w:r w:rsidRPr="00B25D87">
        <w:t>2.</w:t>
      </w:r>
      <w:r>
        <w:t>4</w:t>
      </w:r>
      <w:r w:rsidRPr="00B25D87">
        <w:t>.</w:t>
      </w:r>
      <w:r>
        <w:t>5</w:t>
      </w:r>
      <w:r w:rsidRPr="00B25D87">
        <w:t xml:space="preserve"> </w:t>
      </w:r>
      <w:r w:rsidR="00C46C5C">
        <w:t>Open Points</w:t>
      </w:r>
    </w:p>
    <w:p w14:paraId="44C08CF7" w14:textId="4E60D583" w:rsidR="00C46C5C" w:rsidRDefault="00C46C5C" w:rsidP="00C46C5C">
      <w:pPr>
        <w:pStyle w:val="ListParagraph"/>
        <w:numPr>
          <w:ilvl w:val="0"/>
          <w:numId w:val="19"/>
        </w:numPr>
        <w:rPr>
          <w:bCs/>
        </w:rPr>
      </w:pPr>
      <w:r w:rsidRPr="00C46C5C">
        <w:rPr>
          <w:color w:val="000000"/>
        </w:rPr>
        <w:t>Toast message for</w:t>
      </w:r>
      <w:r w:rsidRPr="00C46C5C">
        <w:rPr>
          <w:bCs/>
        </w:rPr>
        <w:t xml:space="preserve"> download</w:t>
      </w:r>
      <w:r>
        <w:rPr>
          <w:bCs/>
        </w:rPr>
        <w:t xml:space="preserve"> CTA</w:t>
      </w:r>
    </w:p>
    <w:p w14:paraId="6426F36D" w14:textId="24E8867D" w:rsidR="00B72954" w:rsidRPr="00C46C5C" w:rsidRDefault="00C46C5C" w:rsidP="00C46C5C">
      <w:pPr>
        <w:pStyle w:val="ListParagraph"/>
        <w:numPr>
          <w:ilvl w:val="0"/>
          <w:numId w:val="19"/>
        </w:numPr>
        <w:rPr>
          <w:bCs/>
        </w:rPr>
      </w:pPr>
      <w:r>
        <w:rPr>
          <w:bCs/>
        </w:rPr>
        <w:t>SMS and Email template for Request CTA</w:t>
      </w:r>
      <w:r w:rsidR="00FA3F08" w:rsidRPr="00C46C5C">
        <w:rPr>
          <w:bCs/>
        </w:rPr>
        <w:tab/>
      </w:r>
    </w:p>
    <w:p w14:paraId="3B385223" w14:textId="25789F7D" w:rsidR="00A65057" w:rsidRPr="00A1287F" w:rsidRDefault="00A65057" w:rsidP="00A65057">
      <w:pPr>
        <w:pStyle w:val="Heading2"/>
        <w:numPr>
          <w:ilvl w:val="1"/>
          <w:numId w:val="3"/>
        </w:numPr>
        <w:tabs>
          <w:tab w:val="left" w:pos="851"/>
        </w:tabs>
        <w:rPr>
          <w:sz w:val="32"/>
          <w:szCs w:val="32"/>
        </w:rPr>
      </w:pPr>
      <w:r>
        <w:rPr>
          <w:sz w:val="32"/>
          <w:szCs w:val="32"/>
        </w:rPr>
        <w:t>A</w:t>
      </w:r>
      <w:r w:rsidR="00A87CA7">
        <w:rPr>
          <w:sz w:val="32"/>
          <w:szCs w:val="32"/>
        </w:rPr>
        <w:t>dvisor -</w:t>
      </w:r>
      <w:r>
        <w:rPr>
          <w:sz w:val="32"/>
          <w:szCs w:val="32"/>
        </w:rPr>
        <w:t xml:space="preserve"> </w:t>
      </w:r>
      <w:r w:rsidR="00A87CA7" w:rsidRPr="00A87CA7">
        <w:rPr>
          <w:sz w:val="32"/>
          <w:szCs w:val="32"/>
        </w:rPr>
        <w:t xml:space="preserve">Commission </w:t>
      </w:r>
      <w:r w:rsidR="00A87CA7">
        <w:rPr>
          <w:sz w:val="32"/>
          <w:szCs w:val="32"/>
        </w:rPr>
        <w:t xml:space="preserve">– </w:t>
      </w:r>
      <w:r w:rsidR="00A87CA7" w:rsidRPr="00A87CA7">
        <w:rPr>
          <w:sz w:val="32"/>
          <w:szCs w:val="32"/>
        </w:rPr>
        <w:t>Policy</w:t>
      </w:r>
      <w:r w:rsidR="00A87CA7">
        <w:rPr>
          <w:sz w:val="32"/>
          <w:szCs w:val="32"/>
        </w:rPr>
        <w:t>-</w:t>
      </w:r>
      <w:r w:rsidR="00A87CA7" w:rsidRPr="00A87CA7">
        <w:rPr>
          <w:sz w:val="32"/>
          <w:szCs w:val="32"/>
        </w:rPr>
        <w:t xml:space="preserve">wise earnings </w:t>
      </w:r>
    </w:p>
    <w:p w14:paraId="7AB3CC26" w14:textId="77777777" w:rsidR="00A65057" w:rsidRDefault="00A65057" w:rsidP="00A65057">
      <w:pPr>
        <w:pStyle w:val="Heading3"/>
        <w:numPr>
          <w:ilvl w:val="2"/>
          <w:numId w:val="3"/>
        </w:numPr>
      </w:pPr>
      <w:r>
        <w:rPr>
          <w:sz w:val="28"/>
          <w:szCs w:val="28"/>
        </w:rPr>
        <w:t>Requirement</w:t>
      </w:r>
    </w:p>
    <w:p w14:paraId="28CF129C" w14:textId="439A8384" w:rsidR="00A65057" w:rsidRPr="00254F89" w:rsidRDefault="00254F89" w:rsidP="00A65057">
      <w:pPr>
        <w:spacing w:after="0" w:line="240" w:lineRule="auto"/>
        <w:ind w:left="360"/>
        <w:rPr>
          <w:rFonts w:eastAsia="Times New Roman"/>
          <w:b/>
          <w:bCs/>
          <w:color w:val="000000"/>
        </w:rPr>
      </w:pPr>
      <w:r w:rsidRPr="00254F89">
        <w:rPr>
          <w:rFonts w:eastAsia="Times New Roman"/>
          <w:b/>
          <w:bCs/>
          <w:color w:val="000000"/>
        </w:rPr>
        <w:t>Description:</w:t>
      </w:r>
    </w:p>
    <w:p w14:paraId="434BA30C" w14:textId="77777777" w:rsidR="00254F89" w:rsidRDefault="00254F89" w:rsidP="00254F89">
      <w:pPr>
        <w:spacing w:after="0" w:line="240" w:lineRule="auto"/>
        <w:ind w:left="360"/>
        <w:rPr>
          <w:rFonts w:eastAsia="Times New Roman"/>
          <w:color w:val="000000"/>
        </w:rPr>
      </w:pPr>
    </w:p>
    <w:p w14:paraId="305887EA" w14:textId="505AB7D7" w:rsidR="00254F89" w:rsidRPr="00254F89" w:rsidRDefault="00254F89" w:rsidP="00254F89">
      <w:pPr>
        <w:spacing w:after="0" w:line="240" w:lineRule="auto"/>
        <w:ind w:left="360"/>
        <w:rPr>
          <w:rFonts w:eastAsia="Times New Roman"/>
          <w:color w:val="000000"/>
        </w:rPr>
      </w:pPr>
      <w:r w:rsidRPr="00254F89">
        <w:rPr>
          <w:rFonts w:eastAsia="Times New Roman"/>
          <w:color w:val="000000"/>
        </w:rPr>
        <w:t>As an Advisor, I should be able to see total earnings I have had from a policy as it encourages me to prevent it from lapsation</w:t>
      </w:r>
    </w:p>
    <w:p w14:paraId="19B42E14" w14:textId="77777777" w:rsidR="00254F89" w:rsidRPr="00A65057" w:rsidRDefault="00254F89" w:rsidP="00A65057">
      <w:pPr>
        <w:spacing w:after="0" w:line="240" w:lineRule="auto"/>
        <w:ind w:left="360"/>
        <w:rPr>
          <w:rFonts w:eastAsia="Times New Roman"/>
          <w:color w:val="000000"/>
        </w:rPr>
      </w:pPr>
    </w:p>
    <w:p w14:paraId="4D2EC514" w14:textId="77777777" w:rsidR="00A65057" w:rsidRDefault="00A65057" w:rsidP="00A65057">
      <w:pPr>
        <w:ind w:left="360"/>
      </w:pPr>
      <w:r w:rsidRPr="00A1287F">
        <w:rPr>
          <w:b/>
          <w:bCs/>
        </w:rPr>
        <w:t>Details</w:t>
      </w:r>
      <w:r>
        <w:t xml:space="preserve">: </w:t>
      </w:r>
    </w:p>
    <w:p w14:paraId="661B7D42" w14:textId="08DDA003" w:rsidR="00254F89" w:rsidRDefault="00254F89" w:rsidP="00254F89">
      <w:pPr>
        <w:ind w:left="360"/>
      </w:pPr>
      <w:r>
        <w:t>1. Create a section for Earnings on Policy Details Page</w:t>
      </w:r>
    </w:p>
    <w:p w14:paraId="47A132E1" w14:textId="585BAF23" w:rsidR="00254F89" w:rsidRDefault="00254F89" w:rsidP="00254F89">
      <w:pPr>
        <w:ind w:left="360"/>
      </w:pPr>
      <w:r>
        <w:t>2. Show "Total commission Earned" &gt; Breakdown into First Year Commission and Renewal Commission,</w:t>
      </w:r>
    </w:p>
    <w:p w14:paraId="0E29BCC8" w14:textId="77777777" w:rsidR="00254F89" w:rsidRDefault="00254F89" w:rsidP="00254F89">
      <w:pPr>
        <w:ind w:left="360"/>
      </w:pPr>
      <w:r>
        <w:t>Commission Rate - x%</w:t>
      </w:r>
    </w:p>
    <w:p w14:paraId="7FE7B653" w14:textId="39503C00" w:rsidR="00254F89" w:rsidRDefault="00254F89" w:rsidP="00254F89">
      <w:pPr>
        <w:ind w:left="360"/>
      </w:pPr>
      <w:r>
        <w:t>3. Default view to show last 5 earnings - lazy loader to show more</w:t>
      </w:r>
    </w:p>
    <w:p w14:paraId="016F5461" w14:textId="68E6E6A0" w:rsidR="00254F89" w:rsidRDefault="00254F89" w:rsidP="00254F89">
      <w:pPr>
        <w:ind w:left="360"/>
      </w:pPr>
      <w:r>
        <w:t xml:space="preserve">Fields - </w:t>
      </w:r>
      <w:proofErr w:type="spellStart"/>
      <w:r>
        <w:t>Payout</w:t>
      </w:r>
      <w:proofErr w:type="spellEnd"/>
      <w:r>
        <w:t xml:space="preserve"> Cycle, Transaction Date, Commission Amount, </w:t>
      </w:r>
      <w:proofErr w:type="spellStart"/>
      <w:r>
        <w:t>Payout</w:t>
      </w:r>
      <w:proofErr w:type="spellEnd"/>
      <w:r>
        <w:t xml:space="preserve"> Status (Paid, </w:t>
      </w:r>
      <w:proofErr w:type="gramStart"/>
      <w:r>
        <w:t>To</w:t>
      </w:r>
      <w:proofErr w:type="gramEnd"/>
      <w:r>
        <w:t xml:space="preserve"> be paid &gt; CTA View Details (to expand below)&gt; Premium Amount, </w:t>
      </w:r>
      <w:proofErr w:type="spellStart"/>
      <w:r>
        <w:t>Commision</w:t>
      </w:r>
      <w:proofErr w:type="spellEnd"/>
      <w:r>
        <w:t xml:space="preserve"> Rate - Base, Commission Rate - Rider, Clawback/Refund Amount, CLAWBACK/HOLD/REFUND/RELEASED REASON (if applicable)</w:t>
      </w:r>
    </w:p>
    <w:p w14:paraId="2704C55D" w14:textId="77777777" w:rsidR="00254F89" w:rsidRDefault="00254F89" w:rsidP="00254F89">
      <w:pPr>
        <w:ind w:left="360"/>
      </w:pPr>
      <w:r>
        <w:t xml:space="preserve">CTA -&gt; View </w:t>
      </w:r>
      <w:proofErr w:type="spellStart"/>
      <w:r>
        <w:t>Payout</w:t>
      </w:r>
      <w:proofErr w:type="spellEnd"/>
      <w:r>
        <w:t xml:space="preserve"> Cycle Details</w:t>
      </w:r>
    </w:p>
    <w:p w14:paraId="069DC6CC" w14:textId="77777777" w:rsidR="00A65057" w:rsidRDefault="00A65057" w:rsidP="00A65057">
      <w:pPr>
        <w:pStyle w:val="Heading3"/>
        <w:numPr>
          <w:ilvl w:val="2"/>
          <w:numId w:val="3"/>
        </w:numPr>
      </w:pPr>
      <w:r w:rsidRPr="00306673">
        <w:rPr>
          <w:sz w:val="28"/>
          <w:szCs w:val="28"/>
        </w:rPr>
        <w:t>Implementation Approach</w:t>
      </w:r>
    </w:p>
    <w:p w14:paraId="730824E5" w14:textId="77777777" w:rsidR="00D83C71" w:rsidRDefault="00D83C71" w:rsidP="00A65057">
      <w:pPr>
        <w:ind w:left="360"/>
      </w:pPr>
      <w:r>
        <w:t>This is a new section which will be added to Policy Details page as Earnings next to Policy Statements tab. ESB API will be used to show the records as per the VD for the particular policy id. API to return records in order of earning recency.</w:t>
      </w:r>
    </w:p>
    <w:p w14:paraId="625CDDDF" w14:textId="77777777" w:rsidR="00D83C71" w:rsidRDefault="00D83C71" w:rsidP="00A65057">
      <w:pPr>
        <w:ind w:left="360"/>
      </w:pPr>
      <w:r>
        <w:t>Fields to be shown:</w:t>
      </w:r>
    </w:p>
    <w:p w14:paraId="2A4A8EDF" w14:textId="0EE9837C" w:rsidR="00A643B0" w:rsidRDefault="00D83C71" w:rsidP="00A65057">
      <w:pPr>
        <w:ind w:left="360"/>
      </w:pPr>
      <w:r>
        <w:t xml:space="preserve">Total commission, First year commission, Renewal Commission, Commission Rate % </w:t>
      </w:r>
    </w:p>
    <w:p w14:paraId="2F65D6C2" w14:textId="34D9F4E4" w:rsidR="00D83C71" w:rsidRDefault="00D83C71" w:rsidP="00A65057">
      <w:pPr>
        <w:ind w:left="360"/>
      </w:pPr>
      <w:r>
        <w:t xml:space="preserve">And also List of </w:t>
      </w:r>
      <w:proofErr w:type="spellStart"/>
      <w:r>
        <w:t>Payout</w:t>
      </w:r>
      <w:proofErr w:type="spellEnd"/>
      <w:r>
        <w:t xml:space="preserve"> cycle, transaction date, commission amount, status, premium amount, commission rate-base, commission rate-rider, clawback/refund, clawback/refund/recovery amount reason.</w:t>
      </w:r>
    </w:p>
    <w:p w14:paraId="2894A49F" w14:textId="3831959B" w:rsidR="00D83C71" w:rsidRDefault="00D83C71" w:rsidP="00A65057">
      <w:pPr>
        <w:ind w:left="360"/>
      </w:pPr>
      <w:r>
        <w:t xml:space="preserve">CTA – View </w:t>
      </w:r>
      <w:proofErr w:type="spellStart"/>
      <w:r>
        <w:t>Payout</w:t>
      </w:r>
      <w:proofErr w:type="spellEnd"/>
      <w:r>
        <w:t xml:space="preserve"> Cycle details</w:t>
      </w:r>
      <w:r w:rsidR="00AF151E">
        <w:t>, on click will be taken to commission summary page.</w:t>
      </w:r>
    </w:p>
    <w:p w14:paraId="16B1546F" w14:textId="77491EFF" w:rsidR="00A65057" w:rsidRDefault="00A65057" w:rsidP="00A65057">
      <w:pPr>
        <w:pStyle w:val="Heading3"/>
        <w:ind w:left="284"/>
      </w:pPr>
      <w:r w:rsidRPr="00B25D87">
        <w:t>2.</w:t>
      </w:r>
      <w:r w:rsidR="00C76D0D">
        <w:t>5</w:t>
      </w:r>
      <w:r w:rsidRPr="00B25D87">
        <w:t>.</w:t>
      </w:r>
      <w:r w:rsidR="00FC58DF">
        <w:t>3</w:t>
      </w:r>
      <w:r w:rsidRPr="00B25D87">
        <w:t xml:space="preserve"> </w:t>
      </w:r>
      <w:r>
        <w:t>API and RDS Requirements</w:t>
      </w:r>
    </w:p>
    <w:p w14:paraId="507DE129" w14:textId="56B4DD75" w:rsidR="00AB46B2" w:rsidRDefault="00AB46B2" w:rsidP="00A65057">
      <w:pPr>
        <w:ind w:left="426"/>
        <w:rPr>
          <w:color w:val="000000"/>
        </w:rPr>
      </w:pPr>
      <w:commentRangeStart w:id="31"/>
      <w:r>
        <w:rPr>
          <w:color w:val="000000"/>
        </w:rPr>
        <w:t xml:space="preserve">This section will be rendered by using </w:t>
      </w:r>
      <w:r w:rsidR="00EF5F93">
        <w:rPr>
          <w:color w:val="000000"/>
        </w:rPr>
        <w:t>RDS</w:t>
      </w:r>
      <w:r>
        <w:rPr>
          <w:color w:val="000000"/>
        </w:rPr>
        <w:t xml:space="preserve"> and wrapped in middleware.</w:t>
      </w:r>
      <w:commentRangeEnd w:id="31"/>
      <w:r w:rsidR="001759D9">
        <w:rPr>
          <w:rStyle w:val="CommentReference"/>
        </w:rPr>
        <w:commentReference w:id="31"/>
      </w:r>
    </w:p>
    <w:p w14:paraId="4A51B79C" w14:textId="7BF896CB" w:rsidR="00A65057" w:rsidRDefault="00A65057" w:rsidP="00A65057">
      <w:pPr>
        <w:ind w:left="426"/>
        <w:rPr>
          <w:color w:val="000000"/>
        </w:rPr>
      </w:pPr>
      <w:r>
        <w:rPr>
          <w:color w:val="000000"/>
        </w:rPr>
        <w:t xml:space="preserve">Please refer to </w:t>
      </w:r>
      <w:proofErr w:type="spellStart"/>
      <w:r>
        <w:rPr>
          <w:color w:val="000000"/>
        </w:rPr>
        <w:t>sno</w:t>
      </w:r>
      <w:proofErr w:type="spellEnd"/>
      <w:r>
        <w:rPr>
          <w:color w:val="000000"/>
        </w:rPr>
        <w:t xml:space="preserve"> </w:t>
      </w:r>
      <w:r w:rsidR="006A58DC">
        <w:rPr>
          <w:color w:val="000000"/>
        </w:rPr>
        <w:t>11</w:t>
      </w:r>
      <w:r>
        <w:rPr>
          <w:color w:val="000000"/>
        </w:rPr>
        <w:t xml:space="preserve"> of the attached API mapping sheet for exact API details</w:t>
      </w:r>
    </w:p>
    <w:p w14:paraId="0ABDE635" w14:textId="2D7D00B7" w:rsidR="00DC237F" w:rsidRDefault="004E6FEA" w:rsidP="00A65057">
      <w:pPr>
        <w:ind w:left="426"/>
        <w:rPr>
          <w:color w:val="000000"/>
        </w:rPr>
      </w:pPr>
      <w:r>
        <w:rPr>
          <w:color w:val="000000"/>
        </w:rPr>
        <w:object w:dxaOrig="1534" w:dyaOrig="997" w14:anchorId="2F91498B">
          <v:shape id="_x0000_i1029" type="#_x0000_t75" style="width:76.5pt;height:49.5pt" o:ole="">
            <v:imagedata r:id="rId12" o:title=""/>
          </v:shape>
          <o:OLEObject Type="Embed" ProgID="Excel.Sheet.12" ShapeID="_x0000_i1029" DrawAspect="Icon" ObjectID="_1685904432" r:id="rId19"/>
        </w:object>
      </w:r>
    </w:p>
    <w:p w14:paraId="3BFDBCEE" w14:textId="0D18CB1D" w:rsidR="00A65057" w:rsidRDefault="00A65057" w:rsidP="00A65057">
      <w:pPr>
        <w:pStyle w:val="Heading3"/>
        <w:ind w:left="284"/>
      </w:pPr>
      <w:r w:rsidRPr="00B25D87">
        <w:t>2.</w:t>
      </w:r>
      <w:r w:rsidR="00C76D0D">
        <w:t>5</w:t>
      </w:r>
      <w:r w:rsidRPr="00B25D87">
        <w:t>.</w:t>
      </w:r>
      <w:r w:rsidR="00FC58DF">
        <w:t>4</w:t>
      </w:r>
      <w:r w:rsidRPr="00B25D87">
        <w:t xml:space="preserve"> </w:t>
      </w:r>
      <w:r>
        <w:t>CTA Templates</w:t>
      </w:r>
    </w:p>
    <w:p w14:paraId="536195D4" w14:textId="5A4750BD" w:rsidR="00E44167" w:rsidRPr="00E44167" w:rsidRDefault="00A65057" w:rsidP="00E44167">
      <w:pPr>
        <w:ind w:left="426"/>
        <w:rPr>
          <w:color w:val="1E4D78"/>
          <w:sz w:val="24"/>
          <w:szCs w:val="24"/>
        </w:rPr>
      </w:pPr>
      <w:r w:rsidRPr="00C23544">
        <w:rPr>
          <w:b/>
          <w:bCs/>
          <w:color w:val="000000"/>
          <w:u w:val="single"/>
        </w:rPr>
        <w:t>On Page Toast message</w:t>
      </w:r>
      <w:r>
        <w:rPr>
          <w:color w:val="1E4D78"/>
          <w:sz w:val="24"/>
          <w:szCs w:val="24"/>
        </w:rPr>
        <w:t xml:space="preserve">: </w:t>
      </w:r>
      <w:r w:rsidR="00E44167">
        <w:t>NA</w:t>
      </w:r>
    </w:p>
    <w:p w14:paraId="78907D2D" w14:textId="2C79DE06" w:rsidR="00A65057" w:rsidRPr="00C23544" w:rsidRDefault="00A65057" w:rsidP="00E44167">
      <w:pPr>
        <w:ind w:left="426"/>
        <w:rPr>
          <w:color w:val="000000"/>
        </w:rPr>
      </w:pPr>
      <w:r w:rsidRPr="00C23544">
        <w:rPr>
          <w:b/>
          <w:bCs/>
          <w:color w:val="000000"/>
          <w:u w:val="single"/>
        </w:rPr>
        <w:t>Email:</w:t>
      </w:r>
      <w:r>
        <w:rPr>
          <w:b/>
          <w:bCs/>
          <w:color w:val="000000"/>
          <w:u w:val="single"/>
        </w:rPr>
        <w:t xml:space="preserve"> </w:t>
      </w:r>
      <w:r w:rsidR="00E44167">
        <w:t>NA</w:t>
      </w:r>
    </w:p>
    <w:p w14:paraId="5A1F1305" w14:textId="2A94E09E" w:rsidR="00A65057" w:rsidRPr="00C23544" w:rsidRDefault="00A65057" w:rsidP="00A65057">
      <w:pPr>
        <w:rPr>
          <w:color w:val="000000"/>
        </w:rPr>
      </w:pPr>
      <w:r>
        <w:rPr>
          <w:color w:val="1E4D78"/>
          <w:sz w:val="24"/>
          <w:szCs w:val="24"/>
        </w:rPr>
        <w:t xml:space="preserve">        </w:t>
      </w:r>
      <w:r w:rsidRPr="00C23544">
        <w:rPr>
          <w:b/>
          <w:bCs/>
          <w:color w:val="000000"/>
          <w:u w:val="single"/>
        </w:rPr>
        <w:t>SMS:</w:t>
      </w:r>
      <w:r w:rsidRPr="00E44167">
        <w:rPr>
          <w:color w:val="000000"/>
        </w:rPr>
        <w:t xml:space="preserve"> </w:t>
      </w:r>
      <w:r w:rsidR="00E44167" w:rsidRPr="00E44167">
        <w:rPr>
          <w:color w:val="000000"/>
        </w:rPr>
        <w:t>NA</w:t>
      </w:r>
    </w:p>
    <w:p w14:paraId="2F411611" w14:textId="3C791B4A" w:rsidR="00C76D0D" w:rsidRDefault="00C76D0D" w:rsidP="00C76D0D">
      <w:pPr>
        <w:pStyle w:val="Heading3"/>
        <w:ind w:left="284"/>
      </w:pPr>
      <w:r w:rsidRPr="00B25D87">
        <w:t>2.</w:t>
      </w:r>
      <w:r>
        <w:t>5</w:t>
      </w:r>
      <w:r w:rsidRPr="00B25D87">
        <w:t>.</w:t>
      </w:r>
      <w:r w:rsidR="00FC58DF">
        <w:t>5</w:t>
      </w:r>
      <w:r w:rsidRPr="00B25D87">
        <w:t xml:space="preserve"> </w:t>
      </w:r>
      <w:r>
        <w:t>Open Points</w:t>
      </w:r>
    </w:p>
    <w:p w14:paraId="163B6560" w14:textId="0ABC2831" w:rsidR="00114E07" w:rsidRPr="00114E07" w:rsidRDefault="00FE0565" w:rsidP="00114E07">
      <w:r>
        <w:t xml:space="preserve">       </w:t>
      </w:r>
      <w:r w:rsidR="00E44167">
        <w:t xml:space="preserve">  </w:t>
      </w:r>
      <w:r>
        <w:t>NA</w:t>
      </w:r>
    </w:p>
    <w:p w14:paraId="00A5B7B8" w14:textId="44A911A8" w:rsidR="00904E35" w:rsidRPr="00A1287F" w:rsidRDefault="00904E35" w:rsidP="00904E35">
      <w:pPr>
        <w:pStyle w:val="Heading2"/>
        <w:numPr>
          <w:ilvl w:val="1"/>
          <w:numId w:val="3"/>
        </w:numPr>
        <w:tabs>
          <w:tab w:val="left" w:pos="851"/>
        </w:tabs>
        <w:rPr>
          <w:sz w:val="32"/>
          <w:szCs w:val="32"/>
        </w:rPr>
      </w:pPr>
      <w:r>
        <w:rPr>
          <w:sz w:val="32"/>
          <w:szCs w:val="32"/>
        </w:rPr>
        <w:t xml:space="preserve">Advisor - </w:t>
      </w:r>
      <w:r w:rsidRPr="00A87CA7">
        <w:rPr>
          <w:sz w:val="32"/>
          <w:szCs w:val="32"/>
        </w:rPr>
        <w:t xml:space="preserve">Commission </w:t>
      </w:r>
      <w:r>
        <w:rPr>
          <w:sz w:val="32"/>
          <w:szCs w:val="32"/>
        </w:rPr>
        <w:t xml:space="preserve">– </w:t>
      </w:r>
      <w:commentRangeStart w:id="32"/>
      <w:commentRangeStart w:id="33"/>
      <w:commentRangeStart w:id="34"/>
      <w:r>
        <w:rPr>
          <w:sz w:val="32"/>
          <w:szCs w:val="32"/>
        </w:rPr>
        <w:t>Customer-</w:t>
      </w:r>
      <w:r w:rsidRPr="00A87CA7">
        <w:rPr>
          <w:sz w:val="32"/>
          <w:szCs w:val="32"/>
        </w:rPr>
        <w:t>wise earnings</w:t>
      </w:r>
      <w:commentRangeEnd w:id="32"/>
      <w:r w:rsidR="003F20A5">
        <w:rPr>
          <w:rStyle w:val="CommentReference"/>
          <w:color w:val="auto"/>
        </w:rPr>
        <w:commentReference w:id="32"/>
      </w:r>
      <w:commentRangeEnd w:id="33"/>
      <w:r w:rsidR="00306466">
        <w:rPr>
          <w:rStyle w:val="CommentReference"/>
          <w:color w:val="auto"/>
        </w:rPr>
        <w:commentReference w:id="33"/>
      </w:r>
      <w:commentRangeEnd w:id="34"/>
      <w:r w:rsidR="00917936">
        <w:rPr>
          <w:rStyle w:val="CommentReference"/>
          <w:color w:val="auto"/>
        </w:rPr>
        <w:commentReference w:id="34"/>
      </w:r>
      <w:r w:rsidRPr="00A87CA7">
        <w:rPr>
          <w:sz w:val="32"/>
          <w:szCs w:val="32"/>
        </w:rPr>
        <w:t xml:space="preserve"> </w:t>
      </w:r>
    </w:p>
    <w:p w14:paraId="7085B720" w14:textId="77777777" w:rsidR="00904E35" w:rsidRDefault="00904E35" w:rsidP="00904E35">
      <w:pPr>
        <w:pStyle w:val="Heading3"/>
        <w:numPr>
          <w:ilvl w:val="2"/>
          <w:numId w:val="3"/>
        </w:numPr>
      </w:pPr>
      <w:r>
        <w:rPr>
          <w:sz w:val="28"/>
          <w:szCs w:val="28"/>
        </w:rPr>
        <w:t>Requirement</w:t>
      </w:r>
    </w:p>
    <w:p w14:paraId="54CF4A0D" w14:textId="77777777" w:rsidR="00904E35" w:rsidRPr="00254F89" w:rsidRDefault="00904E35" w:rsidP="00904E35">
      <w:pPr>
        <w:spacing w:after="0" w:line="240" w:lineRule="auto"/>
        <w:ind w:left="360"/>
        <w:rPr>
          <w:rFonts w:eastAsia="Times New Roman"/>
          <w:b/>
          <w:bCs/>
          <w:color w:val="000000"/>
        </w:rPr>
      </w:pPr>
      <w:r w:rsidRPr="00254F89">
        <w:rPr>
          <w:rFonts w:eastAsia="Times New Roman"/>
          <w:b/>
          <w:bCs/>
          <w:color w:val="000000"/>
        </w:rPr>
        <w:t>Description:</w:t>
      </w:r>
    </w:p>
    <w:p w14:paraId="2F58AAAB" w14:textId="77777777" w:rsidR="00904E35" w:rsidRDefault="00904E35" w:rsidP="00904E35">
      <w:pPr>
        <w:spacing w:after="0" w:line="240" w:lineRule="auto"/>
        <w:ind w:left="360"/>
        <w:rPr>
          <w:rFonts w:eastAsia="Times New Roman"/>
          <w:color w:val="000000"/>
        </w:rPr>
      </w:pPr>
    </w:p>
    <w:p w14:paraId="779822B5" w14:textId="161C39B2" w:rsidR="00904E35" w:rsidRPr="00254F89" w:rsidRDefault="00904E35" w:rsidP="00904E35">
      <w:pPr>
        <w:spacing w:after="0" w:line="240" w:lineRule="auto"/>
        <w:ind w:left="360"/>
        <w:rPr>
          <w:rFonts w:eastAsia="Times New Roman"/>
          <w:color w:val="000000"/>
        </w:rPr>
      </w:pPr>
      <w:r w:rsidRPr="00904E35">
        <w:rPr>
          <w:rFonts w:eastAsia="Times New Roman"/>
          <w:color w:val="000000"/>
        </w:rPr>
        <w:t>As an Advisor, I should be able to see total earnings I have had from a customer as it encourages me to prevent it from lapsation</w:t>
      </w:r>
    </w:p>
    <w:p w14:paraId="227869A0" w14:textId="77777777" w:rsidR="00904E35" w:rsidRPr="00A65057" w:rsidRDefault="00904E35" w:rsidP="00904E35">
      <w:pPr>
        <w:spacing w:after="0" w:line="240" w:lineRule="auto"/>
        <w:ind w:left="360"/>
        <w:rPr>
          <w:rFonts w:eastAsia="Times New Roman"/>
          <w:color w:val="000000"/>
        </w:rPr>
      </w:pPr>
    </w:p>
    <w:p w14:paraId="0078D9F3" w14:textId="77777777" w:rsidR="00904E35" w:rsidRDefault="00904E35" w:rsidP="00904E35">
      <w:pPr>
        <w:ind w:left="360"/>
      </w:pPr>
      <w:r w:rsidRPr="00A1287F">
        <w:rPr>
          <w:b/>
          <w:bCs/>
        </w:rPr>
        <w:t>Details</w:t>
      </w:r>
      <w:r>
        <w:t xml:space="preserve">: </w:t>
      </w:r>
    </w:p>
    <w:p w14:paraId="3C41934F" w14:textId="1C3B4E43" w:rsidR="00904E35" w:rsidRDefault="00904E35" w:rsidP="00904E35">
      <w:pPr>
        <w:ind w:left="360"/>
      </w:pPr>
      <w:r>
        <w:t>1. Create a section for Earnings on Customer Details Page</w:t>
      </w:r>
    </w:p>
    <w:p w14:paraId="3ABD24E0" w14:textId="4DA599CC" w:rsidR="00904E35" w:rsidRDefault="00904E35" w:rsidP="00904E35">
      <w:pPr>
        <w:ind w:left="360"/>
      </w:pPr>
      <w:r>
        <w:t>2. Policy-wise earnings from customer</w:t>
      </w:r>
    </w:p>
    <w:p w14:paraId="053C83CA" w14:textId="4D404B86" w:rsidR="00904E35" w:rsidRDefault="00904E35" w:rsidP="00904E35">
      <w:pPr>
        <w:ind w:left="360"/>
      </w:pPr>
      <w:r>
        <w:t>Default view to show 5 policies - lazy load "Show More" - sorted by Policy Status (starting with Active, Paid Up, Matured, Lapsed, Terminated, Discontinued)</w:t>
      </w:r>
    </w:p>
    <w:p w14:paraId="1B4C3772" w14:textId="6F41E218" w:rsidR="00904E35" w:rsidRDefault="00904E35" w:rsidP="00904E35">
      <w:pPr>
        <w:ind w:left="360"/>
      </w:pPr>
      <w:r>
        <w:t>Fields - Policy ID, Plan Name, Policy Status, Total Commissions earned, CTA "View Details" &gt; Click on any row should take to Policy Details &gt; Earnings Page</w:t>
      </w:r>
    </w:p>
    <w:p w14:paraId="55F7E3F5" w14:textId="77777777" w:rsidR="00904E35" w:rsidRDefault="00904E35" w:rsidP="00904E35">
      <w:pPr>
        <w:pStyle w:val="Heading3"/>
        <w:numPr>
          <w:ilvl w:val="2"/>
          <w:numId w:val="3"/>
        </w:numPr>
      </w:pPr>
      <w:r w:rsidRPr="00306673">
        <w:rPr>
          <w:sz w:val="28"/>
          <w:szCs w:val="28"/>
        </w:rPr>
        <w:t>Implementation Approach</w:t>
      </w:r>
    </w:p>
    <w:p w14:paraId="21F11C27" w14:textId="7BD7AB26" w:rsidR="00904E35" w:rsidRDefault="00904E35" w:rsidP="00904E35">
      <w:pPr>
        <w:ind w:left="360"/>
      </w:pPr>
      <w:r>
        <w:t xml:space="preserve">This is a new section which will be added to </w:t>
      </w:r>
      <w:r w:rsidR="0074176A">
        <w:t xml:space="preserve">Customer </w:t>
      </w:r>
      <w:r>
        <w:t xml:space="preserve">Details page as Earnings next to Policy Statements tab. ESB API will be used to show the records as per the VD for the particular </w:t>
      </w:r>
      <w:r w:rsidR="0074176A">
        <w:t>customer</w:t>
      </w:r>
      <w:r>
        <w:t>. API to return records in order of earning recency.</w:t>
      </w:r>
    </w:p>
    <w:p w14:paraId="39D1B818" w14:textId="77777777" w:rsidR="00904E35" w:rsidRPr="0074176A" w:rsidRDefault="00904E35" w:rsidP="00904E35">
      <w:pPr>
        <w:ind w:left="360"/>
        <w:rPr>
          <w:b/>
          <w:bCs/>
        </w:rPr>
      </w:pPr>
      <w:r w:rsidRPr="0074176A">
        <w:rPr>
          <w:b/>
          <w:bCs/>
        </w:rPr>
        <w:t>Fields to be shown:</w:t>
      </w:r>
    </w:p>
    <w:p w14:paraId="62D409C4" w14:textId="37CF5751" w:rsidR="00904E35" w:rsidRDefault="00904E35" w:rsidP="00904E35">
      <w:pPr>
        <w:ind w:left="360"/>
      </w:pPr>
      <w:r>
        <w:t>P</w:t>
      </w:r>
      <w:r w:rsidR="0074176A">
        <w:t>olicy id, plan name, policy status, total commission earned</w:t>
      </w:r>
      <w:r>
        <w:t>.</w:t>
      </w:r>
    </w:p>
    <w:p w14:paraId="7B879B09" w14:textId="06A8B3AE" w:rsidR="00904E35" w:rsidRDefault="00904E35" w:rsidP="00904E35">
      <w:pPr>
        <w:ind w:left="360"/>
      </w:pPr>
      <w:r>
        <w:t xml:space="preserve">CTA – View </w:t>
      </w:r>
      <w:r w:rsidR="0074176A">
        <w:t>Details</w:t>
      </w:r>
      <w:r>
        <w:t xml:space="preserve">, on click will be taken to </w:t>
      </w:r>
      <w:r w:rsidR="0074176A">
        <w:t>earnings tab of that particular policy detail page.</w:t>
      </w:r>
    </w:p>
    <w:p w14:paraId="1C53AB9F" w14:textId="184A37CE" w:rsidR="00904E35" w:rsidRDefault="00904E35" w:rsidP="00904E35">
      <w:pPr>
        <w:pStyle w:val="Heading3"/>
        <w:ind w:left="284"/>
      </w:pPr>
      <w:r w:rsidRPr="00B25D87">
        <w:t>2.</w:t>
      </w:r>
      <w:r>
        <w:t>6</w:t>
      </w:r>
      <w:r w:rsidRPr="00B25D87">
        <w:t>.</w:t>
      </w:r>
      <w:r>
        <w:t>3</w:t>
      </w:r>
      <w:r w:rsidRPr="00B25D87">
        <w:t xml:space="preserve"> </w:t>
      </w:r>
      <w:r>
        <w:t>API and RDS Requirements</w:t>
      </w:r>
    </w:p>
    <w:p w14:paraId="50EBB645" w14:textId="2DA8CEE5" w:rsidR="00904E35" w:rsidRDefault="00904E35" w:rsidP="00904E35">
      <w:pPr>
        <w:ind w:left="426"/>
        <w:rPr>
          <w:color w:val="000000"/>
        </w:rPr>
      </w:pPr>
      <w:r>
        <w:rPr>
          <w:color w:val="000000"/>
        </w:rPr>
        <w:t xml:space="preserve">This section will be rendered by using </w:t>
      </w:r>
      <w:r w:rsidR="00EF5F93">
        <w:rPr>
          <w:color w:val="000000"/>
        </w:rPr>
        <w:t>RDS</w:t>
      </w:r>
      <w:r>
        <w:rPr>
          <w:color w:val="000000"/>
        </w:rPr>
        <w:t xml:space="preserve"> and wrapped in middleware.</w:t>
      </w:r>
    </w:p>
    <w:p w14:paraId="7DBC6827" w14:textId="5BB944DF" w:rsidR="00904E35" w:rsidRDefault="00904E35" w:rsidP="00904E35">
      <w:pPr>
        <w:ind w:left="426"/>
        <w:rPr>
          <w:color w:val="000000"/>
        </w:rPr>
      </w:pPr>
      <w:r>
        <w:rPr>
          <w:color w:val="000000"/>
        </w:rPr>
        <w:t xml:space="preserve">Please refer to </w:t>
      </w:r>
      <w:proofErr w:type="spellStart"/>
      <w:r>
        <w:rPr>
          <w:color w:val="000000"/>
        </w:rPr>
        <w:t>sno</w:t>
      </w:r>
      <w:proofErr w:type="spellEnd"/>
      <w:r>
        <w:rPr>
          <w:color w:val="000000"/>
        </w:rPr>
        <w:t xml:space="preserve"> 1</w:t>
      </w:r>
      <w:r w:rsidR="0074176A">
        <w:rPr>
          <w:color w:val="000000"/>
        </w:rPr>
        <w:t>2</w:t>
      </w:r>
      <w:r>
        <w:rPr>
          <w:color w:val="000000"/>
        </w:rPr>
        <w:t xml:space="preserve"> of the attached API mapping sheet for exact API details</w:t>
      </w:r>
    </w:p>
    <w:p w14:paraId="6D9411E0" w14:textId="1A152FA1" w:rsidR="00DC237F" w:rsidRDefault="004E6FEA" w:rsidP="00904E35">
      <w:pPr>
        <w:ind w:left="426"/>
        <w:rPr>
          <w:color w:val="000000"/>
        </w:rPr>
      </w:pPr>
      <w:r>
        <w:rPr>
          <w:color w:val="000000"/>
        </w:rPr>
        <w:object w:dxaOrig="1534" w:dyaOrig="997" w14:anchorId="39D0F1D4">
          <v:shape id="_x0000_i1030" type="#_x0000_t75" style="width:76.5pt;height:49.5pt" o:ole="">
            <v:imagedata r:id="rId12" o:title=""/>
          </v:shape>
          <o:OLEObject Type="Embed" ProgID="Excel.Sheet.12" ShapeID="_x0000_i1030" DrawAspect="Icon" ObjectID="_1685904433" r:id="rId20"/>
        </w:object>
      </w:r>
    </w:p>
    <w:p w14:paraId="3FF4A05F" w14:textId="58FD1646" w:rsidR="00904E35" w:rsidRDefault="00904E35" w:rsidP="00904E35">
      <w:pPr>
        <w:pStyle w:val="Heading3"/>
        <w:ind w:left="284"/>
      </w:pPr>
      <w:r w:rsidRPr="00B25D87">
        <w:lastRenderedPageBreak/>
        <w:t>2.</w:t>
      </w:r>
      <w:r>
        <w:t>6</w:t>
      </w:r>
      <w:r w:rsidRPr="00B25D87">
        <w:t>.</w:t>
      </w:r>
      <w:r>
        <w:t>4</w:t>
      </w:r>
      <w:r w:rsidRPr="00B25D87">
        <w:t xml:space="preserve"> </w:t>
      </w:r>
      <w:r>
        <w:t>CTA Templates</w:t>
      </w:r>
    </w:p>
    <w:p w14:paraId="26B92E43" w14:textId="77777777" w:rsidR="00904E35" w:rsidRPr="00E44167" w:rsidRDefault="00904E35" w:rsidP="00904E35">
      <w:pPr>
        <w:ind w:left="426"/>
        <w:rPr>
          <w:color w:val="1E4D78"/>
          <w:sz w:val="24"/>
          <w:szCs w:val="24"/>
        </w:rPr>
      </w:pPr>
      <w:r w:rsidRPr="00C23544">
        <w:rPr>
          <w:b/>
          <w:bCs/>
          <w:color w:val="000000"/>
          <w:u w:val="single"/>
        </w:rPr>
        <w:t>On Page Toast message</w:t>
      </w:r>
      <w:r>
        <w:rPr>
          <w:color w:val="1E4D78"/>
          <w:sz w:val="24"/>
          <w:szCs w:val="24"/>
        </w:rPr>
        <w:t xml:space="preserve">: </w:t>
      </w:r>
      <w:r>
        <w:t>NA</w:t>
      </w:r>
    </w:p>
    <w:p w14:paraId="29307A56" w14:textId="77777777" w:rsidR="00904E35" w:rsidRPr="00C23544" w:rsidRDefault="00904E35" w:rsidP="00904E35">
      <w:pPr>
        <w:ind w:left="426"/>
        <w:rPr>
          <w:color w:val="000000"/>
        </w:rPr>
      </w:pPr>
      <w:r w:rsidRPr="00C23544">
        <w:rPr>
          <w:b/>
          <w:bCs/>
          <w:color w:val="000000"/>
          <w:u w:val="single"/>
        </w:rPr>
        <w:t>Email:</w:t>
      </w:r>
      <w:r>
        <w:rPr>
          <w:b/>
          <w:bCs/>
          <w:color w:val="000000"/>
          <w:u w:val="single"/>
        </w:rPr>
        <w:t xml:space="preserve"> </w:t>
      </w:r>
      <w:r>
        <w:t>NA</w:t>
      </w:r>
    </w:p>
    <w:p w14:paraId="43D1FF59" w14:textId="77777777" w:rsidR="00904E35" w:rsidRPr="00C23544" w:rsidRDefault="00904E35" w:rsidP="00904E35">
      <w:pPr>
        <w:rPr>
          <w:color w:val="000000"/>
        </w:rPr>
      </w:pPr>
      <w:r>
        <w:rPr>
          <w:color w:val="1E4D78"/>
          <w:sz w:val="24"/>
          <w:szCs w:val="24"/>
        </w:rPr>
        <w:t xml:space="preserve">        </w:t>
      </w:r>
      <w:r w:rsidRPr="00C23544">
        <w:rPr>
          <w:b/>
          <w:bCs/>
          <w:color w:val="000000"/>
          <w:u w:val="single"/>
        </w:rPr>
        <w:t>SMS:</w:t>
      </w:r>
      <w:r w:rsidRPr="00E44167">
        <w:rPr>
          <w:color w:val="000000"/>
        </w:rPr>
        <w:t xml:space="preserve"> NA</w:t>
      </w:r>
    </w:p>
    <w:p w14:paraId="6A3DC575" w14:textId="0E3EA969" w:rsidR="00904E35" w:rsidRDefault="00904E35" w:rsidP="00904E35">
      <w:pPr>
        <w:pStyle w:val="Heading3"/>
        <w:ind w:left="284"/>
      </w:pPr>
      <w:r w:rsidRPr="00B25D87">
        <w:t>2.</w:t>
      </w:r>
      <w:r>
        <w:t>6</w:t>
      </w:r>
      <w:r w:rsidRPr="00B25D87">
        <w:t>.</w:t>
      </w:r>
      <w:r>
        <w:t>5</w:t>
      </w:r>
      <w:r w:rsidRPr="00B25D87">
        <w:t xml:space="preserve"> </w:t>
      </w:r>
      <w:r>
        <w:t>Open Points</w:t>
      </w:r>
    </w:p>
    <w:p w14:paraId="5ECD0852" w14:textId="77777777" w:rsidR="00904E35" w:rsidRPr="00114E07" w:rsidRDefault="00904E35" w:rsidP="00904E35">
      <w:r>
        <w:t xml:space="preserve">         NA</w:t>
      </w:r>
    </w:p>
    <w:p w14:paraId="182ED05C" w14:textId="5127334F" w:rsidR="006C56E1" w:rsidRPr="00A1287F" w:rsidRDefault="006C56E1" w:rsidP="006C56E1">
      <w:pPr>
        <w:pStyle w:val="Heading2"/>
        <w:numPr>
          <w:ilvl w:val="1"/>
          <w:numId w:val="3"/>
        </w:numPr>
        <w:tabs>
          <w:tab w:val="left" w:pos="851"/>
        </w:tabs>
        <w:rPr>
          <w:sz w:val="32"/>
          <w:szCs w:val="32"/>
        </w:rPr>
      </w:pPr>
      <w:r>
        <w:rPr>
          <w:sz w:val="32"/>
          <w:szCs w:val="32"/>
        </w:rPr>
        <w:t xml:space="preserve">Advisor - </w:t>
      </w:r>
      <w:r w:rsidRPr="00A87CA7">
        <w:rPr>
          <w:sz w:val="32"/>
          <w:szCs w:val="32"/>
        </w:rPr>
        <w:t xml:space="preserve">Commission </w:t>
      </w:r>
      <w:r>
        <w:rPr>
          <w:sz w:val="32"/>
          <w:szCs w:val="32"/>
        </w:rPr>
        <w:t xml:space="preserve">– </w:t>
      </w:r>
      <w:r w:rsidR="00D16CC3">
        <w:rPr>
          <w:sz w:val="32"/>
          <w:szCs w:val="32"/>
        </w:rPr>
        <w:t>Updates/Information</w:t>
      </w:r>
      <w:r w:rsidRPr="00A87CA7">
        <w:rPr>
          <w:sz w:val="32"/>
          <w:szCs w:val="32"/>
        </w:rPr>
        <w:t xml:space="preserve"> </w:t>
      </w:r>
    </w:p>
    <w:p w14:paraId="56FC0C4C" w14:textId="77777777" w:rsidR="006C56E1" w:rsidRDefault="006C56E1" w:rsidP="006C56E1">
      <w:pPr>
        <w:pStyle w:val="Heading3"/>
        <w:numPr>
          <w:ilvl w:val="2"/>
          <w:numId w:val="3"/>
        </w:numPr>
      </w:pPr>
      <w:r>
        <w:rPr>
          <w:sz w:val="28"/>
          <w:szCs w:val="28"/>
        </w:rPr>
        <w:t>Requirement</w:t>
      </w:r>
    </w:p>
    <w:p w14:paraId="1E70A643" w14:textId="77777777" w:rsidR="006C56E1" w:rsidRPr="00254F89" w:rsidRDefault="006C56E1" w:rsidP="006C56E1">
      <w:pPr>
        <w:spacing w:after="0" w:line="240" w:lineRule="auto"/>
        <w:ind w:left="360"/>
        <w:rPr>
          <w:rFonts w:eastAsia="Times New Roman"/>
          <w:b/>
          <w:bCs/>
          <w:color w:val="000000"/>
        </w:rPr>
      </w:pPr>
      <w:r w:rsidRPr="00254F89">
        <w:rPr>
          <w:rFonts w:eastAsia="Times New Roman"/>
          <w:b/>
          <w:bCs/>
          <w:color w:val="000000"/>
        </w:rPr>
        <w:t>Description:</w:t>
      </w:r>
    </w:p>
    <w:p w14:paraId="62A72C55" w14:textId="77777777" w:rsidR="006C56E1" w:rsidRDefault="006C56E1" w:rsidP="006C56E1">
      <w:pPr>
        <w:spacing w:after="0" w:line="240" w:lineRule="auto"/>
        <w:ind w:left="360"/>
        <w:rPr>
          <w:rFonts w:eastAsia="Times New Roman"/>
          <w:color w:val="000000"/>
        </w:rPr>
      </w:pPr>
    </w:p>
    <w:p w14:paraId="425CAA78" w14:textId="6519AEB7" w:rsidR="006C56E1" w:rsidRPr="00254F89" w:rsidRDefault="006C56E1" w:rsidP="006C56E1">
      <w:pPr>
        <w:spacing w:after="0" w:line="240" w:lineRule="auto"/>
        <w:ind w:left="360"/>
        <w:rPr>
          <w:rFonts w:eastAsia="Times New Roman"/>
          <w:color w:val="000000"/>
        </w:rPr>
      </w:pPr>
      <w:r w:rsidRPr="006C56E1">
        <w:rPr>
          <w:rFonts w:eastAsia="Times New Roman"/>
          <w:color w:val="000000"/>
        </w:rPr>
        <w:t>As an Advisor I should be updated on any changes/updates in way my commissions are calculated, Any new methods/contests, FAQs etc</w:t>
      </w:r>
    </w:p>
    <w:p w14:paraId="7804A584" w14:textId="77777777" w:rsidR="006C56E1" w:rsidRPr="00A65057" w:rsidRDefault="006C56E1" w:rsidP="006C56E1">
      <w:pPr>
        <w:spacing w:after="0" w:line="240" w:lineRule="auto"/>
        <w:ind w:left="360"/>
        <w:rPr>
          <w:rFonts w:eastAsia="Times New Roman"/>
          <w:color w:val="000000"/>
        </w:rPr>
      </w:pPr>
    </w:p>
    <w:p w14:paraId="654EB6AE" w14:textId="77777777" w:rsidR="006C56E1" w:rsidRDefault="006C56E1" w:rsidP="006C56E1">
      <w:pPr>
        <w:ind w:left="360"/>
      </w:pPr>
      <w:r w:rsidRPr="00A1287F">
        <w:rPr>
          <w:b/>
          <w:bCs/>
        </w:rPr>
        <w:t>Details</w:t>
      </w:r>
      <w:r>
        <w:t xml:space="preserve">: </w:t>
      </w:r>
    </w:p>
    <w:p w14:paraId="4B133588" w14:textId="6D0DD19F" w:rsidR="006C56E1" w:rsidRDefault="006C56E1" w:rsidP="006C56E1">
      <w:pPr>
        <w:ind w:left="360"/>
      </w:pPr>
      <w:r>
        <w:t>Updates Page -&gt;Navigation from Quick Links</w:t>
      </w:r>
    </w:p>
    <w:p w14:paraId="3AF97F51" w14:textId="77777777" w:rsidR="006C56E1" w:rsidRDefault="006C56E1" w:rsidP="006C56E1">
      <w:pPr>
        <w:ind w:left="360"/>
      </w:pPr>
      <w:r>
        <w:t>Product-wise commission rates</w:t>
      </w:r>
    </w:p>
    <w:p w14:paraId="6BB992DB" w14:textId="77777777" w:rsidR="006C56E1" w:rsidRDefault="006C56E1" w:rsidP="006C56E1">
      <w:pPr>
        <w:ind w:left="360"/>
      </w:pPr>
      <w:r>
        <w:t>1. Admin User (DDM/Accounts/commissions team) should be able to upload/edit announcements, information, FAQs from Admin Module</w:t>
      </w:r>
    </w:p>
    <w:p w14:paraId="4943B925" w14:textId="77777777" w:rsidR="006C56E1" w:rsidRDefault="006C56E1" w:rsidP="006C56E1">
      <w:pPr>
        <w:ind w:left="360"/>
      </w:pPr>
      <w:r>
        <w:t>2. Admin User should be able to upload different material for different channels and user designations, Levels of Agent (list to be picked up dynamically from HL)</w:t>
      </w:r>
    </w:p>
    <w:p w14:paraId="46229556" w14:textId="77777777" w:rsidR="006C56E1" w:rsidRDefault="006C56E1" w:rsidP="006C56E1">
      <w:pPr>
        <w:ind w:left="360"/>
      </w:pPr>
      <w:r>
        <w:t>2. Should be visible to Advisor under ""Updates"" section of Earnings</w:t>
      </w:r>
    </w:p>
    <w:p w14:paraId="26F56D96" w14:textId="70484130" w:rsidR="006C56E1" w:rsidRDefault="006C56E1" w:rsidP="006C56E1">
      <w:pPr>
        <w:ind w:left="360"/>
      </w:pPr>
      <w:r>
        <w:t xml:space="preserve">Updates section -&gt; Any commission related information uploaded using Admin Module </w:t>
      </w:r>
      <w:proofErr w:type="spellStart"/>
      <w:r>
        <w:t>eg</w:t>
      </w:r>
      <w:proofErr w:type="spellEnd"/>
      <w:r>
        <w:t>) Current commission rates for different products, Commission FAQs</w:t>
      </w:r>
    </w:p>
    <w:p w14:paraId="3079CDDD" w14:textId="77777777" w:rsidR="006C56E1" w:rsidRDefault="006C56E1" w:rsidP="006C56E1">
      <w:pPr>
        <w:pStyle w:val="Heading3"/>
        <w:numPr>
          <w:ilvl w:val="2"/>
          <w:numId w:val="3"/>
        </w:numPr>
      </w:pPr>
      <w:r w:rsidRPr="00306673">
        <w:rPr>
          <w:sz w:val="28"/>
          <w:szCs w:val="28"/>
        </w:rPr>
        <w:t>Implementation Approach</w:t>
      </w:r>
    </w:p>
    <w:p w14:paraId="3C1224DB" w14:textId="38E18DC6" w:rsidR="007A7BD2" w:rsidRDefault="007A7BD2" w:rsidP="007A7BD2">
      <w:pPr>
        <w:ind w:left="360"/>
      </w:pPr>
      <w:r>
        <w:t>This section is a new page which can be navigated from Updates in Quick links section of My Self page.</w:t>
      </w:r>
    </w:p>
    <w:p w14:paraId="4BDB5DDE" w14:textId="10BBF94A" w:rsidR="006C56E1" w:rsidRDefault="007A7BD2" w:rsidP="007A7BD2">
      <w:pPr>
        <w:ind w:left="360"/>
      </w:pPr>
      <w:r>
        <w:t>Data for this page will be fetched from RDS where the appropriate documents which are assigned for logged in role and user will be shown as card and on click will either a download or link as per admin module configuration.</w:t>
      </w:r>
    </w:p>
    <w:p w14:paraId="39ACEB89" w14:textId="77777777" w:rsidR="006C56E1" w:rsidRPr="0074176A" w:rsidRDefault="006C56E1" w:rsidP="006C56E1">
      <w:pPr>
        <w:ind w:left="360"/>
        <w:rPr>
          <w:b/>
          <w:bCs/>
        </w:rPr>
      </w:pPr>
      <w:r w:rsidRPr="0074176A">
        <w:rPr>
          <w:b/>
          <w:bCs/>
        </w:rPr>
        <w:t>Fields to be shown:</w:t>
      </w:r>
    </w:p>
    <w:p w14:paraId="39D4B119" w14:textId="444FD34B" w:rsidR="006C56E1" w:rsidRDefault="007A7BD2" w:rsidP="006C56E1">
      <w:pPr>
        <w:ind w:left="360"/>
      </w:pPr>
      <w:r>
        <w:t>Document type card with name and icon.</w:t>
      </w:r>
    </w:p>
    <w:p w14:paraId="2F9AED1E" w14:textId="2D7123C1" w:rsidR="006C56E1" w:rsidRDefault="006C56E1" w:rsidP="006C56E1">
      <w:pPr>
        <w:ind w:left="360"/>
      </w:pPr>
      <w:r>
        <w:t xml:space="preserve">CTA – </w:t>
      </w:r>
      <w:r w:rsidR="007A7BD2">
        <w:t>It will either be a download or link as per configuration.</w:t>
      </w:r>
    </w:p>
    <w:p w14:paraId="658753FD" w14:textId="69F92C20" w:rsidR="006C56E1" w:rsidRDefault="006C56E1" w:rsidP="006C56E1">
      <w:pPr>
        <w:pStyle w:val="Heading3"/>
        <w:ind w:left="284"/>
      </w:pPr>
      <w:r w:rsidRPr="00B25D87">
        <w:t>2.</w:t>
      </w:r>
      <w:r w:rsidR="00AA3971">
        <w:t>7</w:t>
      </w:r>
      <w:r w:rsidRPr="00B25D87">
        <w:t>.</w:t>
      </w:r>
      <w:r>
        <w:t>3</w:t>
      </w:r>
      <w:r w:rsidRPr="00B25D87">
        <w:t xml:space="preserve"> </w:t>
      </w:r>
      <w:r>
        <w:t>API and RDS Requirements</w:t>
      </w:r>
    </w:p>
    <w:p w14:paraId="13AE04AD" w14:textId="40D3610C" w:rsidR="006C56E1" w:rsidRDefault="006C3DF4" w:rsidP="006C3DF4">
      <w:pPr>
        <w:rPr>
          <w:color w:val="000000"/>
        </w:rPr>
      </w:pPr>
      <w:r>
        <w:rPr>
          <w:color w:val="000000"/>
        </w:rPr>
        <w:t xml:space="preserve">      </w:t>
      </w:r>
      <w:r w:rsidR="006C56E1">
        <w:rPr>
          <w:color w:val="000000"/>
        </w:rPr>
        <w:t xml:space="preserve">This section will be rendered by </w:t>
      </w:r>
      <w:r>
        <w:rPr>
          <w:color w:val="000000"/>
        </w:rPr>
        <w:t>RDS proc</w:t>
      </w:r>
      <w:r w:rsidR="006C56E1">
        <w:rPr>
          <w:color w:val="000000"/>
        </w:rPr>
        <w:t xml:space="preserve"> and wrapped </w:t>
      </w:r>
      <w:r>
        <w:rPr>
          <w:color w:val="000000"/>
        </w:rPr>
        <w:t>via</w:t>
      </w:r>
      <w:r w:rsidR="006C56E1">
        <w:rPr>
          <w:color w:val="000000"/>
        </w:rPr>
        <w:t xml:space="preserve"> middleware</w:t>
      </w:r>
      <w:r>
        <w:rPr>
          <w:color w:val="000000"/>
        </w:rPr>
        <w:t xml:space="preserve"> API</w:t>
      </w:r>
      <w:r w:rsidR="006C56E1">
        <w:rPr>
          <w:color w:val="000000"/>
        </w:rPr>
        <w:t>.</w:t>
      </w:r>
    </w:p>
    <w:p w14:paraId="15F62CAE" w14:textId="0FDCFE23" w:rsidR="006C56E1" w:rsidRDefault="006C56E1" w:rsidP="00DC237F">
      <w:pPr>
        <w:ind w:firstLine="284"/>
        <w:rPr>
          <w:color w:val="000000"/>
        </w:rPr>
      </w:pPr>
      <w:r>
        <w:rPr>
          <w:color w:val="000000"/>
        </w:rPr>
        <w:t xml:space="preserve">Please refer to </w:t>
      </w:r>
      <w:proofErr w:type="spellStart"/>
      <w:r>
        <w:rPr>
          <w:color w:val="000000"/>
        </w:rPr>
        <w:t>sno</w:t>
      </w:r>
      <w:proofErr w:type="spellEnd"/>
      <w:r>
        <w:rPr>
          <w:color w:val="000000"/>
        </w:rPr>
        <w:t xml:space="preserve"> 1</w:t>
      </w:r>
      <w:r w:rsidR="00D22679">
        <w:rPr>
          <w:color w:val="000000"/>
        </w:rPr>
        <w:t>3</w:t>
      </w:r>
      <w:r>
        <w:rPr>
          <w:color w:val="000000"/>
        </w:rPr>
        <w:t xml:space="preserve"> of the attached API mapping sheet for exact API details</w:t>
      </w:r>
    </w:p>
    <w:p w14:paraId="2C0E3246" w14:textId="5D22974D" w:rsidR="00DC237F" w:rsidRDefault="004E6FEA" w:rsidP="006C56E1">
      <w:pPr>
        <w:ind w:left="426"/>
        <w:rPr>
          <w:color w:val="000000"/>
        </w:rPr>
      </w:pPr>
      <w:r>
        <w:rPr>
          <w:color w:val="000000"/>
        </w:rPr>
        <w:object w:dxaOrig="1534" w:dyaOrig="997" w14:anchorId="13135598">
          <v:shape id="_x0000_i1031" type="#_x0000_t75" style="width:76.5pt;height:49.5pt" o:ole="">
            <v:imagedata r:id="rId12" o:title=""/>
          </v:shape>
          <o:OLEObject Type="Embed" ProgID="Excel.Sheet.12" ShapeID="_x0000_i1031" DrawAspect="Icon" ObjectID="_1685904434" r:id="rId21"/>
        </w:object>
      </w:r>
    </w:p>
    <w:p w14:paraId="201CBBCC" w14:textId="123E2931" w:rsidR="006C56E1" w:rsidRDefault="006C56E1" w:rsidP="006C56E1">
      <w:pPr>
        <w:pStyle w:val="Heading3"/>
        <w:ind w:left="284"/>
      </w:pPr>
      <w:r w:rsidRPr="00B25D87">
        <w:t>2.</w:t>
      </w:r>
      <w:r w:rsidR="00AA3971">
        <w:t>7</w:t>
      </w:r>
      <w:r w:rsidRPr="00B25D87">
        <w:t>.</w:t>
      </w:r>
      <w:r>
        <w:t>4</w:t>
      </w:r>
      <w:r w:rsidRPr="00B25D87">
        <w:t xml:space="preserve"> </w:t>
      </w:r>
      <w:r>
        <w:t>CTA Templates</w:t>
      </w:r>
    </w:p>
    <w:p w14:paraId="095D3783" w14:textId="159D3653" w:rsidR="006C56E1" w:rsidRPr="00E44167" w:rsidRDefault="006C56E1" w:rsidP="006C56E1">
      <w:pPr>
        <w:ind w:left="426"/>
        <w:rPr>
          <w:color w:val="1E4D78"/>
          <w:sz w:val="24"/>
          <w:szCs w:val="24"/>
        </w:rPr>
      </w:pPr>
      <w:r w:rsidRPr="00C23544">
        <w:rPr>
          <w:b/>
          <w:bCs/>
          <w:color w:val="000000"/>
          <w:u w:val="single"/>
        </w:rPr>
        <w:t>On Page Toast message</w:t>
      </w:r>
      <w:r>
        <w:rPr>
          <w:color w:val="1E4D78"/>
          <w:sz w:val="24"/>
          <w:szCs w:val="24"/>
        </w:rPr>
        <w:t xml:space="preserve">: </w:t>
      </w:r>
      <w:ins w:id="35" w:author="Anupam Sharma" w:date="2021-06-17T21:09:00Z">
        <w:r w:rsidR="00917936" w:rsidRPr="00917936">
          <w:rPr>
            <w:color w:val="000000"/>
          </w:rPr>
          <w:t>&lt;Content Name&gt; has been downloaded successfully.</w:t>
        </w:r>
      </w:ins>
      <w:del w:id="36" w:author="Anupam Sharma" w:date="2021-06-17T21:09:00Z">
        <w:r w:rsidR="00AB1807" w:rsidRPr="00AB1807" w:rsidDel="00917936">
          <w:rPr>
            <w:color w:val="000000"/>
          </w:rPr>
          <w:delText>Pending from business</w:delText>
        </w:r>
        <w:r w:rsidR="00AB1807" w:rsidDel="00917936">
          <w:rPr>
            <w:color w:val="1E4D78"/>
            <w:sz w:val="24"/>
            <w:szCs w:val="24"/>
          </w:rPr>
          <w:delText>.</w:delText>
        </w:r>
      </w:del>
    </w:p>
    <w:p w14:paraId="58274B1F" w14:textId="77777777" w:rsidR="006C56E1" w:rsidRPr="00C23544" w:rsidRDefault="006C56E1" w:rsidP="006C56E1">
      <w:pPr>
        <w:ind w:left="426"/>
        <w:rPr>
          <w:color w:val="000000"/>
        </w:rPr>
      </w:pPr>
      <w:r w:rsidRPr="00C23544">
        <w:rPr>
          <w:b/>
          <w:bCs/>
          <w:color w:val="000000"/>
          <w:u w:val="single"/>
        </w:rPr>
        <w:t>Email:</w:t>
      </w:r>
      <w:r>
        <w:rPr>
          <w:b/>
          <w:bCs/>
          <w:color w:val="000000"/>
          <w:u w:val="single"/>
        </w:rPr>
        <w:t xml:space="preserve"> </w:t>
      </w:r>
      <w:r>
        <w:t>NA</w:t>
      </w:r>
    </w:p>
    <w:p w14:paraId="7679B661" w14:textId="77777777" w:rsidR="006C56E1" w:rsidRPr="00C23544" w:rsidRDefault="006C56E1" w:rsidP="006C56E1">
      <w:pPr>
        <w:rPr>
          <w:color w:val="000000"/>
        </w:rPr>
      </w:pPr>
      <w:r>
        <w:rPr>
          <w:color w:val="1E4D78"/>
          <w:sz w:val="24"/>
          <w:szCs w:val="24"/>
        </w:rPr>
        <w:t xml:space="preserve">        </w:t>
      </w:r>
      <w:r w:rsidRPr="00C23544">
        <w:rPr>
          <w:b/>
          <w:bCs/>
          <w:color w:val="000000"/>
          <w:u w:val="single"/>
        </w:rPr>
        <w:t>SMS:</w:t>
      </w:r>
      <w:r w:rsidRPr="00E44167">
        <w:rPr>
          <w:color w:val="000000"/>
        </w:rPr>
        <w:t xml:space="preserve"> NA</w:t>
      </w:r>
    </w:p>
    <w:p w14:paraId="3656AA70" w14:textId="3A5696FB" w:rsidR="006C56E1" w:rsidRDefault="006C56E1" w:rsidP="006C56E1">
      <w:pPr>
        <w:pStyle w:val="Heading3"/>
        <w:ind w:left="284"/>
      </w:pPr>
      <w:r w:rsidRPr="00B25D87">
        <w:t>2.</w:t>
      </w:r>
      <w:r w:rsidR="00AA3971">
        <w:t>7</w:t>
      </w:r>
      <w:r w:rsidRPr="00B25D87">
        <w:t>.</w:t>
      </w:r>
      <w:r>
        <w:t>5</w:t>
      </w:r>
      <w:r w:rsidRPr="00B25D87">
        <w:t xml:space="preserve"> </w:t>
      </w:r>
      <w:r>
        <w:t>Open Points</w:t>
      </w:r>
    </w:p>
    <w:p w14:paraId="65CC8C9B" w14:textId="1C95BA7B" w:rsidR="00AB1807" w:rsidRDefault="00AB1807" w:rsidP="00AB1807">
      <w:pPr>
        <w:pStyle w:val="ListParagraph"/>
        <w:numPr>
          <w:ilvl w:val="0"/>
          <w:numId w:val="22"/>
        </w:numPr>
      </w:pPr>
      <w:r>
        <w:t>Fields mapping for this functionality in admin module</w:t>
      </w:r>
      <w:r w:rsidR="006C56E1">
        <w:t xml:space="preserve">   </w:t>
      </w:r>
    </w:p>
    <w:p w14:paraId="0B052DD7" w14:textId="144CEA7D" w:rsidR="00484E7B" w:rsidRDefault="00AB1807" w:rsidP="00AB1807">
      <w:pPr>
        <w:pStyle w:val="ListParagraph"/>
        <w:numPr>
          <w:ilvl w:val="0"/>
          <w:numId w:val="22"/>
        </w:numPr>
      </w:pPr>
      <w:commentRangeStart w:id="37"/>
      <w:r>
        <w:t>On screen toast message to be shared.</w:t>
      </w:r>
      <w:commentRangeEnd w:id="37"/>
      <w:r w:rsidR="00917936">
        <w:rPr>
          <w:rStyle w:val="CommentReference"/>
        </w:rPr>
        <w:commentReference w:id="37"/>
      </w:r>
    </w:p>
    <w:p w14:paraId="596FDF56" w14:textId="3C33325A" w:rsidR="00915B2D" w:rsidRPr="00A1287F" w:rsidRDefault="00915B2D" w:rsidP="00915B2D">
      <w:pPr>
        <w:pStyle w:val="Heading2"/>
        <w:numPr>
          <w:ilvl w:val="1"/>
          <w:numId w:val="3"/>
        </w:numPr>
        <w:tabs>
          <w:tab w:val="left" w:pos="851"/>
        </w:tabs>
        <w:rPr>
          <w:sz w:val="32"/>
          <w:szCs w:val="32"/>
        </w:rPr>
      </w:pPr>
      <w:r>
        <w:rPr>
          <w:sz w:val="32"/>
          <w:szCs w:val="32"/>
        </w:rPr>
        <w:t xml:space="preserve">Advisor - </w:t>
      </w:r>
      <w:r w:rsidRPr="00915B2D">
        <w:rPr>
          <w:sz w:val="32"/>
          <w:szCs w:val="32"/>
        </w:rPr>
        <w:t>Consolidated Commission Statement Download</w:t>
      </w:r>
    </w:p>
    <w:p w14:paraId="33D7BF42" w14:textId="77777777" w:rsidR="00915B2D" w:rsidRDefault="00915B2D" w:rsidP="00915B2D">
      <w:pPr>
        <w:pStyle w:val="Heading3"/>
        <w:numPr>
          <w:ilvl w:val="2"/>
          <w:numId w:val="3"/>
        </w:numPr>
      </w:pPr>
      <w:r>
        <w:rPr>
          <w:sz w:val="28"/>
          <w:szCs w:val="28"/>
        </w:rPr>
        <w:t>Requirement</w:t>
      </w:r>
    </w:p>
    <w:p w14:paraId="76D118B8" w14:textId="77777777" w:rsidR="00915B2D" w:rsidRPr="00254F89" w:rsidRDefault="00915B2D" w:rsidP="00915B2D">
      <w:pPr>
        <w:spacing w:after="0" w:line="240" w:lineRule="auto"/>
        <w:ind w:left="360"/>
        <w:rPr>
          <w:rFonts w:eastAsia="Times New Roman"/>
          <w:b/>
          <w:bCs/>
          <w:color w:val="000000"/>
        </w:rPr>
      </w:pPr>
      <w:r w:rsidRPr="00254F89">
        <w:rPr>
          <w:rFonts w:eastAsia="Times New Roman"/>
          <w:b/>
          <w:bCs/>
          <w:color w:val="000000"/>
        </w:rPr>
        <w:t>Description:</w:t>
      </w:r>
    </w:p>
    <w:p w14:paraId="4EAE5190" w14:textId="77777777" w:rsidR="00915B2D" w:rsidRDefault="00915B2D" w:rsidP="00915B2D">
      <w:pPr>
        <w:spacing w:after="0" w:line="240" w:lineRule="auto"/>
        <w:ind w:left="360"/>
        <w:rPr>
          <w:rFonts w:eastAsia="Times New Roman"/>
          <w:color w:val="000000"/>
        </w:rPr>
      </w:pPr>
    </w:p>
    <w:p w14:paraId="107BF1EF" w14:textId="2B87CA75" w:rsidR="00915B2D" w:rsidRPr="00254F89" w:rsidRDefault="008F664A" w:rsidP="00915B2D">
      <w:pPr>
        <w:spacing w:after="0" w:line="240" w:lineRule="auto"/>
        <w:ind w:left="360"/>
        <w:rPr>
          <w:rFonts w:eastAsia="Times New Roman"/>
          <w:color w:val="000000"/>
        </w:rPr>
      </w:pPr>
      <w:r w:rsidRPr="008F664A">
        <w:rPr>
          <w:rFonts w:eastAsia="Times New Roman"/>
          <w:color w:val="000000"/>
        </w:rPr>
        <w:t xml:space="preserve">As an Advisor, I want to see details of my earnings against every </w:t>
      </w:r>
      <w:proofErr w:type="spellStart"/>
      <w:r w:rsidRPr="008F664A">
        <w:rPr>
          <w:rFonts w:eastAsia="Times New Roman"/>
          <w:color w:val="000000"/>
        </w:rPr>
        <w:t>payout</w:t>
      </w:r>
      <w:proofErr w:type="spellEnd"/>
      <w:r w:rsidRPr="008F664A">
        <w:rPr>
          <w:rFonts w:eastAsia="Times New Roman"/>
          <w:color w:val="000000"/>
        </w:rPr>
        <w:t xml:space="preserve"> released like a mobile bill statement so that I can reconcile my expected earnings against actual to identify and raise any discrepancies</w:t>
      </w:r>
    </w:p>
    <w:p w14:paraId="7DFD1185" w14:textId="77777777" w:rsidR="00915B2D" w:rsidRPr="00A65057" w:rsidRDefault="00915B2D" w:rsidP="00915B2D">
      <w:pPr>
        <w:spacing w:after="0" w:line="240" w:lineRule="auto"/>
        <w:ind w:left="360"/>
        <w:rPr>
          <w:rFonts w:eastAsia="Times New Roman"/>
          <w:color w:val="000000"/>
        </w:rPr>
      </w:pPr>
    </w:p>
    <w:p w14:paraId="70962841" w14:textId="77777777" w:rsidR="00915B2D" w:rsidRDefault="00915B2D" w:rsidP="00915B2D">
      <w:pPr>
        <w:ind w:left="360"/>
      </w:pPr>
      <w:r w:rsidRPr="00A1287F">
        <w:rPr>
          <w:b/>
          <w:bCs/>
        </w:rPr>
        <w:t>Details</w:t>
      </w:r>
      <w:r>
        <w:t xml:space="preserve">: </w:t>
      </w:r>
    </w:p>
    <w:p w14:paraId="27BDB6B6" w14:textId="5E40DB69" w:rsidR="008F664A" w:rsidRDefault="008F664A" w:rsidP="008F664A">
      <w:pPr>
        <w:ind w:left="360"/>
      </w:pPr>
      <w:proofErr w:type="spellStart"/>
      <w:r>
        <w:t>MySelf</w:t>
      </w:r>
      <w:proofErr w:type="spellEnd"/>
      <w:r>
        <w:t xml:space="preserve"> Landing Page &gt; Quick Links </w:t>
      </w:r>
      <w:proofErr w:type="gramStart"/>
      <w:r>
        <w:t>&gt;  Commission</w:t>
      </w:r>
      <w:proofErr w:type="gramEnd"/>
      <w:r>
        <w:t xml:space="preserve"> Statements CTA to be provided below filter &gt; Select Range (Current FY(FY22), Last FY(FY21), Older) &gt;</w:t>
      </w:r>
    </w:p>
    <w:p w14:paraId="34171E90" w14:textId="77777777" w:rsidR="008F664A" w:rsidRDefault="008F664A" w:rsidP="008F664A">
      <w:pPr>
        <w:ind w:left="360"/>
      </w:pPr>
      <w:r>
        <w:t xml:space="preserve">If Current FY - Select Range Month and Year </w:t>
      </w:r>
      <w:proofErr w:type="gramStart"/>
      <w:r>
        <w:t>From</w:t>
      </w:r>
      <w:proofErr w:type="gramEnd"/>
      <w:r>
        <w:t xml:space="preserve"> and To Dates</w:t>
      </w:r>
    </w:p>
    <w:p w14:paraId="75FC47DC" w14:textId="77777777" w:rsidR="008F664A" w:rsidRDefault="008F664A" w:rsidP="008F664A">
      <w:pPr>
        <w:ind w:left="360"/>
      </w:pPr>
      <w:r>
        <w:t>Default From Date (Apr '21) - To Date (Current month) - User Can change</w:t>
      </w:r>
    </w:p>
    <w:p w14:paraId="2A109494" w14:textId="77777777" w:rsidR="008F664A" w:rsidRDefault="008F664A" w:rsidP="008F664A">
      <w:pPr>
        <w:ind w:left="360"/>
      </w:pPr>
      <w:r>
        <w:t xml:space="preserve">If Last FY &gt; Custom Selection Range </w:t>
      </w:r>
      <w:proofErr w:type="gramStart"/>
      <w:r>
        <w:t>From</w:t>
      </w:r>
      <w:proofErr w:type="gramEnd"/>
      <w:r>
        <w:t xml:space="preserve"> Date YY - MMM and To Date (Apr '20 to Mar '21)</w:t>
      </w:r>
    </w:p>
    <w:p w14:paraId="5920B6D9" w14:textId="792E2521" w:rsidR="008F664A" w:rsidRDefault="008F664A" w:rsidP="008F664A">
      <w:pPr>
        <w:ind w:left="360"/>
      </w:pPr>
      <w:r>
        <w:t>Default will be prefilled with complete FY range (Apr - Mar) -&gt; User can change</w:t>
      </w:r>
    </w:p>
    <w:p w14:paraId="36108576" w14:textId="77777777" w:rsidR="008F664A" w:rsidRDefault="008F664A" w:rsidP="008F664A">
      <w:pPr>
        <w:ind w:left="360"/>
      </w:pPr>
      <w:r>
        <w:t xml:space="preserve">If Older selected &gt; Choose YY - MMM - </w:t>
      </w:r>
      <w:proofErr w:type="spellStart"/>
      <w:r>
        <w:t>Payout</w:t>
      </w:r>
      <w:proofErr w:type="spellEnd"/>
      <w:r>
        <w:t xml:space="preserve"> Cycle to download (No consolidation for older statements) (No Range to be selected)</w:t>
      </w:r>
    </w:p>
    <w:p w14:paraId="5DF1E26A" w14:textId="77777777" w:rsidR="008F664A" w:rsidRDefault="008F664A" w:rsidP="008F664A">
      <w:pPr>
        <w:ind w:left="360"/>
      </w:pPr>
      <w:r>
        <w:t>Custom Range available for selection - within Last 2 FYs for a max period of 24 months. For older details - should be able to input Date Range (MMM-YY) and raise a request - Requested statements should be sent to email ID + made available on a link to be downloaded by the agent</w:t>
      </w:r>
    </w:p>
    <w:p w14:paraId="58D3F2E8" w14:textId="7A5368F5" w:rsidR="008F664A" w:rsidRDefault="008F664A" w:rsidP="008F664A">
      <w:pPr>
        <w:ind w:left="360"/>
      </w:pPr>
      <w:r>
        <w:t>Should be able to download detailed statement for last 2 FYs, For Date Range before Jun 2019, should see an option to download statements based on Month, Year and FT selected -&gt; Message to be shown on screen - ""Only fortnight-wise statements are available for period before Jun 2019. Please select the desired fortnight to download.""</w:t>
      </w:r>
    </w:p>
    <w:p w14:paraId="561A87AB" w14:textId="13457501" w:rsidR="008F664A" w:rsidRDefault="008F664A" w:rsidP="008F664A">
      <w:pPr>
        <w:ind w:left="360"/>
      </w:pPr>
      <w:r>
        <w:t>CTA -&gt; "Request"</w:t>
      </w:r>
    </w:p>
    <w:p w14:paraId="52D39FB5" w14:textId="77777777" w:rsidR="008F664A" w:rsidRDefault="008F664A" w:rsidP="008F664A">
      <w:pPr>
        <w:ind w:left="360"/>
      </w:pPr>
      <w:r>
        <w:t>Acknowledgment - ""Statement for &lt;Selected Period&gt; will be sent to your registered email ID &lt;email ID&gt;""</w:t>
      </w:r>
    </w:p>
    <w:p w14:paraId="1BA2D4DF" w14:textId="77777777" w:rsidR="008F664A" w:rsidRDefault="008F664A" w:rsidP="008F664A">
      <w:pPr>
        <w:ind w:left="360"/>
      </w:pPr>
      <w:r>
        <w:lastRenderedPageBreak/>
        <w:t xml:space="preserve">1. Details to be made available against every </w:t>
      </w:r>
      <w:proofErr w:type="spellStart"/>
      <w:r>
        <w:t>payout</w:t>
      </w:r>
      <w:proofErr w:type="spellEnd"/>
      <w:r>
        <w:t xml:space="preserve"> - Summary view on screen and detailed statement in PDF and </w:t>
      </w:r>
      <w:proofErr w:type="spellStart"/>
      <w:r>
        <w:t>xls</w:t>
      </w:r>
      <w:proofErr w:type="spellEnd"/>
      <w:r>
        <w:t xml:space="preserve"> for download</w:t>
      </w:r>
    </w:p>
    <w:p w14:paraId="50CD3AFD" w14:textId="77777777" w:rsidR="008F664A" w:rsidRDefault="008F664A" w:rsidP="008F664A">
      <w:pPr>
        <w:ind w:left="360"/>
      </w:pPr>
      <w:r>
        <w:t>2. Should be able to generate consolidated statement for specified period</w:t>
      </w:r>
    </w:p>
    <w:p w14:paraId="6C5CDCCA" w14:textId="77777777" w:rsidR="008F664A" w:rsidRDefault="008F664A" w:rsidP="008F664A">
      <w:pPr>
        <w:ind w:left="360"/>
      </w:pPr>
      <w:r>
        <w:t xml:space="preserve">3. Sample format to be attached (Page-1 - Header- Agent Name, Code, Masked Bank detail, Period selected; Fortnight-wise summary of all </w:t>
      </w:r>
      <w:proofErr w:type="spellStart"/>
      <w:r>
        <w:t>payouts</w:t>
      </w:r>
      <w:proofErr w:type="spellEnd"/>
      <w:r>
        <w:t xml:space="preserve"> in the selected period, Page-2 onwards- </w:t>
      </w:r>
      <w:proofErr w:type="spellStart"/>
      <w:r>
        <w:t>Policywise</w:t>
      </w:r>
      <w:proofErr w:type="spellEnd"/>
      <w:r>
        <w:t xml:space="preserve"> breakup of all </w:t>
      </w:r>
      <w:proofErr w:type="gramStart"/>
      <w:r>
        <w:t>fortnights)c</w:t>
      </w:r>
      <w:proofErr w:type="gramEnd"/>
      <w:r>
        <w:t>- fields in attachment</w:t>
      </w:r>
    </w:p>
    <w:p w14:paraId="418F2C44" w14:textId="77777777" w:rsidR="008F664A" w:rsidRDefault="008F664A" w:rsidP="008F664A">
      <w:pPr>
        <w:ind w:left="360"/>
      </w:pPr>
      <w:r>
        <w:t xml:space="preserve">5. Flexibility to add/modify parameters as per changes in HL - </w:t>
      </w:r>
      <w:proofErr w:type="spellStart"/>
      <w:r>
        <w:t>eg</w:t>
      </w:r>
      <w:proofErr w:type="spellEnd"/>
      <w:r>
        <w:t xml:space="preserve"> clawback, hold - If new parameter is added for calculation in HL - should dynamically be added to commissions view under respective head as well</w:t>
      </w:r>
    </w:p>
    <w:p w14:paraId="73BF7CEA" w14:textId="6AA6731D" w:rsidR="00915B2D" w:rsidRDefault="008F664A" w:rsidP="008F664A">
      <w:pPr>
        <w:ind w:left="360"/>
      </w:pPr>
      <w:r>
        <w:t>5. Download Consolidated Statement CTA - (HL has data - consolidated for YTD can be done)</w:t>
      </w:r>
    </w:p>
    <w:p w14:paraId="14281220" w14:textId="77777777" w:rsidR="00915B2D" w:rsidRDefault="00915B2D" w:rsidP="00915B2D">
      <w:pPr>
        <w:pStyle w:val="Heading3"/>
        <w:numPr>
          <w:ilvl w:val="2"/>
          <w:numId w:val="3"/>
        </w:numPr>
      </w:pPr>
      <w:r w:rsidRPr="00306673">
        <w:rPr>
          <w:sz w:val="28"/>
          <w:szCs w:val="28"/>
        </w:rPr>
        <w:t>Implementation Approach</w:t>
      </w:r>
    </w:p>
    <w:p w14:paraId="29728929" w14:textId="0EB6A830" w:rsidR="00BF4421" w:rsidRDefault="00BF4421" w:rsidP="00BF4421">
      <w:pPr>
        <w:ind w:left="360"/>
      </w:pPr>
      <w:r>
        <w:t>This option will be available for Advisor roles.</w:t>
      </w:r>
    </w:p>
    <w:p w14:paraId="1099FA38" w14:textId="6C939944" w:rsidR="00BF4421" w:rsidRDefault="00BF4421" w:rsidP="00BF4421">
      <w:pPr>
        <w:ind w:left="360"/>
      </w:pPr>
      <w:r>
        <w:t>When clicked from Quick links section, Commission Statements model dialog will be opened with select Year dropdown. Dropdown values will have last two FY years and Request for older statements options.</w:t>
      </w:r>
    </w:p>
    <w:p w14:paraId="7E20E6F8" w14:textId="3371B4C7" w:rsidR="00BF4421" w:rsidRDefault="00BF4421" w:rsidP="00BF4421">
      <w:pPr>
        <w:ind w:left="360"/>
      </w:pPr>
      <w:r>
        <w:t>If any one of last two-year FY options is selected, from month and to month drop downs will be visible, with the list of months in the selected FY as options to select. To month can’t be lesser than from month and from month can’t be greater than to month. For current FY- to date will be till current month.</w:t>
      </w:r>
    </w:p>
    <w:p w14:paraId="62446AB6" w14:textId="77777777" w:rsidR="00000ABC" w:rsidRDefault="00BF4421" w:rsidP="00BF4421">
      <w:pPr>
        <w:ind w:left="360"/>
      </w:pPr>
      <w:r>
        <w:t xml:space="preserve">If Request for old statement is selected, then select older </w:t>
      </w:r>
      <w:r w:rsidR="00000ABC">
        <w:t xml:space="preserve">FY </w:t>
      </w:r>
      <w:r>
        <w:t xml:space="preserve">year drop down option will be shown with T-7 to T-3 years, which when selected, corresponding </w:t>
      </w:r>
      <w:r w:rsidR="00000ABC">
        <w:t xml:space="preserve">moths available in the selected FY will be shown, month when selected, then </w:t>
      </w:r>
      <w:proofErr w:type="spellStart"/>
      <w:r w:rsidR="00000ABC">
        <w:t>payout</w:t>
      </w:r>
      <w:proofErr w:type="spellEnd"/>
      <w:r w:rsidR="00000ABC">
        <w:t xml:space="preserve"> cycle dropdown will be shown based on the selected month and year. </w:t>
      </w:r>
    </w:p>
    <w:p w14:paraId="5F7C0253" w14:textId="73ECEEF3" w:rsidR="00915B2D" w:rsidRDefault="00000ABC" w:rsidP="00000ABC">
      <w:pPr>
        <w:ind w:left="360"/>
      </w:pPr>
      <w:r>
        <w:t>Also, message “Only fortnight-wise statements are available for period before Jun 2019. Please select the desired fortnight to download” should be shown in the model dialog as per VD.</w:t>
      </w:r>
    </w:p>
    <w:p w14:paraId="5C3D834A" w14:textId="3B0E79EC" w:rsidR="00000ABC" w:rsidRDefault="00000ABC" w:rsidP="00000ABC">
      <w:pPr>
        <w:ind w:left="360"/>
      </w:pPr>
      <w:r>
        <w:t>CTA – Raise Request – when clicked request will be raised and message will be shown to the user.</w:t>
      </w:r>
    </w:p>
    <w:p w14:paraId="10EEEE92" w14:textId="1E8D3B71" w:rsidR="00915B2D" w:rsidRDefault="00915B2D" w:rsidP="00915B2D">
      <w:pPr>
        <w:pStyle w:val="Heading3"/>
        <w:ind w:left="284"/>
      </w:pPr>
      <w:r w:rsidRPr="00B25D87">
        <w:t>2.</w:t>
      </w:r>
      <w:r w:rsidR="00AA3971">
        <w:t>8</w:t>
      </w:r>
      <w:r w:rsidRPr="00B25D87">
        <w:t>.</w:t>
      </w:r>
      <w:r>
        <w:t>3</w:t>
      </w:r>
      <w:r w:rsidRPr="00B25D87">
        <w:t xml:space="preserve"> </w:t>
      </w:r>
      <w:r>
        <w:t>API and RDS Requirements</w:t>
      </w:r>
    </w:p>
    <w:p w14:paraId="3943045F" w14:textId="470A6488" w:rsidR="00915B2D" w:rsidRDefault="00915B2D" w:rsidP="00915B2D">
      <w:pPr>
        <w:rPr>
          <w:color w:val="000000"/>
        </w:rPr>
      </w:pPr>
      <w:r>
        <w:rPr>
          <w:color w:val="000000"/>
        </w:rPr>
        <w:t xml:space="preserve">      </w:t>
      </w:r>
      <w:r w:rsidR="00A737B5">
        <w:rPr>
          <w:color w:val="000000"/>
        </w:rPr>
        <w:t xml:space="preserve">Statement request will be raised using ESB API. </w:t>
      </w:r>
    </w:p>
    <w:p w14:paraId="5B0B863A" w14:textId="6F93961A" w:rsidR="00915B2D" w:rsidRDefault="00915B2D" w:rsidP="00A737B5">
      <w:pPr>
        <w:ind w:firstLine="284"/>
        <w:rPr>
          <w:color w:val="000000"/>
        </w:rPr>
      </w:pPr>
      <w:r>
        <w:rPr>
          <w:color w:val="000000"/>
        </w:rPr>
        <w:t xml:space="preserve">Please refer to </w:t>
      </w:r>
      <w:proofErr w:type="spellStart"/>
      <w:r>
        <w:rPr>
          <w:color w:val="000000"/>
        </w:rPr>
        <w:t>sno</w:t>
      </w:r>
      <w:proofErr w:type="spellEnd"/>
      <w:r>
        <w:rPr>
          <w:color w:val="000000"/>
        </w:rPr>
        <w:t xml:space="preserve"> 1</w:t>
      </w:r>
      <w:r w:rsidR="005213B1">
        <w:rPr>
          <w:color w:val="000000"/>
        </w:rPr>
        <w:t>4</w:t>
      </w:r>
      <w:r>
        <w:rPr>
          <w:color w:val="000000"/>
        </w:rPr>
        <w:t xml:space="preserve"> of the attached API mapping sheet for exact API details</w:t>
      </w:r>
    </w:p>
    <w:p w14:paraId="0BF25A23" w14:textId="4EBBE7DD" w:rsidR="00DC237F" w:rsidRDefault="004E6FEA" w:rsidP="00A737B5">
      <w:pPr>
        <w:ind w:firstLine="284"/>
        <w:rPr>
          <w:color w:val="000000"/>
        </w:rPr>
      </w:pPr>
      <w:r>
        <w:rPr>
          <w:color w:val="000000"/>
        </w:rPr>
        <w:object w:dxaOrig="1534" w:dyaOrig="997" w14:anchorId="19BADE08">
          <v:shape id="_x0000_i1032" type="#_x0000_t75" style="width:76.5pt;height:49.5pt" o:ole="">
            <v:imagedata r:id="rId12" o:title=""/>
          </v:shape>
          <o:OLEObject Type="Embed" ProgID="Excel.Sheet.12" ShapeID="_x0000_i1032" DrawAspect="Icon" ObjectID="_1685904435" r:id="rId22"/>
        </w:object>
      </w:r>
    </w:p>
    <w:p w14:paraId="6429577A" w14:textId="222C70AA" w:rsidR="00915B2D" w:rsidRDefault="00915B2D" w:rsidP="00915B2D">
      <w:pPr>
        <w:pStyle w:val="Heading3"/>
        <w:ind w:left="284"/>
      </w:pPr>
      <w:r w:rsidRPr="00B25D87">
        <w:t>2.</w:t>
      </w:r>
      <w:r w:rsidR="00AA3971">
        <w:t>8</w:t>
      </w:r>
      <w:r w:rsidRPr="00B25D87">
        <w:t>.</w:t>
      </w:r>
      <w:r>
        <w:t>4</w:t>
      </w:r>
      <w:r w:rsidRPr="00B25D87">
        <w:t xml:space="preserve"> </w:t>
      </w:r>
      <w:r>
        <w:t>CTA Templates</w:t>
      </w:r>
    </w:p>
    <w:p w14:paraId="446D1850" w14:textId="67A249D2" w:rsidR="00A737B5" w:rsidRPr="00A737B5" w:rsidRDefault="00915B2D" w:rsidP="00A737B5">
      <w:pPr>
        <w:spacing w:after="0"/>
        <w:ind w:left="426"/>
      </w:pPr>
      <w:r w:rsidRPr="00C23544">
        <w:rPr>
          <w:b/>
          <w:bCs/>
          <w:color w:val="000000"/>
          <w:u w:val="single"/>
        </w:rPr>
        <w:t>On Page Toast message</w:t>
      </w:r>
      <w:r>
        <w:rPr>
          <w:color w:val="1E4D78"/>
          <w:sz w:val="24"/>
          <w:szCs w:val="24"/>
        </w:rPr>
        <w:t>:</w:t>
      </w:r>
      <w:r w:rsidR="00A737B5" w:rsidRPr="00A737B5">
        <w:t xml:space="preserve"> Your request for &lt;type of statement&gt; for &lt;Date Range</w:t>
      </w:r>
      <w:r w:rsidR="00A737B5">
        <w:t xml:space="preserve"> </w:t>
      </w:r>
      <w:r w:rsidR="00A737B5" w:rsidRPr="00A737B5">
        <w:t>selected&gt; has been successfully submitted. You will</w:t>
      </w:r>
      <w:r w:rsidR="00A737B5">
        <w:t xml:space="preserve"> </w:t>
      </w:r>
      <w:r w:rsidR="00A737B5" w:rsidRPr="00A737B5">
        <w:t>receive the commission statement on your registered</w:t>
      </w:r>
    </w:p>
    <w:p w14:paraId="210DDF8E" w14:textId="284A9B1E" w:rsidR="00915B2D" w:rsidRPr="00A737B5" w:rsidRDefault="00A737B5" w:rsidP="00A737B5">
      <w:pPr>
        <w:spacing w:after="0"/>
        <w:ind w:left="426"/>
      </w:pPr>
      <w:r w:rsidRPr="00A737B5">
        <w:t>email &lt;Masked email&gt;</w:t>
      </w:r>
    </w:p>
    <w:p w14:paraId="2C460435" w14:textId="106ABDC9" w:rsidR="00915B2D" w:rsidRPr="00C23544" w:rsidRDefault="00915B2D" w:rsidP="00915B2D">
      <w:pPr>
        <w:ind w:left="426"/>
        <w:rPr>
          <w:color w:val="000000"/>
        </w:rPr>
      </w:pPr>
      <w:r w:rsidRPr="00C23544">
        <w:rPr>
          <w:b/>
          <w:bCs/>
          <w:color w:val="000000"/>
          <w:u w:val="single"/>
        </w:rPr>
        <w:t>Email:</w:t>
      </w:r>
      <w:r>
        <w:rPr>
          <w:b/>
          <w:bCs/>
          <w:color w:val="000000"/>
          <w:u w:val="single"/>
        </w:rPr>
        <w:t xml:space="preserve"> </w:t>
      </w:r>
      <w:r w:rsidR="00A737B5">
        <w:t>Pending from business</w:t>
      </w:r>
    </w:p>
    <w:p w14:paraId="151C32E2" w14:textId="4C4F8E76" w:rsidR="00915B2D" w:rsidRPr="00C23544" w:rsidRDefault="00915B2D" w:rsidP="00915B2D">
      <w:pPr>
        <w:rPr>
          <w:color w:val="000000"/>
        </w:rPr>
      </w:pPr>
      <w:r>
        <w:rPr>
          <w:color w:val="1E4D78"/>
          <w:sz w:val="24"/>
          <w:szCs w:val="24"/>
        </w:rPr>
        <w:t xml:space="preserve">        </w:t>
      </w:r>
      <w:r w:rsidRPr="00C23544">
        <w:rPr>
          <w:b/>
          <w:bCs/>
          <w:color w:val="000000"/>
          <w:u w:val="single"/>
        </w:rPr>
        <w:t>SMS:</w:t>
      </w:r>
      <w:r w:rsidRPr="00E44167">
        <w:rPr>
          <w:color w:val="000000"/>
        </w:rPr>
        <w:t xml:space="preserve"> </w:t>
      </w:r>
      <w:r w:rsidR="00A737B5">
        <w:rPr>
          <w:color w:val="000000"/>
        </w:rPr>
        <w:t>NA</w:t>
      </w:r>
    </w:p>
    <w:p w14:paraId="75D8C278" w14:textId="58E7F96E" w:rsidR="00915B2D" w:rsidRDefault="00915B2D" w:rsidP="00915B2D">
      <w:pPr>
        <w:pStyle w:val="Heading3"/>
        <w:ind w:left="284"/>
      </w:pPr>
      <w:r w:rsidRPr="00B25D87">
        <w:lastRenderedPageBreak/>
        <w:t>2.</w:t>
      </w:r>
      <w:r w:rsidR="00AA3971">
        <w:t>8</w:t>
      </w:r>
      <w:r w:rsidRPr="00B25D87">
        <w:t>.</w:t>
      </w:r>
      <w:r>
        <w:t>5</w:t>
      </w:r>
      <w:r w:rsidRPr="00B25D87">
        <w:t xml:space="preserve"> </w:t>
      </w:r>
      <w:r>
        <w:t>Open Points</w:t>
      </w:r>
    </w:p>
    <w:p w14:paraId="5C9394D7" w14:textId="77777777" w:rsidR="00643B3C" w:rsidRDefault="00915B2D" w:rsidP="00915B2D">
      <w:pPr>
        <w:pStyle w:val="ListParagraph"/>
        <w:numPr>
          <w:ilvl w:val="0"/>
          <w:numId w:val="22"/>
        </w:numPr>
      </w:pPr>
      <w:commentRangeStart w:id="38"/>
      <w:r>
        <w:t xml:space="preserve">Fields mapping for </w:t>
      </w:r>
      <w:r w:rsidR="00643B3C">
        <w:t>consolidated commission report</w:t>
      </w:r>
      <w:commentRangeEnd w:id="38"/>
      <w:r w:rsidR="00917936">
        <w:rPr>
          <w:rStyle w:val="CommentReference"/>
        </w:rPr>
        <w:commentReference w:id="38"/>
      </w:r>
    </w:p>
    <w:p w14:paraId="0C416C01" w14:textId="113F7872" w:rsidR="00643B3C" w:rsidRPr="00881EED" w:rsidRDefault="00643B3C" w:rsidP="00721864">
      <w:pPr>
        <w:pStyle w:val="ListParagraph"/>
        <w:numPr>
          <w:ilvl w:val="0"/>
          <w:numId w:val="22"/>
        </w:numPr>
        <w:rPr>
          <w:b/>
        </w:rPr>
      </w:pPr>
      <w:commentRangeStart w:id="39"/>
      <w:r>
        <w:t>SI request once raised; can the user raise another request.</w:t>
      </w:r>
      <w:r w:rsidR="00915B2D">
        <w:t xml:space="preserve"> </w:t>
      </w:r>
      <w:commentRangeEnd w:id="39"/>
      <w:r w:rsidR="00917936">
        <w:rPr>
          <w:rStyle w:val="CommentReference"/>
        </w:rPr>
        <w:commentReference w:id="39"/>
      </w:r>
    </w:p>
    <w:p w14:paraId="4AFC64B6" w14:textId="610BD206" w:rsidR="00881EED" w:rsidRPr="00643B3C" w:rsidRDefault="00881EED" w:rsidP="00721864">
      <w:pPr>
        <w:pStyle w:val="ListParagraph"/>
        <w:numPr>
          <w:ilvl w:val="0"/>
          <w:numId w:val="22"/>
        </w:numPr>
        <w:rPr>
          <w:b/>
        </w:rPr>
      </w:pPr>
      <w:r>
        <w:t>Whether CRM API will share the SI ticket no and status?</w:t>
      </w:r>
    </w:p>
    <w:p w14:paraId="3C89E94E" w14:textId="77777777" w:rsidR="00643B3C" w:rsidRPr="00643B3C" w:rsidRDefault="00643B3C" w:rsidP="00721864">
      <w:pPr>
        <w:pStyle w:val="ListParagraph"/>
        <w:numPr>
          <w:ilvl w:val="0"/>
          <w:numId w:val="22"/>
        </w:numPr>
        <w:rPr>
          <w:b/>
        </w:rPr>
      </w:pPr>
      <w:r>
        <w:t>Mailer template</w:t>
      </w:r>
    </w:p>
    <w:p w14:paraId="44E9A3FF" w14:textId="77777777" w:rsidR="00643B3C" w:rsidRPr="00643B3C" w:rsidRDefault="00643B3C" w:rsidP="00643B3C">
      <w:pPr>
        <w:pStyle w:val="ListParagraph"/>
        <w:ind w:left="1080"/>
        <w:rPr>
          <w:b/>
        </w:rPr>
      </w:pPr>
    </w:p>
    <w:p w14:paraId="7CC40C5D" w14:textId="7A2A2424" w:rsidR="00DA68BD" w:rsidRPr="00A1287F" w:rsidRDefault="00DA68BD" w:rsidP="00DA68BD">
      <w:pPr>
        <w:pStyle w:val="Heading2"/>
        <w:numPr>
          <w:ilvl w:val="1"/>
          <w:numId w:val="3"/>
        </w:numPr>
        <w:tabs>
          <w:tab w:val="left" w:pos="851"/>
        </w:tabs>
        <w:rPr>
          <w:sz w:val="32"/>
          <w:szCs w:val="32"/>
        </w:rPr>
      </w:pPr>
      <w:r>
        <w:rPr>
          <w:sz w:val="32"/>
          <w:szCs w:val="32"/>
        </w:rPr>
        <w:t xml:space="preserve">Advisor – </w:t>
      </w:r>
      <w:commentRangeStart w:id="40"/>
      <w:commentRangeStart w:id="41"/>
      <w:proofErr w:type="spellStart"/>
      <w:r>
        <w:rPr>
          <w:sz w:val="32"/>
          <w:szCs w:val="32"/>
        </w:rPr>
        <w:t>RnR</w:t>
      </w:r>
      <w:commentRangeEnd w:id="40"/>
      <w:proofErr w:type="spellEnd"/>
      <w:r w:rsidR="00236468">
        <w:rPr>
          <w:rStyle w:val="CommentReference"/>
          <w:color w:val="auto"/>
        </w:rPr>
        <w:commentReference w:id="40"/>
      </w:r>
      <w:commentRangeEnd w:id="41"/>
      <w:r w:rsidR="00917936">
        <w:rPr>
          <w:rStyle w:val="CommentReference"/>
          <w:color w:val="auto"/>
        </w:rPr>
        <w:commentReference w:id="41"/>
      </w:r>
      <w:r>
        <w:rPr>
          <w:sz w:val="32"/>
          <w:szCs w:val="32"/>
        </w:rPr>
        <w:t xml:space="preserve"> List – Running Contest</w:t>
      </w:r>
    </w:p>
    <w:p w14:paraId="081B4BC4" w14:textId="77777777" w:rsidR="00DA68BD" w:rsidRDefault="00DA68BD" w:rsidP="00DA68BD">
      <w:pPr>
        <w:pStyle w:val="Heading3"/>
        <w:numPr>
          <w:ilvl w:val="2"/>
          <w:numId w:val="3"/>
        </w:numPr>
      </w:pPr>
      <w:r>
        <w:rPr>
          <w:sz w:val="28"/>
          <w:szCs w:val="28"/>
        </w:rPr>
        <w:t>Requirement</w:t>
      </w:r>
    </w:p>
    <w:p w14:paraId="1A365AF9" w14:textId="77777777" w:rsidR="00DA68BD" w:rsidRDefault="00DA68BD" w:rsidP="00DA68BD">
      <w:pPr>
        <w:ind w:left="360"/>
      </w:pPr>
      <w:r w:rsidRPr="00A1287F">
        <w:rPr>
          <w:b/>
          <w:bCs/>
        </w:rPr>
        <w:t>Description</w:t>
      </w:r>
      <w:r>
        <w:t xml:space="preserve">: </w:t>
      </w:r>
    </w:p>
    <w:p w14:paraId="324CC1D9" w14:textId="64D6DE0F" w:rsidR="00DA68BD" w:rsidRDefault="007E460A" w:rsidP="00DA68BD">
      <w:pPr>
        <w:ind w:left="360"/>
      </w:pPr>
      <w:r w:rsidRPr="007E460A">
        <w:t>As an Advisor, I want to see status of my qualification for the contests I am eligible or have opted for so that I get a view of the target I need to achieve</w:t>
      </w:r>
    </w:p>
    <w:p w14:paraId="45B56EEF" w14:textId="77777777" w:rsidR="00DA68BD" w:rsidRDefault="00DA68BD" w:rsidP="00DA68BD">
      <w:pPr>
        <w:ind w:left="360"/>
      </w:pPr>
      <w:r w:rsidRPr="00A1287F">
        <w:rPr>
          <w:b/>
          <w:bCs/>
        </w:rPr>
        <w:t>Details</w:t>
      </w:r>
      <w:r>
        <w:t xml:space="preserve">: </w:t>
      </w:r>
    </w:p>
    <w:p w14:paraId="666E50D7" w14:textId="77777777" w:rsidR="001353D1" w:rsidRDefault="001353D1" w:rsidP="001353D1">
      <w:pPr>
        <w:ind w:left="360"/>
      </w:pPr>
      <w:r>
        <w:t>"Default View to show currently running contests to which they are eligible (Eligibility to be mapped in some system - to define in backend - xl upload? HL?), sorted by most recent on top</w:t>
      </w:r>
    </w:p>
    <w:p w14:paraId="312025B1" w14:textId="77777777" w:rsidR="001353D1" w:rsidRDefault="001353D1" w:rsidP="001353D1">
      <w:pPr>
        <w:ind w:left="360"/>
      </w:pPr>
      <w:r>
        <w:t xml:space="preserve">Contest Period (From DDMMMYYYY to </w:t>
      </w:r>
      <w:proofErr w:type="spellStart"/>
      <w:r>
        <w:t>To</w:t>
      </w:r>
      <w:proofErr w:type="spellEnd"/>
      <w:r>
        <w:t xml:space="preserve"> DDMMMYYYY), Contest Name, Reward </w:t>
      </w:r>
      <w:proofErr w:type="gramStart"/>
      <w:r>
        <w:t>Achieved,  Status</w:t>
      </w:r>
      <w:proofErr w:type="gramEnd"/>
      <w:r>
        <w:t xml:space="preserve"> (Running, Results Awaited, Final Results) CTA - View Details-&gt;</w:t>
      </w:r>
    </w:p>
    <w:p w14:paraId="3952CC1F" w14:textId="77777777" w:rsidR="001353D1" w:rsidRDefault="001353D1" w:rsidP="001353D1">
      <w:pPr>
        <w:ind w:left="360"/>
      </w:pPr>
      <w:r>
        <w:t>""View Details"" - to open Contest Details Page</w:t>
      </w:r>
    </w:p>
    <w:p w14:paraId="4E488DD9" w14:textId="77777777" w:rsidR="00DA68BD" w:rsidRDefault="00DA68BD" w:rsidP="00DA68BD">
      <w:pPr>
        <w:pStyle w:val="Heading3"/>
        <w:numPr>
          <w:ilvl w:val="2"/>
          <w:numId w:val="3"/>
        </w:numPr>
      </w:pPr>
      <w:r w:rsidRPr="00306673">
        <w:rPr>
          <w:sz w:val="28"/>
          <w:szCs w:val="28"/>
        </w:rPr>
        <w:t>Implementation Approach</w:t>
      </w:r>
    </w:p>
    <w:p w14:paraId="50769BF1" w14:textId="288BEE73" w:rsidR="00DA68BD" w:rsidRDefault="006423FB" w:rsidP="00DA68BD">
      <w:pPr>
        <w:ind w:left="360"/>
      </w:pPr>
      <w:r>
        <w:t>Rewards and Recognition</w:t>
      </w:r>
      <w:r w:rsidR="00DA68BD">
        <w:t xml:space="preserve"> listing is a new page which needs to be created for all three roles. Listing page data will be fetched using ESB API and wrapped in middleware and will be rendered in front end.</w:t>
      </w:r>
      <w:r w:rsidR="00691F35">
        <w:t xml:space="preserve"> This page will have two tabs, Current contest and Closed Contest.</w:t>
      </w:r>
    </w:p>
    <w:p w14:paraId="71494BC8" w14:textId="77777777" w:rsidR="00DA68BD" w:rsidRDefault="00DA68BD" w:rsidP="00DA68BD">
      <w:pPr>
        <w:ind w:left="360"/>
      </w:pPr>
      <w:r>
        <w:t>Filter, sorting, paging and search will be handled at ESB API end and the corresponding result will be shown in the front end.</w:t>
      </w:r>
    </w:p>
    <w:p w14:paraId="5DBE6DAA" w14:textId="5341F7C3" w:rsidR="00DA68BD" w:rsidRDefault="00DA68BD" w:rsidP="00DA68BD">
      <w:pPr>
        <w:ind w:left="360"/>
      </w:pPr>
      <w:r w:rsidRPr="002D3C4C">
        <w:rPr>
          <w:b/>
          <w:bCs/>
        </w:rPr>
        <w:t>Fields to display</w:t>
      </w:r>
      <w:r w:rsidR="00B03402">
        <w:rPr>
          <w:b/>
          <w:bCs/>
        </w:rPr>
        <w:t xml:space="preserve"> – Current Contest</w:t>
      </w:r>
      <w:r>
        <w:t>:</w:t>
      </w:r>
    </w:p>
    <w:p w14:paraId="2E41B8C3" w14:textId="55CBDDAC" w:rsidR="00943198" w:rsidRDefault="00943198" w:rsidP="00943198">
      <w:pPr>
        <w:ind w:left="360"/>
      </w:pPr>
      <w:r>
        <w:t xml:space="preserve">Contest Period (From DDMMMYYYY to </w:t>
      </w:r>
      <w:proofErr w:type="spellStart"/>
      <w:r>
        <w:t>To</w:t>
      </w:r>
      <w:proofErr w:type="spellEnd"/>
      <w:r>
        <w:t xml:space="preserve"> DDMMMYYYY), Contest Name, Reward </w:t>
      </w:r>
      <w:proofErr w:type="gramStart"/>
      <w:r>
        <w:t>Achieved(</w:t>
      </w:r>
      <w:proofErr w:type="gramEnd"/>
      <w:r>
        <w:t>On Issuance), Status (Running, Results Awaited, Final Results) CTA - View Details-&gt;</w:t>
      </w:r>
    </w:p>
    <w:p w14:paraId="323AC1BE" w14:textId="2B93ADE8" w:rsidR="00DA68BD" w:rsidRDefault="00943198" w:rsidP="00DA68BD">
      <w:pPr>
        <w:ind w:left="360"/>
      </w:pPr>
      <w:r>
        <w:t xml:space="preserve">"View Details" - to open Contest </w:t>
      </w:r>
      <w:r w:rsidR="007E460A">
        <w:t xml:space="preserve">summary </w:t>
      </w:r>
      <w:r>
        <w:t>Page</w:t>
      </w:r>
      <w:r w:rsidR="00DA68BD">
        <w:t xml:space="preserve"> </w:t>
      </w:r>
    </w:p>
    <w:p w14:paraId="132761C7" w14:textId="7EB5B32D" w:rsidR="00DA68BD" w:rsidRDefault="00DA68BD" w:rsidP="00DA68BD">
      <w:pPr>
        <w:pStyle w:val="Heading3"/>
        <w:ind w:left="284"/>
      </w:pPr>
      <w:r w:rsidRPr="00B25D87">
        <w:t>2.</w:t>
      </w:r>
      <w:r w:rsidR="001353D1">
        <w:t>9</w:t>
      </w:r>
      <w:r w:rsidRPr="00B25D87">
        <w:t>.</w:t>
      </w:r>
      <w:r>
        <w:t>3</w:t>
      </w:r>
      <w:r w:rsidRPr="00B25D87">
        <w:t xml:space="preserve"> </w:t>
      </w:r>
      <w:r>
        <w:t>API and RDS Requirements</w:t>
      </w:r>
    </w:p>
    <w:p w14:paraId="68DEDB45" w14:textId="1C8EBD17" w:rsidR="00DA68BD" w:rsidRDefault="00DC293A" w:rsidP="00DA68BD">
      <w:pPr>
        <w:ind w:left="426"/>
        <w:rPr>
          <w:color w:val="000000"/>
        </w:rPr>
      </w:pPr>
      <w:r>
        <w:rPr>
          <w:color w:val="000000"/>
        </w:rPr>
        <w:t>RDS</w:t>
      </w:r>
      <w:r w:rsidR="00DA68BD">
        <w:rPr>
          <w:color w:val="000000"/>
        </w:rPr>
        <w:t xml:space="preserve"> will be </w:t>
      </w:r>
      <w:r w:rsidR="007E460A">
        <w:rPr>
          <w:color w:val="000000"/>
        </w:rPr>
        <w:t xml:space="preserve">used for </w:t>
      </w:r>
      <w:r w:rsidR="00DA68BD">
        <w:rPr>
          <w:color w:val="000000"/>
        </w:rPr>
        <w:t xml:space="preserve">showing </w:t>
      </w:r>
      <w:r w:rsidR="007E460A">
        <w:rPr>
          <w:color w:val="000000"/>
        </w:rPr>
        <w:t xml:space="preserve">current contest </w:t>
      </w:r>
      <w:r w:rsidR="00DA68BD">
        <w:rPr>
          <w:color w:val="000000"/>
        </w:rPr>
        <w:t>listing page based on logged in use role.</w:t>
      </w:r>
      <w:r w:rsidR="007E460A">
        <w:rPr>
          <w:color w:val="000000"/>
        </w:rPr>
        <w:t xml:space="preserve"> </w:t>
      </w:r>
      <w:r>
        <w:rPr>
          <w:color w:val="000000"/>
        </w:rPr>
        <w:t xml:space="preserve">RDS </w:t>
      </w:r>
      <w:r w:rsidR="007E460A">
        <w:rPr>
          <w:color w:val="000000"/>
        </w:rPr>
        <w:t xml:space="preserve">will </w:t>
      </w:r>
      <w:r w:rsidR="00AD7924">
        <w:rPr>
          <w:color w:val="000000"/>
        </w:rPr>
        <w:t xml:space="preserve">be used with </w:t>
      </w:r>
      <w:r w:rsidR="007E460A">
        <w:rPr>
          <w:color w:val="000000"/>
        </w:rPr>
        <w:t>option to filter data and search. Default order will be recency of running contest.</w:t>
      </w:r>
    </w:p>
    <w:p w14:paraId="488EC6F3" w14:textId="2813BCDA" w:rsidR="00DA68BD" w:rsidRDefault="00DA68BD" w:rsidP="00DA68BD">
      <w:pPr>
        <w:ind w:left="426"/>
        <w:rPr>
          <w:color w:val="000000"/>
        </w:rPr>
      </w:pPr>
      <w:r>
        <w:rPr>
          <w:color w:val="000000"/>
        </w:rPr>
        <w:t xml:space="preserve">Please refer </w:t>
      </w:r>
      <w:proofErr w:type="spellStart"/>
      <w:r>
        <w:rPr>
          <w:color w:val="000000"/>
        </w:rPr>
        <w:t>Sno</w:t>
      </w:r>
      <w:proofErr w:type="spellEnd"/>
      <w:r>
        <w:rPr>
          <w:color w:val="000000"/>
        </w:rPr>
        <w:t xml:space="preserve"> </w:t>
      </w:r>
      <w:r w:rsidR="007E460A">
        <w:rPr>
          <w:color w:val="000000"/>
        </w:rPr>
        <w:t>15</w:t>
      </w:r>
      <w:r>
        <w:rPr>
          <w:color w:val="000000"/>
        </w:rPr>
        <w:t xml:space="preserve"> in the attached excel for the API/RDS requirements.</w:t>
      </w:r>
    </w:p>
    <w:p w14:paraId="1840CEDD" w14:textId="698C6D66" w:rsidR="00DC237F" w:rsidRDefault="004E6FEA" w:rsidP="00DA68BD">
      <w:pPr>
        <w:ind w:left="426"/>
        <w:rPr>
          <w:color w:val="000000"/>
        </w:rPr>
      </w:pPr>
      <w:r>
        <w:rPr>
          <w:color w:val="000000"/>
        </w:rPr>
        <w:object w:dxaOrig="1534" w:dyaOrig="997" w14:anchorId="4B4DD944">
          <v:shape id="_x0000_i1033" type="#_x0000_t75" style="width:76.5pt;height:49.5pt" o:ole="">
            <v:imagedata r:id="rId12" o:title=""/>
          </v:shape>
          <o:OLEObject Type="Embed" ProgID="Excel.Sheet.12" ShapeID="_x0000_i1033" DrawAspect="Icon" ObjectID="_1685904436" r:id="rId23"/>
        </w:object>
      </w:r>
    </w:p>
    <w:p w14:paraId="28732CCC" w14:textId="0C921826" w:rsidR="00DA68BD" w:rsidRDefault="00DA68BD" w:rsidP="00DA68BD">
      <w:pPr>
        <w:pStyle w:val="Heading3"/>
        <w:ind w:left="284"/>
      </w:pPr>
      <w:r w:rsidRPr="00B25D87">
        <w:t>2.</w:t>
      </w:r>
      <w:r w:rsidR="001353D1">
        <w:t>9</w:t>
      </w:r>
      <w:r w:rsidRPr="00B25D87">
        <w:t>.</w:t>
      </w:r>
      <w:r>
        <w:t>4</w:t>
      </w:r>
      <w:r w:rsidRPr="00B25D87">
        <w:t xml:space="preserve"> </w:t>
      </w:r>
      <w:r>
        <w:t>CTA Templates</w:t>
      </w:r>
    </w:p>
    <w:p w14:paraId="0921AE32" w14:textId="4918A205" w:rsidR="00DA68BD" w:rsidRPr="007E460A" w:rsidRDefault="00DA68BD" w:rsidP="007E460A">
      <w:pPr>
        <w:ind w:left="426"/>
        <w:rPr>
          <w:color w:val="1E4D78"/>
          <w:sz w:val="24"/>
          <w:szCs w:val="24"/>
        </w:rPr>
      </w:pPr>
      <w:r w:rsidRPr="00C23544">
        <w:rPr>
          <w:b/>
          <w:bCs/>
          <w:color w:val="000000"/>
          <w:u w:val="single"/>
        </w:rPr>
        <w:t>On Page Toast message</w:t>
      </w:r>
      <w:r>
        <w:rPr>
          <w:color w:val="1E4D78"/>
          <w:sz w:val="24"/>
          <w:szCs w:val="24"/>
        </w:rPr>
        <w:t xml:space="preserve">: </w:t>
      </w:r>
      <w:r w:rsidR="007E460A">
        <w:rPr>
          <w:color w:val="000000"/>
        </w:rPr>
        <w:t>NA</w:t>
      </w:r>
    </w:p>
    <w:p w14:paraId="6C2467CA" w14:textId="2DC06613" w:rsidR="00DA68BD" w:rsidRPr="00546811" w:rsidRDefault="00DA68BD" w:rsidP="00DA68BD">
      <w:pPr>
        <w:ind w:left="426"/>
        <w:rPr>
          <w:color w:val="000000"/>
        </w:rPr>
      </w:pPr>
      <w:r w:rsidRPr="00C23544">
        <w:rPr>
          <w:b/>
          <w:bCs/>
          <w:color w:val="000000"/>
          <w:u w:val="single"/>
        </w:rPr>
        <w:t>Email:</w:t>
      </w:r>
      <w:r>
        <w:rPr>
          <w:b/>
          <w:bCs/>
          <w:color w:val="000000"/>
          <w:u w:val="single"/>
        </w:rPr>
        <w:t xml:space="preserve"> </w:t>
      </w:r>
      <w:r w:rsidR="007E460A">
        <w:rPr>
          <w:color w:val="000000"/>
        </w:rPr>
        <w:t>NA</w:t>
      </w:r>
    </w:p>
    <w:p w14:paraId="4BAE8FFE" w14:textId="77777777" w:rsidR="00DA68BD" w:rsidRPr="00C23544" w:rsidRDefault="00DA68BD" w:rsidP="00DA68BD">
      <w:pPr>
        <w:rPr>
          <w:color w:val="000000"/>
        </w:rPr>
      </w:pPr>
      <w:r>
        <w:rPr>
          <w:color w:val="1E4D78"/>
          <w:sz w:val="24"/>
          <w:szCs w:val="24"/>
        </w:rPr>
        <w:lastRenderedPageBreak/>
        <w:t xml:space="preserve">        </w:t>
      </w:r>
      <w:r w:rsidRPr="00C23544">
        <w:rPr>
          <w:b/>
          <w:bCs/>
          <w:color w:val="000000"/>
          <w:u w:val="single"/>
        </w:rPr>
        <w:t>SMS:</w:t>
      </w:r>
      <w:r>
        <w:rPr>
          <w:b/>
          <w:bCs/>
          <w:color w:val="000000"/>
          <w:u w:val="single"/>
        </w:rPr>
        <w:t xml:space="preserve"> </w:t>
      </w:r>
      <w:r w:rsidRPr="00546811">
        <w:t>NA</w:t>
      </w:r>
    </w:p>
    <w:p w14:paraId="02D6D46D" w14:textId="4DC6C99D" w:rsidR="00DA68BD" w:rsidRDefault="00DA68BD" w:rsidP="00DA68BD">
      <w:pPr>
        <w:pStyle w:val="Heading3"/>
        <w:ind w:left="284"/>
      </w:pPr>
      <w:r w:rsidRPr="00B25D87">
        <w:t>2.</w:t>
      </w:r>
      <w:r w:rsidR="001353D1">
        <w:t>9</w:t>
      </w:r>
      <w:r w:rsidRPr="00B25D87">
        <w:t>.</w:t>
      </w:r>
      <w:r>
        <w:t>5</w:t>
      </w:r>
      <w:r w:rsidRPr="00B25D87">
        <w:t xml:space="preserve"> </w:t>
      </w:r>
      <w:r>
        <w:t>Open Points</w:t>
      </w:r>
    </w:p>
    <w:p w14:paraId="43819654" w14:textId="4C165AFB" w:rsidR="00DA68BD" w:rsidRDefault="007E460A" w:rsidP="007E460A">
      <w:pPr>
        <w:ind w:firstLine="284"/>
      </w:pPr>
      <w:r>
        <w:t xml:space="preserve">   NA</w:t>
      </w:r>
    </w:p>
    <w:p w14:paraId="5D70F4A3" w14:textId="3FFEB746" w:rsidR="00DA68BD" w:rsidRPr="00A1287F" w:rsidRDefault="00DA68BD" w:rsidP="00DA68BD">
      <w:pPr>
        <w:pStyle w:val="Heading2"/>
        <w:numPr>
          <w:ilvl w:val="1"/>
          <w:numId w:val="3"/>
        </w:numPr>
        <w:tabs>
          <w:tab w:val="left" w:pos="851"/>
          <w:tab w:val="left" w:pos="993"/>
        </w:tabs>
        <w:rPr>
          <w:sz w:val="32"/>
          <w:szCs w:val="32"/>
        </w:rPr>
      </w:pPr>
      <w:r>
        <w:rPr>
          <w:sz w:val="32"/>
          <w:szCs w:val="32"/>
        </w:rPr>
        <w:t xml:space="preserve"> Advisor – </w:t>
      </w:r>
      <w:proofErr w:type="spellStart"/>
      <w:r>
        <w:rPr>
          <w:sz w:val="32"/>
          <w:szCs w:val="32"/>
        </w:rPr>
        <w:t>RnR</w:t>
      </w:r>
      <w:proofErr w:type="spellEnd"/>
      <w:r>
        <w:rPr>
          <w:sz w:val="32"/>
          <w:szCs w:val="32"/>
        </w:rPr>
        <w:t xml:space="preserve"> List – </w:t>
      </w:r>
      <w:r w:rsidR="007E460A">
        <w:rPr>
          <w:sz w:val="32"/>
          <w:szCs w:val="32"/>
        </w:rPr>
        <w:t>Past</w:t>
      </w:r>
      <w:r>
        <w:rPr>
          <w:sz w:val="32"/>
          <w:szCs w:val="32"/>
        </w:rPr>
        <w:t xml:space="preserve"> Contest</w:t>
      </w:r>
    </w:p>
    <w:p w14:paraId="516603DB" w14:textId="77777777" w:rsidR="00DA68BD" w:rsidRDefault="00DA68BD" w:rsidP="00DA68BD">
      <w:pPr>
        <w:pStyle w:val="Heading3"/>
        <w:numPr>
          <w:ilvl w:val="2"/>
          <w:numId w:val="3"/>
        </w:numPr>
      </w:pPr>
      <w:commentRangeStart w:id="42"/>
      <w:r>
        <w:rPr>
          <w:sz w:val="28"/>
          <w:szCs w:val="28"/>
        </w:rPr>
        <w:t>Requirement</w:t>
      </w:r>
      <w:commentRangeEnd w:id="42"/>
      <w:r w:rsidR="002108D8">
        <w:rPr>
          <w:rStyle w:val="CommentReference"/>
          <w:color w:val="auto"/>
        </w:rPr>
        <w:commentReference w:id="42"/>
      </w:r>
    </w:p>
    <w:p w14:paraId="51AEBEF3" w14:textId="77777777" w:rsidR="00DA68BD" w:rsidRDefault="00DA68BD" w:rsidP="00DA68BD">
      <w:pPr>
        <w:ind w:left="360"/>
      </w:pPr>
      <w:r w:rsidRPr="00A1287F">
        <w:rPr>
          <w:b/>
          <w:bCs/>
        </w:rPr>
        <w:t>Description</w:t>
      </w:r>
      <w:r>
        <w:t xml:space="preserve">: </w:t>
      </w:r>
    </w:p>
    <w:p w14:paraId="37E05AAD" w14:textId="6AEC3F62" w:rsidR="00DA68BD" w:rsidRDefault="007E460A" w:rsidP="00DA68BD">
      <w:pPr>
        <w:ind w:left="360"/>
      </w:pPr>
      <w:r w:rsidRPr="007E460A">
        <w:t>As an Advisor, I want to see results of past contests, which are currently not running</w:t>
      </w:r>
    </w:p>
    <w:p w14:paraId="350375FE" w14:textId="77777777" w:rsidR="00DA68BD" w:rsidRDefault="00DA68BD" w:rsidP="00DA68BD">
      <w:pPr>
        <w:ind w:left="360"/>
      </w:pPr>
      <w:r w:rsidRPr="00A1287F">
        <w:rPr>
          <w:b/>
          <w:bCs/>
        </w:rPr>
        <w:t>Details</w:t>
      </w:r>
      <w:r>
        <w:t xml:space="preserve">: </w:t>
      </w:r>
    </w:p>
    <w:p w14:paraId="2977A87D" w14:textId="2CE943BA" w:rsidR="007E460A" w:rsidRDefault="007E460A" w:rsidP="007E460A">
      <w:pPr>
        <w:ind w:left="360"/>
      </w:pPr>
      <w:r>
        <w:t>Tab to show "Past Contests"</w:t>
      </w:r>
    </w:p>
    <w:p w14:paraId="6E879B26" w14:textId="77777777" w:rsidR="007E460A" w:rsidRDefault="007E460A" w:rsidP="007E460A">
      <w:pPr>
        <w:ind w:left="360"/>
      </w:pPr>
      <w:r>
        <w:t>Details to be shown:</w:t>
      </w:r>
    </w:p>
    <w:p w14:paraId="6357F58B" w14:textId="0BD80C98" w:rsidR="007E460A" w:rsidRDefault="007E460A" w:rsidP="007E460A">
      <w:pPr>
        <w:ind w:left="360"/>
      </w:pPr>
      <w:r>
        <w:t xml:space="preserve">1. Should be able to see settlement details of past contests - Contest Name, Contest End </w:t>
      </w:r>
      <w:proofErr w:type="gramStart"/>
      <w:r>
        <w:t xml:space="preserve">Date,  </w:t>
      </w:r>
      <w:proofErr w:type="spellStart"/>
      <w:r>
        <w:t>Payout</w:t>
      </w:r>
      <w:proofErr w:type="spellEnd"/>
      <w:proofErr w:type="gramEnd"/>
      <w:r>
        <w:t xml:space="preserve"> Mode, Status of </w:t>
      </w:r>
      <w:proofErr w:type="spellStart"/>
      <w:r>
        <w:t>Payout</w:t>
      </w:r>
      <w:proofErr w:type="spellEnd"/>
      <w:r>
        <w:t xml:space="preserve"> &gt; Show last 10 settled contests with lazy load</w:t>
      </w:r>
    </w:p>
    <w:p w14:paraId="4073AF56" w14:textId="77777777" w:rsidR="007E460A" w:rsidRDefault="007E460A" w:rsidP="007E460A">
      <w:pPr>
        <w:ind w:left="360"/>
      </w:pPr>
      <w:r>
        <w:t>View More &gt;</w:t>
      </w:r>
    </w:p>
    <w:p w14:paraId="311A47EA" w14:textId="77777777" w:rsidR="007E460A" w:rsidRDefault="007E460A" w:rsidP="007E460A">
      <w:pPr>
        <w:ind w:left="360"/>
      </w:pPr>
      <w:proofErr w:type="gramStart"/>
      <w:r>
        <w:t>Reward ,</w:t>
      </w:r>
      <w:proofErr w:type="gramEnd"/>
      <w:r>
        <w:t xml:space="preserve"> Choice</w:t>
      </w:r>
    </w:p>
    <w:p w14:paraId="5845B565" w14:textId="77777777" w:rsidR="007E460A" w:rsidRDefault="007E460A" w:rsidP="007E460A">
      <w:pPr>
        <w:ind w:left="360"/>
      </w:pPr>
      <w:r>
        <w:t xml:space="preserve">                 If Reward Qualified= ""Gift A"" | ""Conventions"" </w:t>
      </w:r>
    </w:p>
    <w:p w14:paraId="054CD849" w14:textId="77777777" w:rsidR="007E460A" w:rsidRDefault="007E460A" w:rsidP="007E460A">
      <w:pPr>
        <w:ind w:left="360"/>
      </w:pPr>
      <w:r>
        <w:t xml:space="preserve">                                  Choice = &lt;Gift, Convention, Encashment&gt;</w:t>
      </w:r>
    </w:p>
    <w:p w14:paraId="70120DE8" w14:textId="77777777" w:rsidR="007E460A" w:rsidRDefault="007E460A" w:rsidP="007E460A">
      <w:pPr>
        <w:ind w:left="360"/>
      </w:pPr>
      <w:r>
        <w:t xml:space="preserve">                      Option Selected = ""Gift"", Field - If Dispatched, Show &lt;Date of Dispatch&gt; ELSE ""Pending""</w:t>
      </w:r>
    </w:p>
    <w:p w14:paraId="7FAC6F9E" w14:textId="77777777" w:rsidR="007E460A" w:rsidRDefault="007E460A" w:rsidP="007E460A">
      <w:pPr>
        <w:ind w:left="360"/>
      </w:pPr>
      <w:r>
        <w:t xml:space="preserve">                      Option Selected = ""Encashment"</w:t>
      </w:r>
      <w:proofErr w:type="gramStart"/>
      <w:r>
        <w:t>" ,</w:t>
      </w:r>
      <w:proofErr w:type="gramEnd"/>
      <w:r>
        <w:t xml:space="preserve"> Fields - Gross Earning, Deductions (Recovery Amount, Expenses etc), TDS Deducted,  Net Earning, </w:t>
      </w:r>
    </w:p>
    <w:p w14:paraId="154307CC" w14:textId="77777777" w:rsidR="007E460A" w:rsidRDefault="007E460A" w:rsidP="007E460A">
      <w:pPr>
        <w:ind w:left="360"/>
      </w:pPr>
      <w:r>
        <w:t xml:space="preserve">                                 If </w:t>
      </w:r>
      <w:proofErr w:type="spellStart"/>
      <w:r>
        <w:t>Payout</w:t>
      </w:r>
      <w:proofErr w:type="spellEnd"/>
      <w:r>
        <w:t xml:space="preserve"> Status= Paid, Payment Date, Masked Account Number, UTR Number </w:t>
      </w:r>
    </w:p>
    <w:p w14:paraId="478ED947" w14:textId="77777777" w:rsidR="007E460A" w:rsidRDefault="007E460A" w:rsidP="007E460A">
      <w:pPr>
        <w:ind w:left="360"/>
      </w:pPr>
      <w:r>
        <w:t xml:space="preserve">                                 ELSE, Show ""Pending""              </w:t>
      </w:r>
    </w:p>
    <w:p w14:paraId="4E324D29" w14:textId="77777777" w:rsidR="007E460A" w:rsidRDefault="007E460A" w:rsidP="007E460A">
      <w:pPr>
        <w:ind w:left="360"/>
      </w:pPr>
      <w:r>
        <w:t xml:space="preserve">                     Option Selected = ""Conventions"" --- To check feasibility in system -&gt; Open Learning Summit Calendar</w:t>
      </w:r>
    </w:p>
    <w:p w14:paraId="4122D60D" w14:textId="7B2AF259" w:rsidR="007E460A" w:rsidRDefault="007E460A" w:rsidP="007E460A">
      <w:pPr>
        <w:ind w:left="360"/>
      </w:pPr>
      <w:r>
        <w:t>CTA - "Contest Details" &gt;Open Past contest PPT</w:t>
      </w:r>
    </w:p>
    <w:p w14:paraId="280B8905" w14:textId="77777777" w:rsidR="007E460A" w:rsidRDefault="007E460A" w:rsidP="007E460A">
      <w:pPr>
        <w:ind w:left="360"/>
      </w:pPr>
      <w:r>
        <w:t>2. Should get an option to raise a query for past contests - lead to which system?</w:t>
      </w:r>
    </w:p>
    <w:p w14:paraId="5D9458F6" w14:textId="7C0EC30F" w:rsidR="007E460A" w:rsidRDefault="007E460A" w:rsidP="007E460A">
      <w:pPr>
        <w:ind w:left="360"/>
      </w:pPr>
      <w:r>
        <w:t>3. Clicking on "Contest Details" -&gt; Contest PPT</w:t>
      </w:r>
    </w:p>
    <w:p w14:paraId="03A57718" w14:textId="39A0287C" w:rsidR="007E460A" w:rsidRDefault="007E460A" w:rsidP="007E460A">
      <w:pPr>
        <w:ind w:left="360"/>
      </w:pPr>
      <w:r>
        <w:t>4. Search by Contest Name</w:t>
      </w:r>
    </w:p>
    <w:p w14:paraId="7DD68578" w14:textId="77777777" w:rsidR="007E460A" w:rsidRDefault="007E460A" w:rsidP="007E460A">
      <w:pPr>
        <w:ind w:left="360"/>
      </w:pPr>
      <w:r>
        <w:t xml:space="preserve">Filter by </w:t>
      </w:r>
      <w:proofErr w:type="spellStart"/>
      <w:r>
        <w:t>Payout</w:t>
      </w:r>
      <w:proofErr w:type="spellEnd"/>
      <w:r>
        <w:t xml:space="preserve"> Status: Settled, Not settled</w:t>
      </w:r>
    </w:p>
    <w:p w14:paraId="29CB3DD0" w14:textId="77777777" w:rsidR="007E460A" w:rsidRDefault="007E460A" w:rsidP="007E460A">
      <w:pPr>
        <w:ind w:left="360"/>
      </w:pPr>
      <w:r>
        <w:t>Filter by Contest End Date: Last 3 months, Last 6 Months, Custom (From MMM-YY to MMM-YY) [Range and Period to be defined in BRD]</w:t>
      </w:r>
    </w:p>
    <w:p w14:paraId="29FFD0DB" w14:textId="5F5A9AC8" w:rsidR="00DA68BD" w:rsidRDefault="007E460A" w:rsidP="007E460A">
      <w:pPr>
        <w:ind w:left="360"/>
      </w:pPr>
      <w:r>
        <w:t>CTA- Raise Query for contest - Query goes to R&amp;R (Only 90 days post result announced)"</w:t>
      </w:r>
    </w:p>
    <w:p w14:paraId="55FC2657" w14:textId="01142F83" w:rsidR="00DA68BD" w:rsidRDefault="000F2545" w:rsidP="00DA68BD">
      <w:pPr>
        <w:pStyle w:val="Heading3"/>
        <w:numPr>
          <w:ilvl w:val="2"/>
          <w:numId w:val="3"/>
        </w:numPr>
      </w:pPr>
      <w:r>
        <w:rPr>
          <w:sz w:val="28"/>
          <w:szCs w:val="28"/>
        </w:rPr>
        <w:lastRenderedPageBreak/>
        <w:t xml:space="preserve"> </w:t>
      </w:r>
      <w:r w:rsidR="00DA68BD" w:rsidRPr="00306673">
        <w:rPr>
          <w:sz w:val="28"/>
          <w:szCs w:val="28"/>
        </w:rPr>
        <w:t>Implementation Approach</w:t>
      </w:r>
    </w:p>
    <w:p w14:paraId="4557CE11" w14:textId="5F12F128" w:rsidR="00DA68BD" w:rsidRDefault="00697403" w:rsidP="00DA68BD">
      <w:pPr>
        <w:ind w:left="360"/>
      </w:pPr>
      <w:proofErr w:type="spellStart"/>
      <w:r>
        <w:t>RnR</w:t>
      </w:r>
      <w:proofErr w:type="spellEnd"/>
      <w:r>
        <w:t xml:space="preserve"> Past contest </w:t>
      </w:r>
      <w:r w:rsidR="00DA68BD">
        <w:t xml:space="preserve">listing is a </w:t>
      </w:r>
      <w:r>
        <w:t xml:space="preserve">tab section in </w:t>
      </w:r>
      <w:proofErr w:type="spellStart"/>
      <w:r>
        <w:t>RnR</w:t>
      </w:r>
      <w:proofErr w:type="spellEnd"/>
      <w:r>
        <w:t xml:space="preserve"> listing page</w:t>
      </w:r>
      <w:r w:rsidR="00DA68BD">
        <w:t xml:space="preserve"> which needs to be created for all three roles. Listing page data will be fetched using ESB API and wrapped in middleware and will be rendered in front end.</w:t>
      </w:r>
    </w:p>
    <w:p w14:paraId="548942AF" w14:textId="77777777" w:rsidR="00DA68BD" w:rsidRDefault="00DA68BD" w:rsidP="00DA68BD">
      <w:pPr>
        <w:ind w:left="360"/>
      </w:pPr>
      <w:r>
        <w:t>Filter, sorting, paging and search will be handled at ESB API end and the corresponding result will be shown in the front end.</w:t>
      </w:r>
    </w:p>
    <w:p w14:paraId="30D00B9E" w14:textId="77777777" w:rsidR="00DA68BD" w:rsidRDefault="00DA68BD" w:rsidP="00DA68BD">
      <w:pPr>
        <w:ind w:left="360"/>
      </w:pPr>
      <w:r>
        <w:t>Existing date rage validations will be applied to this page.</w:t>
      </w:r>
    </w:p>
    <w:p w14:paraId="385A7049" w14:textId="77777777" w:rsidR="00DA68BD" w:rsidRDefault="00DA68BD" w:rsidP="00DA68BD">
      <w:pPr>
        <w:ind w:left="360"/>
      </w:pPr>
      <w:r w:rsidRPr="002D3C4C">
        <w:rPr>
          <w:b/>
          <w:bCs/>
        </w:rPr>
        <w:t>Fields to display</w:t>
      </w:r>
      <w:r>
        <w:t>:</w:t>
      </w:r>
    </w:p>
    <w:p w14:paraId="292DBC28" w14:textId="77777777" w:rsidR="00697403" w:rsidRDefault="00697403" w:rsidP="00DA68BD">
      <w:pPr>
        <w:ind w:left="360"/>
      </w:pPr>
      <w:r>
        <w:t>Contest name, contest end date, reward, choice</w:t>
      </w:r>
      <w:r w:rsidR="00DA68BD">
        <w:t xml:space="preserve">, </w:t>
      </w:r>
      <w:proofErr w:type="spellStart"/>
      <w:r>
        <w:t>payout</w:t>
      </w:r>
      <w:proofErr w:type="spellEnd"/>
      <w:r>
        <w:t xml:space="preserve"> status</w:t>
      </w:r>
      <w:r w:rsidR="00DA68BD">
        <w:t xml:space="preserve">, </w:t>
      </w:r>
    </w:p>
    <w:p w14:paraId="0BEEC9CF" w14:textId="6AF2BC3D" w:rsidR="00DA68BD" w:rsidRDefault="00DA68BD" w:rsidP="00DA68BD">
      <w:pPr>
        <w:ind w:left="360"/>
      </w:pPr>
      <w:r>
        <w:t>CTA –</w:t>
      </w:r>
      <w:r w:rsidR="00697403">
        <w:t xml:space="preserve">View more </w:t>
      </w:r>
      <w:r>
        <w:t>as per VD.</w:t>
      </w:r>
    </w:p>
    <w:p w14:paraId="151BB786" w14:textId="63CB4338" w:rsidR="00697403" w:rsidRDefault="00697403" w:rsidP="00DA68BD">
      <w:pPr>
        <w:ind w:left="360"/>
      </w:pPr>
      <w:r w:rsidRPr="00697403">
        <w:rPr>
          <w:b/>
          <w:bCs/>
        </w:rPr>
        <w:t>View More Fields</w:t>
      </w:r>
      <w:r>
        <w:t>:</w:t>
      </w:r>
    </w:p>
    <w:p w14:paraId="06384243" w14:textId="1FA52A23" w:rsidR="00697403" w:rsidRDefault="00697403" w:rsidP="00697403">
      <w:pPr>
        <w:ind w:left="360"/>
      </w:pPr>
      <w:proofErr w:type="spellStart"/>
      <w:r>
        <w:t>Payout</w:t>
      </w:r>
      <w:proofErr w:type="spellEnd"/>
      <w:r>
        <w:t xml:space="preserve"> mode, payment date, bank account number, UTR no,</w:t>
      </w:r>
      <w:r w:rsidR="000F2545">
        <w:t xml:space="preserve"> dispatch date, Gross Earning, Deductions (Recovery Amount, Expenses etc), TDS </w:t>
      </w:r>
      <w:proofErr w:type="gramStart"/>
      <w:r w:rsidR="000F2545">
        <w:t>Deducted,  Net</w:t>
      </w:r>
      <w:proofErr w:type="gramEnd"/>
      <w:r w:rsidR="000F2545">
        <w:t xml:space="preserve"> Earning</w:t>
      </w:r>
    </w:p>
    <w:p w14:paraId="62E3B000" w14:textId="61440891" w:rsidR="00DA68BD" w:rsidRDefault="00DA68BD" w:rsidP="00DA68BD">
      <w:pPr>
        <w:pStyle w:val="Heading3"/>
        <w:ind w:left="284"/>
      </w:pPr>
      <w:r w:rsidRPr="00B25D87">
        <w:t>2.</w:t>
      </w:r>
      <w:r w:rsidR="00E263DE">
        <w:t>10</w:t>
      </w:r>
      <w:r w:rsidRPr="00B25D87">
        <w:t>.</w:t>
      </w:r>
      <w:r>
        <w:t>3</w:t>
      </w:r>
      <w:r w:rsidRPr="00B25D87">
        <w:t xml:space="preserve"> </w:t>
      </w:r>
      <w:r>
        <w:t>API and RDS Requirements</w:t>
      </w:r>
    </w:p>
    <w:p w14:paraId="53E3D53A" w14:textId="312A17A3" w:rsidR="00DA68BD" w:rsidRDefault="009007AE" w:rsidP="00DA68BD">
      <w:pPr>
        <w:ind w:left="426"/>
        <w:rPr>
          <w:color w:val="000000"/>
        </w:rPr>
      </w:pPr>
      <w:r>
        <w:rPr>
          <w:color w:val="000000"/>
        </w:rPr>
        <w:t>RDS</w:t>
      </w:r>
      <w:r w:rsidR="00DA68BD">
        <w:rPr>
          <w:color w:val="000000"/>
        </w:rPr>
        <w:t xml:space="preserve"> will be created for showing </w:t>
      </w:r>
      <w:r w:rsidR="00B2585B">
        <w:rPr>
          <w:color w:val="000000"/>
        </w:rPr>
        <w:t xml:space="preserve">past contest </w:t>
      </w:r>
      <w:r w:rsidR="00DA68BD">
        <w:rPr>
          <w:color w:val="000000"/>
        </w:rPr>
        <w:t>listing page based on logged in use role.</w:t>
      </w:r>
    </w:p>
    <w:p w14:paraId="6677FB1E" w14:textId="13555A01" w:rsidR="00DA68BD" w:rsidRDefault="00DA68BD" w:rsidP="00DA68BD">
      <w:pPr>
        <w:ind w:left="426"/>
        <w:rPr>
          <w:color w:val="000000"/>
        </w:rPr>
      </w:pPr>
      <w:r>
        <w:rPr>
          <w:color w:val="000000"/>
        </w:rPr>
        <w:t xml:space="preserve">Please refer </w:t>
      </w:r>
      <w:proofErr w:type="spellStart"/>
      <w:r>
        <w:rPr>
          <w:color w:val="000000"/>
        </w:rPr>
        <w:t>Sno</w:t>
      </w:r>
      <w:proofErr w:type="spellEnd"/>
      <w:r>
        <w:rPr>
          <w:color w:val="000000"/>
        </w:rPr>
        <w:t xml:space="preserve"> </w:t>
      </w:r>
      <w:r w:rsidR="00B2585B">
        <w:rPr>
          <w:color w:val="000000"/>
        </w:rPr>
        <w:t>1</w:t>
      </w:r>
      <w:r>
        <w:rPr>
          <w:color w:val="000000"/>
        </w:rPr>
        <w:t>6 in the attached excel for the API/RDS requirements.</w:t>
      </w:r>
    </w:p>
    <w:p w14:paraId="4C6AA53D" w14:textId="7237B4A1" w:rsidR="00DC237F" w:rsidRDefault="004E6FEA" w:rsidP="00DA68BD">
      <w:pPr>
        <w:ind w:left="426"/>
        <w:rPr>
          <w:color w:val="000000"/>
        </w:rPr>
      </w:pPr>
      <w:r>
        <w:rPr>
          <w:color w:val="000000"/>
        </w:rPr>
        <w:object w:dxaOrig="1534" w:dyaOrig="997" w14:anchorId="5E196D29">
          <v:shape id="_x0000_i1034" type="#_x0000_t75" style="width:76.5pt;height:49.5pt" o:ole="">
            <v:imagedata r:id="rId12" o:title=""/>
          </v:shape>
          <o:OLEObject Type="Embed" ProgID="Excel.Sheet.12" ShapeID="_x0000_i1034" DrawAspect="Icon" ObjectID="_1685904437" r:id="rId24"/>
        </w:object>
      </w:r>
    </w:p>
    <w:p w14:paraId="23E9A111" w14:textId="3A6B71E1" w:rsidR="00DA68BD" w:rsidRDefault="00DA68BD" w:rsidP="00DA68BD">
      <w:pPr>
        <w:pStyle w:val="Heading3"/>
        <w:ind w:left="284"/>
      </w:pPr>
      <w:r w:rsidRPr="00B25D87">
        <w:t>2.</w:t>
      </w:r>
      <w:r w:rsidR="00E263DE">
        <w:t>10</w:t>
      </w:r>
      <w:r w:rsidRPr="00B25D87">
        <w:t>.</w:t>
      </w:r>
      <w:r>
        <w:t>4</w:t>
      </w:r>
      <w:r w:rsidRPr="00B25D87">
        <w:t xml:space="preserve"> </w:t>
      </w:r>
      <w:r>
        <w:t>CTA Templates</w:t>
      </w:r>
    </w:p>
    <w:p w14:paraId="01617851" w14:textId="13DB0946" w:rsidR="00DA68BD" w:rsidRPr="00A308B0" w:rsidRDefault="00DA68BD" w:rsidP="00A308B0">
      <w:pPr>
        <w:ind w:left="426"/>
        <w:rPr>
          <w:color w:val="1E4D78"/>
          <w:sz w:val="24"/>
          <w:szCs w:val="24"/>
        </w:rPr>
      </w:pPr>
      <w:r w:rsidRPr="00C23544">
        <w:rPr>
          <w:b/>
          <w:bCs/>
          <w:color w:val="000000"/>
          <w:u w:val="single"/>
        </w:rPr>
        <w:t>On Page Toast message</w:t>
      </w:r>
      <w:r>
        <w:rPr>
          <w:color w:val="1E4D78"/>
          <w:sz w:val="24"/>
          <w:szCs w:val="24"/>
        </w:rPr>
        <w:t xml:space="preserve">: </w:t>
      </w:r>
      <w:r w:rsidR="00A308B0">
        <w:rPr>
          <w:color w:val="000000"/>
        </w:rPr>
        <w:t>NA</w:t>
      </w:r>
    </w:p>
    <w:p w14:paraId="13516ED4" w14:textId="48D7A4D3" w:rsidR="00DA68BD" w:rsidRPr="00546811" w:rsidRDefault="00DA68BD" w:rsidP="00DA68BD">
      <w:pPr>
        <w:ind w:left="426"/>
        <w:rPr>
          <w:color w:val="000000"/>
        </w:rPr>
      </w:pPr>
      <w:r w:rsidRPr="00C23544">
        <w:rPr>
          <w:b/>
          <w:bCs/>
          <w:color w:val="000000"/>
          <w:u w:val="single"/>
        </w:rPr>
        <w:t>Email:</w:t>
      </w:r>
      <w:r>
        <w:rPr>
          <w:b/>
          <w:bCs/>
          <w:color w:val="000000"/>
          <w:u w:val="single"/>
        </w:rPr>
        <w:t xml:space="preserve"> </w:t>
      </w:r>
      <w:r w:rsidR="00A308B0" w:rsidRPr="00A308B0">
        <w:rPr>
          <w:color w:val="000000"/>
        </w:rPr>
        <w:t>NA</w:t>
      </w:r>
      <w:r>
        <w:rPr>
          <w:color w:val="000000"/>
        </w:rPr>
        <w:t>.</w:t>
      </w:r>
    </w:p>
    <w:p w14:paraId="361585B9" w14:textId="77777777" w:rsidR="00DA68BD" w:rsidRPr="00C23544" w:rsidRDefault="00DA68BD" w:rsidP="00DA68BD">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72B7CCDA" w14:textId="1CDBD0D2" w:rsidR="00DA68BD" w:rsidRDefault="00DA68BD" w:rsidP="00DA68BD">
      <w:pPr>
        <w:pStyle w:val="Heading3"/>
        <w:ind w:left="284"/>
      </w:pPr>
      <w:r w:rsidRPr="00B25D87">
        <w:t>2.</w:t>
      </w:r>
      <w:r w:rsidR="00E263DE">
        <w:t>10</w:t>
      </w:r>
      <w:r w:rsidRPr="00B25D87">
        <w:t>.</w:t>
      </w:r>
      <w:r>
        <w:t>5</w:t>
      </w:r>
      <w:r w:rsidRPr="00B25D87">
        <w:t xml:space="preserve"> </w:t>
      </w:r>
      <w:r>
        <w:t>Open Points</w:t>
      </w:r>
    </w:p>
    <w:p w14:paraId="3A65015A" w14:textId="4DE764C8" w:rsidR="00DA68BD" w:rsidRDefault="00B2585B" w:rsidP="00B2585B">
      <w:pPr>
        <w:pStyle w:val="ListParagraph"/>
        <w:numPr>
          <w:ilvl w:val="0"/>
          <w:numId w:val="23"/>
        </w:numPr>
      </w:pPr>
      <w:commentRangeStart w:id="43"/>
      <w:r>
        <w:t>Will the view more fields change for other payment mode? If yes, then fields mapped against each mode is required.</w:t>
      </w:r>
      <w:commentRangeEnd w:id="43"/>
      <w:r w:rsidR="00257F14">
        <w:rPr>
          <w:rStyle w:val="CommentReference"/>
        </w:rPr>
        <w:commentReference w:id="43"/>
      </w:r>
    </w:p>
    <w:p w14:paraId="6232D240" w14:textId="51F45E0E" w:rsidR="00B2585B" w:rsidRDefault="00B2585B" w:rsidP="00B2585B">
      <w:pPr>
        <w:pStyle w:val="ListParagraph"/>
        <w:numPr>
          <w:ilvl w:val="0"/>
          <w:numId w:val="23"/>
        </w:numPr>
      </w:pPr>
      <w:commentRangeStart w:id="44"/>
      <w:r>
        <w:t>There is lot of difference between the Requirement and final VD. Which one needs to be followed?</w:t>
      </w:r>
      <w:commentRangeEnd w:id="44"/>
      <w:r w:rsidR="00257F14">
        <w:rPr>
          <w:rStyle w:val="CommentReference"/>
        </w:rPr>
        <w:commentReference w:id="44"/>
      </w:r>
    </w:p>
    <w:p w14:paraId="26C914F5" w14:textId="2B102138" w:rsidR="00E12338" w:rsidRDefault="00E12338" w:rsidP="00B2585B">
      <w:pPr>
        <w:pStyle w:val="ListParagraph"/>
        <w:numPr>
          <w:ilvl w:val="0"/>
          <w:numId w:val="23"/>
        </w:numPr>
      </w:pPr>
      <w:commentRangeStart w:id="45"/>
      <w:r>
        <w:t>If gift types is convention, what should be shown in view more?</w:t>
      </w:r>
      <w:commentRangeEnd w:id="45"/>
      <w:r w:rsidR="00257F14">
        <w:rPr>
          <w:rStyle w:val="CommentReference"/>
        </w:rPr>
        <w:commentReference w:id="45"/>
      </w:r>
    </w:p>
    <w:p w14:paraId="411239E7" w14:textId="25C06D6E" w:rsidR="00B2585B" w:rsidRDefault="00B2585B" w:rsidP="00B2585B">
      <w:pPr>
        <w:pStyle w:val="ListParagraph"/>
        <w:ind w:left="1080"/>
      </w:pPr>
      <w:r>
        <w:t xml:space="preserve"> </w:t>
      </w:r>
    </w:p>
    <w:p w14:paraId="4FE1D77E" w14:textId="6C2A665E" w:rsidR="005D7AFD" w:rsidRPr="00A1287F" w:rsidRDefault="005D7AFD" w:rsidP="005D7AFD">
      <w:pPr>
        <w:pStyle w:val="Heading2"/>
        <w:numPr>
          <w:ilvl w:val="1"/>
          <w:numId w:val="3"/>
        </w:numPr>
        <w:tabs>
          <w:tab w:val="left" w:pos="851"/>
          <w:tab w:val="left" w:pos="993"/>
        </w:tabs>
        <w:rPr>
          <w:sz w:val="32"/>
          <w:szCs w:val="32"/>
        </w:rPr>
      </w:pPr>
      <w:r>
        <w:rPr>
          <w:sz w:val="32"/>
          <w:szCs w:val="32"/>
        </w:rPr>
        <w:t xml:space="preserve">Advisor – </w:t>
      </w:r>
      <w:proofErr w:type="spellStart"/>
      <w:r>
        <w:rPr>
          <w:sz w:val="32"/>
          <w:szCs w:val="32"/>
        </w:rPr>
        <w:t>RnR</w:t>
      </w:r>
      <w:proofErr w:type="spellEnd"/>
      <w:r>
        <w:rPr>
          <w:sz w:val="32"/>
          <w:szCs w:val="32"/>
        </w:rPr>
        <w:t>– Contest Summary</w:t>
      </w:r>
    </w:p>
    <w:p w14:paraId="2614D81D" w14:textId="77777777" w:rsidR="005D7AFD" w:rsidRDefault="005D7AFD" w:rsidP="005D7AFD">
      <w:pPr>
        <w:pStyle w:val="Heading3"/>
        <w:numPr>
          <w:ilvl w:val="2"/>
          <w:numId w:val="3"/>
        </w:numPr>
      </w:pPr>
      <w:r>
        <w:rPr>
          <w:sz w:val="28"/>
          <w:szCs w:val="28"/>
        </w:rPr>
        <w:t>Requirement</w:t>
      </w:r>
    </w:p>
    <w:p w14:paraId="08B39420" w14:textId="77777777" w:rsidR="005D7AFD" w:rsidRDefault="005D7AFD" w:rsidP="005D7AFD">
      <w:pPr>
        <w:ind w:left="360"/>
      </w:pPr>
      <w:r w:rsidRPr="00A1287F">
        <w:rPr>
          <w:b/>
          <w:bCs/>
        </w:rPr>
        <w:t>Description</w:t>
      </w:r>
      <w:r>
        <w:t xml:space="preserve">: </w:t>
      </w:r>
    </w:p>
    <w:p w14:paraId="6C463CF4" w14:textId="4F479210" w:rsidR="005D7AFD" w:rsidRDefault="007E460A" w:rsidP="005D7AFD">
      <w:pPr>
        <w:ind w:left="360"/>
      </w:pPr>
      <w:r w:rsidRPr="007E460A">
        <w:t xml:space="preserve">As an Advisor, I want to see </w:t>
      </w:r>
      <w:r w:rsidR="00B75AC6">
        <w:t>contest summary page</w:t>
      </w:r>
      <w:r w:rsidRPr="007E460A">
        <w:t xml:space="preserve"> of </w:t>
      </w:r>
      <w:r w:rsidR="00B75AC6">
        <w:t xml:space="preserve">a </w:t>
      </w:r>
      <w:r w:rsidRPr="007E460A">
        <w:t>contest</w:t>
      </w:r>
    </w:p>
    <w:p w14:paraId="5D9D58B8" w14:textId="77777777" w:rsidR="005D7AFD" w:rsidRDefault="005D7AFD" w:rsidP="005D7AFD">
      <w:pPr>
        <w:ind w:left="360"/>
      </w:pPr>
      <w:r w:rsidRPr="00A1287F">
        <w:rPr>
          <w:b/>
          <w:bCs/>
        </w:rPr>
        <w:t>Details</w:t>
      </w:r>
      <w:r>
        <w:t xml:space="preserve">: </w:t>
      </w:r>
    </w:p>
    <w:p w14:paraId="566671F8" w14:textId="77777777" w:rsidR="0098328D" w:rsidRDefault="0098328D" w:rsidP="0098328D">
      <w:pPr>
        <w:ind w:left="360"/>
      </w:pPr>
      <w:r>
        <w:t>Header Info -&gt; Contest Name, Duration, Status</w:t>
      </w:r>
    </w:p>
    <w:p w14:paraId="332F21F1" w14:textId="77777777" w:rsidR="0098328D" w:rsidRDefault="0098328D" w:rsidP="0098328D">
      <w:pPr>
        <w:ind w:left="360"/>
      </w:pPr>
      <w:r>
        <w:lastRenderedPageBreak/>
        <w:t xml:space="preserve">Reward </w:t>
      </w:r>
    </w:p>
    <w:p w14:paraId="3235F524" w14:textId="77777777" w:rsidR="0098328D" w:rsidRDefault="0098328D" w:rsidP="0098328D">
      <w:pPr>
        <w:ind w:left="360"/>
      </w:pPr>
      <w:r>
        <w:t>Final Reward for last slab,</w:t>
      </w:r>
    </w:p>
    <w:p w14:paraId="5B0A30B5" w14:textId="77777777" w:rsidR="0098328D" w:rsidRDefault="0098328D" w:rsidP="0098328D">
      <w:pPr>
        <w:ind w:left="360"/>
      </w:pPr>
      <w:r>
        <w:t xml:space="preserve">If Enrolment Needed = ""Yes"" and Enrolment Done = ""No"", </w:t>
      </w:r>
    </w:p>
    <w:p w14:paraId="30FB664C" w14:textId="77777777" w:rsidR="0098328D" w:rsidRDefault="0098328D" w:rsidP="0098328D">
      <w:pPr>
        <w:ind w:left="360"/>
      </w:pPr>
      <w:r>
        <w:t>Show Label = ""Enrolment Needed"", Value= ""Yes"" (Should be able to configure from admin)</w:t>
      </w:r>
    </w:p>
    <w:p w14:paraId="37904395" w14:textId="77777777" w:rsidR="0098328D" w:rsidRDefault="0098328D" w:rsidP="0098328D">
      <w:pPr>
        <w:ind w:left="360"/>
      </w:pPr>
      <w:r>
        <w:t xml:space="preserve"> AND Do not Show Reward Achieved -&gt; Label + Value</w:t>
      </w:r>
    </w:p>
    <w:p w14:paraId="347D7A08" w14:textId="77777777" w:rsidR="0098328D" w:rsidRDefault="0098328D" w:rsidP="0098328D">
      <w:pPr>
        <w:ind w:left="360"/>
      </w:pPr>
      <w:r>
        <w:t>Else do not show Label/Value for Enrolment Needed, Show Reward Achieved, Next Slab, Final Reward</w:t>
      </w:r>
    </w:p>
    <w:p w14:paraId="4CBF42A6" w14:textId="77777777" w:rsidR="0098328D" w:rsidRDefault="0098328D" w:rsidP="0098328D">
      <w:pPr>
        <w:ind w:left="360"/>
      </w:pPr>
      <w:r>
        <w:t>Parameter(s) for Qualification (Qualifying Route) {FYP, NOP, FYC, Persistency} - should only show parameters where value exists)</w:t>
      </w:r>
    </w:p>
    <w:p w14:paraId="606CA78E" w14:textId="77777777" w:rsidR="0098328D" w:rsidRDefault="0098328D" w:rsidP="0098328D">
      <w:pPr>
        <w:ind w:left="360"/>
      </w:pPr>
      <w:r>
        <w:t xml:space="preserve">Achievement on Intro -&gt; Slab achieved - FYP, NOP, FYC, Persistency Achieved, Target for next slab {Shortfall for next slab on different parameters -  FYP, NOP, FYC, Persistency}, CTA &gt; ""Policy-wise Details"" </w:t>
      </w:r>
    </w:p>
    <w:p w14:paraId="4364D6D7" w14:textId="77777777" w:rsidR="0098328D" w:rsidRDefault="0098328D" w:rsidP="0098328D">
      <w:pPr>
        <w:ind w:left="360"/>
      </w:pPr>
      <w:r>
        <w:t xml:space="preserve">Achievement on </w:t>
      </w:r>
      <w:proofErr w:type="gramStart"/>
      <w:r>
        <w:t>Issuance  --</w:t>
      </w:r>
      <w:proofErr w:type="gramEnd"/>
      <w:r>
        <w:t>&gt; Slab achieved - FYP, NOP, FYC, Persistency Achieved, Target for next slab, {Shortfall for next slab on different parameters - FYP, NOP, FYC, Persistency}, CTA &gt;""Policy-wise Details""</w:t>
      </w:r>
    </w:p>
    <w:p w14:paraId="0E92D14C" w14:textId="77777777" w:rsidR="0098328D" w:rsidRDefault="0098328D" w:rsidP="0098328D">
      <w:pPr>
        <w:ind w:left="360"/>
      </w:pPr>
      <w:r>
        <w:t xml:space="preserve"> CTA &gt; ""Contest Details"" -  Click to open Launch Mailer (in new browser tab) for the contest (Launch Mailer to be uploaded through Admin Module on Portal)</w:t>
      </w:r>
    </w:p>
    <w:p w14:paraId="31740642" w14:textId="77777777" w:rsidR="0098328D" w:rsidRDefault="0098328D" w:rsidP="0098328D">
      <w:pPr>
        <w:ind w:left="360"/>
      </w:pPr>
      <w:r>
        <w:t>Click on any ""</w:t>
      </w:r>
      <w:proofErr w:type="spellStart"/>
      <w:r>
        <w:t>Policywise</w:t>
      </w:r>
      <w:proofErr w:type="spellEnd"/>
      <w:r>
        <w:t xml:space="preserve"> Details"</w:t>
      </w:r>
      <w:proofErr w:type="gramStart"/>
      <w:r>
        <w:t>"  -</w:t>
      </w:r>
      <w:proofErr w:type="gramEnd"/>
      <w:r>
        <w:t xml:space="preserve">&gt;Tab </w:t>
      </w:r>
      <w:proofErr w:type="spellStart"/>
      <w:r>
        <w:t>toshould</w:t>
      </w:r>
      <w:proofErr w:type="spellEnd"/>
      <w:r>
        <w:t xml:space="preserve"> show list of policies through which qualified - All policies logged in the period, along with reason for not considering (Remarks from system - Min Ticket Size, Surrender clawback etc)</w:t>
      </w:r>
    </w:p>
    <w:p w14:paraId="4B20EDEA" w14:textId="77777777" w:rsidR="0098328D" w:rsidRDefault="0098328D" w:rsidP="0098328D">
      <w:pPr>
        <w:ind w:left="360"/>
      </w:pPr>
      <w:r>
        <w:t xml:space="preserve">Fields on Policy List -&gt; </w:t>
      </w:r>
    </w:p>
    <w:p w14:paraId="4953FEFA" w14:textId="77777777" w:rsidR="0098328D" w:rsidRDefault="0098328D" w:rsidP="0098328D">
      <w:pPr>
        <w:ind w:left="360"/>
      </w:pPr>
      <w:r>
        <w:t>Application ID, Policy Owner Name, Date of Login, Modal Basic Premium (without GST</w:t>
      </w:r>
      <w:proofErr w:type="gramStart"/>
      <w:r>
        <w:t>) ,</w:t>
      </w:r>
      <w:proofErr w:type="gramEnd"/>
      <w:r>
        <w:t xml:space="preserve"> CTA -&gt; View More (Expand to show more details</w:t>
      </w:r>
    </w:p>
    <w:p w14:paraId="366995E9" w14:textId="77777777" w:rsidR="0098328D" w:rsidRDefault="0098328D" w:rsidP="0098328D">
      <w:pPr>
        <w:ind w:left="360"/>
      </w:pPr>
      <w:r>
        <w:t xml:space="preserve">Policy </w:t>
      </w:r>
      <w:proofErr w:type="gramStart"/>
      <w:r>
        <w:t>ID,  Date</w:t>
      </w:r>
      <w:proofErr w:type="gramEnd"/>
      <w:r>
        <w:t xml:space="preserve"> of Issuance(if issued), Plan Name, FYP, WFYP, Remarks [Reason for not consideration (if applicable)] --&gt;</w:t>
      </w:r>
    </w:p>
    <w:p w14:paraId="0BA8E45D" w14:textId="77777777" w:rsidR="0098328D" w:rsidRDefault="0098328D" w:rsidP="0098328D">
      <w:pPr>
        <w:ind w:left="360"/>
      </w:pPr>
      <w:r>
        <w:t>Backend -  dynamic fields to be picked based on contest</w:t>
      </w:r>
    </w:p>
    <w:p w14:paraId="694D79A8" w14:textId="77777777" w:rsidR="0098328D" w:rsidRDefault="0098328D" w:rsidP="0098328D">
      <w:pPr>
        <w:ind w:left="360"/>
      </w:pPr>
      <w:r>
        <w:t>CTA (to be shown only if policy is issued)-&gt; ""Policy Details""</w:t>
      </w:r>
    </w:p>
    <w:p w14:paraId="5C4112DF" w14:textId="77777777" w:rsidR="0098328D" w:rsidRDefault="0098328D" w:rsidP="0098328D">
      <w:pPr>
        <w:ind w:left="360"/>
      </w:pPr>
      <w:r>
        <w:t>Click on Persistency Value to open Overdue Page</w:t>
      </w:r>
    </w:p>
    <w:p w14:paraId="477DE3FB" w14:textId="77777777" w:rsidR="0098328D" w:rsidRDefault="0098328D" w:rsidP="0098328D">
      <w:pPr>
        <w:ind w:left="360"/>
      </w:pPr>
      <w:r>
        <w:t xml:space="preserve">5. Search by Contest Name - Match </w:t>
      </w:r>
      <w:proofErr w:type="spellStart"/>
      <w:r>
        <w:t>anwhere</w:t>
      </w:r>
      <w:proofErr w:type="spellEnd"/>
      <w:r>
        <w:t xml:space="preserve"> within contest name &gt; Auto populate with results &gt; Click should open details of that contest</w:t>
      </w:r>
    </w:p>
    <w:p w14:paraId="439FEE66" w14:textId="77777777" w:rsidR="0098328D" w:rsidRDefault="0098328D" w:rsidP="0098328D">
      <w:pPr>
        <w:ind w:left="360"/>
      </w:pPr>
      <w:r>
        <w:t>Filter by Type of Contest: Monthly, Quarterly, Annual, Others; Checkbox - allow multiple selection</w:t>
      </w:r>
    </w:p>
    <w:p w14:paraId="69898D34" w14:textId="77777777" w:rsidR="0098328D" w:rsidRDefault="0098328D" w:rsidP="0098328D">
      <w:pPr>
        <w:ind w:left="360"/>
      </w:pPr>
      <w:r>
        <w:t>Filter by Qualification Status - Qualified, Not Qualified (All the Best)</w:t>
      </w:r>
    </w:p>
    <w:p w14:paraId="5CFAEF09" w14:textId="77777777" w:rsidR="0098328D" w:rsidRDefault="0098328D" w:rsidP="0098328D">
      <w:pPr>
        <w:ind w:left="360"/>
      </w:pPr>
      <w:r>
        <w:t>6. Should put date label of update "" Data updated on &lt;</w:t>
      </w:r>
      <w:proofErr w:type="spellStart"/>
      <w:r>
        <w:t>Date+Time</w:t>
      </w:r>
      <w:proofErr w:type="spellEnd"/>
      <w:r>
        <w:t>&gt;""</w:t>
      </w:r>
    </w:p>
    <w:p w14:paraId="21B122BC" w14:textId="77777777" w:rsidR="0098328D" w:rsidRDefault="0098328D" w:rsidP="0098328D">
      <w:pPr>
        <w:ind w:left="360"/>
      </w:pPr>
      <w:r>
        <w:t>7.  Should be able to raise a query (redirect to R&amp;R appropriate sub-section);</w:t>
      </w:r>
    </w:p>
    <w:p w14:paraId="238E4071" w14:textId="77777777" w:rsidR="0098328D" w:rsidRDefault="0098328D" w:rsidP="0098328D">
      <w:pPr>
        <w:ind w:left="360"/>
      </w:pPr>
      <w:r>
        <w:t>Backend</w:t>
      </w:r>
    </w:p>
    <w:p w14:paraId="234B0718" w14:textId="77777777" w:rsidR="0098328D" w:rsidRDefault="0098328D" w:rsidP="0098328D">
      <w:pPr>
        <w:ind w:left="360" w:firstLine="360"/>
      </w:pPr>
      <w:r>
        <w:lastRenderedPageBreak/>
        <w:t>All parameters and status to be picked from system (?) and modulated</w:t>
      </w:r>
    </w:p>
    <w:p w14:paraId="105BE79B" w14:textId="77777777" w:rsidR="0098328D" w:rsidRDefault="0098328D" w:rsidP="0098328D">
      <w:pPr>
        <w:ind w:left="360"/>
      </w:pPr>
      <w:r>
        <w:tab/>
        <w:t>In case any additional parameter/criteria needs to be considered - should be able to pick up from HL (?)</w:t>
      </w:r>
    </w:p>
    <w:p w14:paraId="30D0EE84" w14:textId="77777777" w:rsidR="0098328D" w:rsidRDefault="0098328D" w:rsidP="0098328D">
      <w:pPr>
        <w:ind w:left="360"/>
      </w:pPr>
      <w:r>
        <w:tab/>
        <w:t>Should be able to see a summary of all contests</w:t>
      </w:r>
    </w:p>
    <w:p w14:paraId="5A5B0330" w14:textId="77777777" w:rsidR="0098328D" w:rsidRDefault="0098328D" w:rsidP="0098328D">
      <w:pPr>
        <w:ind w:left="360"/>
      </w:pPr>
      <w:r>
        <w:t xml:space="preserve">8. Exception to be considered - For some contests with overlaps, </w:t>
      </w:r>
      <w:proofErr w:type="gramStart"/>
      <w:r>
        <w:t>If</w:t>
      </w:r>
      <w:proofErr w:type="gramEnd"/>
      <w:r>
        <w:t xml:space="preserve"> qualified for multiple contests, only one is paid out - Data to be picked from where to show on portal? [Rajnish to assist with status to be shown for such cases] - Can we upload contest names where only one contest will be considered for </w:t>
      </w:r>
      <w:proofErr w:type="spellStart"/>
      <w:r>
        <w:t>payout</w:t>
      </w:r>
      <w:proofErr w:type="spellEnd"/>
      <w:r>
        <w:t xml:space="preserve"> - higher reward will be paid out - Status to be shown for Merged contests?</w:t>
      </w:r>
    </w:p>
    <w:p w14:paraId="70961BFB" w14:textId="77777777" w:rsidR="0098328D" w:rsidRDefault="0098328D" w:rsidP="0098328D">
      <w:pPr>
        <w:ind w:left="360"/>
      </w:pPr>
      <w:r>
        <w:t>9. Should be made available real time - should put date label of update "" Data updated on &lt;</w:t>
      </w:r>
      <w:proofErr w:type="spellStart"/>
      <w:r>
        <w:t>Date+Time</w:t>
      </w:r>
      <w:proofErr w:type="spellEnd"/>
      <w:r>
        <w:t>&gt;""</w:t>
      </w:r>
    </w:p>
    <w:p w14:paraId="49BC5A54" w14:textId="77777777" w:rsidR="0098328D" w:rsidRDefault="0098328D" w:rsidP="0098328D">
      <w:pPr>
        <w:ind w:left="360"/>
      </w:pPr>
      <w:r>
        <w:t>10. &lt;List of rewards of contest&gt;</w:t>
      </w:r>
    </w:p>
    <w:p w14:paraId="59E222F4" w14:textId="77777777" w:rsidR="0098328D" w:rsidRDefault="0098328D" w:rsidP="0098328D">
      <w:pPr>
        <w:ind w:left="360"/>
      </w:pPr>
      <w:r>
        <w:t>11. Should be able to raise a query (redirect to R&amp;R appropriate sub-section);</w:t>
      </w:r>
    </w:p>
    <w:p w14:paraId="5363CDB2" w14:textId="77777777" w:rsidR="0098328D" w:rsidRDefault="0098328D" w:rsidP="0098328D">
      <w:pPr>
        <w:ind w:left="360"/>
      </w:pPr>
      <w:r>
        <w:t xml:space="preserve">Should be able to go to Contest </w:t>
      </w:r>
      <w:proofErr w:type="gramStart"/>
      <w:r>
        <w:t>( PPT</w:t>
      </w:r>
      <w:proofErr w:type="gramEnd"/>
      <w:r>
        <w:t xml:space="preserve"> +  FAQs) for each contest</w:t>
      </w:r>
    </w:p>
    <w:p w14:paraId="36D70473" w14:textId="77777777" w:rsidR="0098328D" w:rsidRDefault="0098328D" w:rsidP="0098328D">
      <w:pPr>
        <w:ind w:left="360"/>
      </w:pPr>
      <w:r>
        <w:t>12.&lt;Define empty states, alternate scenarios, unhappy paths&gt;</w:t>
      </w:r>
    </w:p>
    <w:p w14:paraId="06A58251" w14:textId="71D280FF" w:rsidR="005D7AFD" w:rsidRDefault="0098328D" w:rsidP="0098328D">
      <w:pPr>
        <w:ind w:left="360"/>
      </w:pPr>
      <w:r>
        <w:t>CTA - Raise Query -&gt; to go to MIS"</w:t>
      </w:r>
    </w:p>
    <w:p w14:paraId="1685195F" w14:textId="77777777" w:rsidR="005D7AFD" w:rsidRDefault="005D7AFD" w:rsidP="005D7AFD">
      <w:pPr>
        <w:pStyle w:val="Heading3"/>
        <w:numPr>
          <w:ilvl w:val="2"/>
          <w:numId w:val="3"/>
        </w:numPr>
      </w:pPr>
      <w:r w:rsidRPr="00306673">
        <w:rPr>
          <w:sz w:val="28"/>
          <w:szCs w:val="28"/>
        </w:rPr>
        <w:t>Implementation Approach</w:t>
      </w:r>
    </w:p>
    <w:p w14:paraId="0B2B10FB" w14:textId="458AE063" w:rsidR="005D7AFD" w:rsidRDefault="00B75AC6" w:rsidP="005D7AFD">
      <w:pPr>
        <w:ind w:left="360"/>
      </w:pPr>
      <w:r>
        <w:t xml:space="preserve">Contest summary page </w:t>
      </w:r>
      <w:r w:rsidR="005D7AFD">
        <w:t xml:space="preserve">is a new page which needs to be created for all three roles. </w:t>
      </w:r>
      <w:r>
        <w:t xml:space="preserve">This page has two sections. Top block with contest and its reward details. Next section has three tabs. 1) Achievement on Issuance 2) Achievement on Intro and 3) </w:t>
      </w:r>
      <w:proofErr w:type="spellStart"/>
      <w:r>
        <w:t>Policywise</w:t>
      </w:r>
      <w:proofErr w:type="spellEnd"/>
      <w:r>
        <w:t xml:space="preserve"> details. Data for both top block and 3tab sections will be</w:t>
      </w:r>
      <w:r w:rsidR="005D7AFD">
        <w:t xml:space="preserve"> fetched using ESB API and wrapped in middleware and will be rendered in front end.</w:t>
      </w:r>
    </w:p>
    <w:p w14:paraId="32231CFC" w14:textId="439C7E96" w:rsidR="005D7AFD" w:rsidRDefault="005D7AFD" w:rsidP="005D7AFD">
      <w:pPr>
        <w:ind w:left="360"/>
      </w:pPr>
      <w:r w:rsidRPr="002D3C4C">
        <w:rPr>
          <w:b/>
          <w:bCs/>
        </w:rPr>
        <w:t>Fields to display</w:t>
      </w:r>
      <w:r w:rsidR="00B75AC6">
        <w:rPr>
          <w:b/>
          <w:bCs/>
        </w:rPr>
        <w:t xml:space="preserve"> - Top Section</w:t>
      </w:r>
      <w:r>
        <w:t>:</w:t>
      </w:r>
    </w:p>
    <w:p w14:paraId="5865885E" w14:textId="68247560" w:rsidR="00B75AC6" w:rsidRDefault="00B75AC6" w:rsidP="005D7AFD">
      <w:pPr>
        <w:ind w:left="360"/>
      </w:pPr>
      <w:r>
        <w:t>Contest name, contest start date, contest end date, contest status, reward achieved, reward for next slab, final reward, enrolment required.</w:t>
      </w:r>
    </w:p>
    <w:p w14:paraId="7D489698" w14:textId="4BABDF70" w:rsidR="00B75AC6" w:rsidRPr="00B75AC6" w:rsidRDefault="00B75AC6" w:rsidP="005D7AFD">
      <w:pPr>
        <w:ind w:left="360"/>
        <w:rPr>
          <w:b/>
          <w:bCs/>
        </w:rPr>
      </w:pPr>
      <w:r w:rsidRPr="00B75AC6">
        <w:rPr>
          <w:b/>
          <w:bCs/>
        </w:rPr>
        <w:t>Fields to display – Achievement on Issuance:</w:t>
      </w:r>
    </w:p>
    <w:p w14:paraId="1BA7A3CE" w14:textId="1CBB9B67" w:rsidR="00B75AC6" w:rsidRDefault="00270B85" w:rsidP="005D7AFD">
      <w:pPr>
        <w:ind w:left="360"/>
      </w:pPr>
      <w:r>
        <w:t xml:space="preserve">Slab Achieved - </w:t>
      </w:r>
      <w:r w:rsidR="00B75AC6">
        <w:t>FYP, NOP, FYC, Persistency Achieved, Target for next slab, {Shortfall for next slab on different parameters - FYP, NOP, FYC, Persistency} to be dynamically fetched from backend which are configured for that contest. The API should return card label, metric name and its value dynamically so that this section can constructed as per VD in front end.</w:t>
      </w:r>
    </w:p>
    <w:p w14:paraId="2467F2A5" w14:textId="64458380" w:rsidR="00B75AC6" w:rsidRPr="00270B85" w:rsidRDefault="00B75AC6" w:rsidP="00B75AC6">
      <w:pPr>
        <w:ind w:left="360"/>
        <w:rPr>
          <w:b/>
          <w:bCs/>
        </w:rPr>
      </w:pPr>
      <w:r w:rsidRPr="00270B85">
        <w:rPr>
          <w:b/>
          <w:bCs/>
        </w:rPr>
        <w:t>Fields to display – Achievement on Intro:</w:t>
      </w:r>
    </w:p>
    <w:p w14:paraId="59D2B178" w14:textId="471CE98E" w:rsidR="00270B85" w:rsidRDefault="00270B85" w:rsidP="00B75AC6">
      <w:pPr>
        <w:ind w:left="360"/>
      </w:pPr>
      <w:r>
        <w:t>Slab achieved - FYP, NOP, FYC, Persistency Achieved, Target for next slab {Shortfall for next slab on different parameters -  FYP, NOP, FYC, Persistency} to be dynamically fetched from backend which are configured for that contest. The API should return card label, metric name and its value dynamically so that this section can constructed as per VD in front end.</w:t>
      </w:r>
    </w:p>
    <w:p w14:paraId="6946DD3A" w14:textId="269560B6" w:rsidR="00B75AC6" w:rsidRPr="00270B85" w:rsidRDefault="00B75AC6" w:rsidP="00B75AC6">
      <w:pPr>
        <w:ind w:left="360"/>
        <w:rPr>
          <w:b/>
          <w:bCs/>
        </w:rPr>
      </w:pPr>
      <w:r w:rsidRPr="00270B85">
        <w:rPr>
          <w:b/>
          <w:bCs/>
        </w:rPr>
        <w:t xml:space="preserve">Fields to display – </w:t>
      </w:r>
      <w:proofErr w:type="spellStart"/>
      <w:r w:rsidRPr="00270B85">
        <w:rPr>
          <w:b/>
          <w:bCs/>
        </w:rPr>
        <w:t>Policywise</w:t>
      </w:r>
      <w:proofErr w:type="spellEnd"/>
      <w:r w:rsidRPr="00270B85">
        <w:rPr>
          <w:b/>
          <w:bCs/>
        </w:rPr>
        <w:t xml:space="preserve"> details:</w:t>
      </w:r>
    </w:p>
    <w:p w14:paraId="165ACD6D" w14:textId="77777777" w:rsidR="00270B85" w:rsidRDefault="00270B85" w:rsidP="00270B85">
      <w:pPr>
        <w:ind w:left="360"/>
      </w:pPr>
      <w:r>
        <w:t>Application ID, Policy Owner Name, Date of Login, Modal Basic Premium (without GST</w:t>
      </w:r>
      <w:proofErr w:type="gramStart"/>
      <w:r>
        <w:t>) ,</w:t>
      </w:r>
      <w:proofErr w:type="gramEnd"/>
      <w:r>
        <w:t xml:space="preserve"> CTA -&gt; View More (Expand to show more details</w:t>
      </w:r>
    </w:p>
    <w:p w14:paraId="34879E19" w14:textId="50984A05" w:rsidR="00270B85" w:rsidRDefault="00270B85" w:rsidP="00270B85">
      <w:pPr>
        <w:ind w:left="360"/>
      </w:pPr>
      <w:r>
        <w:lastRenderedPageBreak/>
        <w:t>Policy ID, Date of Issuance</w:t>
      </w:r>
      <w:r w:rsidR="0041405C">
        <w:t xml:space="preserve"> </w:t>
      </w:r>
      <w:r>
        <w:t>(if issued), Plan Name, FYP, WFYP, Remarks [Reason for not consideration (if applicable)]</w:t>
      </w:r>
    </w:p>
    <w:p w14:paraId="6EEDE5DE" w14:textId="65E25291" w:rsidR="00270B85" w:rsidRDefault="00270B85" w:rsidP="00270B85">
      <w:pPr>
        <w:ind w:left="360"/>
      </w:pPr>
      <w:r>
        <w:t>CTA – View Policy Details – on click should take user to the policy detail page.</w:t>
      </w:r>
    </w:p>
    <w:p w14:paraId="5952FF30" w14:textId="77777777" w:rsidR="005D7AFD" w:rsidRDefault="005D7AFD" w:rsidP="005D7AFD">
      <w:pPr>
        <w:pStyle w:val="Heading3"/>
        <w:ind w:left="284"/>
      </w:pPr>
      <w:r w:rsidRPr="00B25D87">
        <w:t>2.</w:t>
      </w:r>
      <w:r>
        <w:t>2</w:t>
      </w:r>
      <w:r w:rsidRPr="00B25D87">
        <w:t>.</w:t>
      </w:r>
      <w:r>
        <w:t>3</w:t>
      </w:r>
      <w:r w:rsidRPr="00B25D87">
        <w:t xml:space="preserve"> </w:t>
      </w:r>
      <w:r>
        <w:t>API and RDS Requirements</w:t>
      </w:r>
    </w:p>
    <w:p w14:paraId="6014C85A" w14:textId="65952F3A" w:rsidR="005D7AFD" w:rsidRDefault="00E8739D" w:rsidP="005D7AFD">
      <w:pPr>
        <w:ind w:left="426"/>
        <w:rPr>
          <w:color w:val="000000"/>
        </w:rPr>
      </w:pPr>
      <w:r>
        <w:rPr>
          <w:color w:val="000000"/>
        </w:rPr>
        <w:t>RDS</w:t>
      </w:r>
      <w:r w:rsidR="005D7AFD">
        <w:rPr>
          <w:color w:val="000000"/>
        </w:rPr>
        <w:t xml:space="preserve"> will be created for showing commission listing page based on logged in use role.</w:t>
      </w:r>
    </w:p>
    <w:p w14:paraId="1856FE76" w14:textId="621AF370" w:rsidR="005D7AFD" w:rsidRDefault="005D7AFD" w:rsidP="005D7AFD">
      <w:pPr>
        <w:ind w:left="426"/>
        <w:rPr>
          <w:color w:val="000000"/>
        </w:rPr>
      </w:pPr>
      <w:r>
        <w:rPr>
          <w:color w:val="000000"/>
        </w:rPr>
        <w:t xml:space="preserve">Please refer </w:t>
      </w:r>
      <w:proofErr w:type="spellStart"/>
      <w:r>
        <w:rPr>
          <w:color w:val="000000"/>
        </w:rPr>
        <w:t>Sno</w:t>
      </w:r>
      <w:proofErr w:type="spellEnd"/>
      <w:r>
        <w:rPr>
          <w:color w:val="000000"/>
        </w:rPr>
        <w:t xml:space="preserve"> </w:t>
      </w:r>
      <w:r w:rsidR="00B75AC6">
        <w:rPr>
          <w:color w:val="000000"/>
        </w:rPr>
        <w:t>17 to 20</w:t>
      </w:r>
      <w:r>
        <w:rPr>
          <w:color w:val="000000"/>
        </w:rPr>
        <w:t xml:space="preserve"> in the attached excel for the API/RDS requirements.</w:t>
      </w:r>
    </w:p>
    <w:p w14:paraId="3EF9E9C0" w14:textId="6E3A2F50" w:rsidR="00DC237F" w:rsidRDefault="004E6FEA" w:rsidP="005D7AFD">
      <w:pPr>
        <w:ind w:left="426"/>
        <w:rPr>
          <w:color w:val="000000"/>
        </w:rPr>
      </w:pPr>
      <w:r>
        <w:rPr>
          <w:color w:val="000000"/>
        </w:rPr>
        <w:object w:dxaOrig="1534" w:dyaOrig="997" w14:anchorId="493611FD">
          <v:shape id="_x0000_i1035" type="#_x0000_t75" style="width:76.5pt;height:49.5pt" o:ole="">
            <v:imagedata r:id="rId14" o:title=""/>
          </v:shape>
          <o:OLEObject Type="Embed" ProgID="Excel.Sheet.12" ShapeID="_x0000_i1035" DrawAspect="Icon" ObjectID="_1685904438" r:id="rId25"/>
        </w:object>
      </w:r>
    </w:p>
    <w:p w14:paraId="5C6CBF92" w14:textId="77777777" w:rsidR="005D7AFD" w:rsidRDefault="005D7AFD" w:rsidP="005D7AFD">
      <w:pPr>
        <w:pStyle w:val="Heading3"/>
        <w:ind w:left="284"/>
      </w:pPr>
      <w:r w:rsidRPr="00B25D87">
        <w:t>2.</w:t>
      </w:r>
      <w:r>
        <w:t>2</w:t>
      </w:r>
      <w:r w:rsidRPr="00B25D87">
        <w:t>.</w:t>
      </w:r>
      <w:r>
        <w:t>4</w:t>
      </w:r>
      <w:r w:rsidRPr="00B25D87">
        <w:t xml:space="preserve"> </w:t>
      </w:r>
      <w:r>
        <w:t>CTA Templates</w:t>
      </w:r>
    </w:p>
    <w:p w14:paraId="7A59EC12" w14:textId="1F738C38" w:rsidR="005D7AFD" w:rsidRPr="002678D4" w:rsidRDefault="005D7AFD" w:rsidP="002678D4">
      <w:pPr>
        <w:ind w:left="426"/>
        <w:rPr>
          <w:color w:val="1E4D78"/>
          <w:sz w:val="24"/>
          <w:szCs w:val="24"/>
        </w:rPr>
      </w:pPr>
      <w:r w:rsidRPr="00C23544">
        <w:rPr>
          <w:b/>
          <w:bCs/>
          <w:color w:val="000000"/>
          <w:u w:val="single"/>
        </w:rPr>
        <w:t>On Page Toast message</w:t>
      </w:r>
      <w:r>
        <w:rPr>
          <w:color w:val="1E4D78"/>
          <w:sz w:val="24"/>
          <w:szCs w:val="24"/>
        </w:rPr>
        <w:t xml:space="preserve">: </w:t>
      </w:r>
      <w:r w:rsidR="002678D4">
        <w:rPr>
          <w:color w:val="000000"/>
        </w:rPr>
        <w:t>NA</w:t>
      </w:r>
    </w:p>
    <w:p w14:paraId="66C2642D" w14:textId="2CD3E09A" w:rsidR="005D7AFD" w:rsidRPr="00546811" w:rsidRDefault="005D7AFD" w:rsidP="005D7AFD">
      <w:pPr>
        <w:ind w:left="426"/>
        <w:rPr>
          <w:color w:val="000000"/>
        </w:rPr>
      </w:pPr>
      <w:r w:rsidRPr="00C23544">
        <w:rPr>
          <w:b/>
          <w:bCs/>
          <w:color w:val="000000"/>
          <w:u w:val="single"/>
        </w:rPr>
        <w:t>Email:</w:t>
      </w:r>
      <w:r>
        <w:rPr>
          <w:b/>
          <w:bCs/>
          <w:color w:val="000000"/>
          <w:u w:val="single"/>
        </w:rPr>
        <w:t xml:space="preserve"> </w:t>
      </w:r>
      <w:r w:rsidR="002678D4">
        <w:rPr>
          <w:color w:val="000000"/>
        </w:rPr>
        <w:t>NA</w:t>
      </w:r>
    </w:p>
    <w:p w14:paraId="4A89F314" w14:textId="77777777" w:rsidR="005D7AFD" w:rsidRPr="00C23544" w:rsidRDefault="005D7AFD" w:rsidP="005D7AFD">
      <w:pPr>
        <w:rPr>
          <w:color w:val="000000"/>
        </w:rPr>
      </w:pPr>
      <w:r>
        <w:rPr>
          <w:color w:val="1E4D78"/>
          <w:sz w:val="24"/>
          <w:szCs w:val="24"/>
        </w:rPr>
        <w:t xml:space="preserve">        </w:t>
      </w:r>
      <w:r w:rsidRPr="00C23544">
        <w:rPr>
          <w:b/>
          <w:bCs/>
          <w:color w:val="000000"/>
          <w:u w:val="single"/>
        </w:rPr>
        <w:t>SMS:</w:t>
      </w:r>
      <w:r>
        <w:rPr>
          <w:b/>
          <w:bCs/>
          <w:color w:val="000000"/>
          <w:u w:val="single"/>
        </w:rPr>
        <w:t xml:space="preserve"> </w:t>
      </w:r>
      <w:r w:rsidRPr="00546811">
        <w:t>NA</w:t>
      </w:r>
    </w:p>
    <w:p w14:paraId="293F3337" w14:textId="77777777" w:rsidR="005D7AFD" w:rsidRDefault="005D7AFD" w:rsidP="005D7AFD">
      <w:pPr>
        <w:pStyle w:val="Heading3"/>
        <w:ind w:left="284"/>
      </w:pPr>
      <w:r w:rsidRPr="00B25D87">
        <w:t>2.</w:t>
      </w:r>
      <w:r>
        <w:t>2</w:t>
      </w:r>
      <w:r w:rsidRPr="00B25D87">
        <w:t>.</w:t>
      </w:r>
      <w:r>
        <w:t>5</w:t>
      </w:r>
      <w:r w:rsidRPr="00B25D87">
        <w:t xml:space="preserve"> </w:t>
      </w:r>
      <w:r>
        <w:t>Open Points</w:t>
      </w:r>
    </w:p>
    <w:p w14:paraId="6078F5D0" w14:textId="654DE7C3" w:rsidR="00643B3C" w:rsidRDefault="002678D4" w:rsidP="002678D4">
      <w:pPr>
        <w:pStyle w:val="ListParagraph"/>
        <w:numPr>
          <w:ilvl w:val="0"/>
          <w:numId w:val="24"/>
        </w:numPr>
        <w:rPr>
          <w:bCs/>
        </w:rPr>
      </w:pPr>
      <w:commentRangeStart w:id="46"/>
      <w:r w:rsidRPr="002678D4">
        <w:rPr>
          <w:bCs/>
        </w:rPr>
        <w:t>View Contest Details CTA is not mentioned in requirement but present in VD?</w:t>
      </w:r>
      <w:commentRangeEnd w:id="46"/>
      <w:r w:rsidR="00257F14">
        <w:rPr>
          <w:rStyle w:val="CommentReference"/>
        </w:rPr>
        <w:commentReference w:id="46"/>
      </w:r>
    </w:p>
    <w:p w14:paraId="78C11DBF" w14:textId="183841A6" w:rsidR="002678D4" w:rsidRDefault="002678D4" w:rsidP="002678D4">
      <w:pPr>
        <w:pStyle w:val="ListParagraph"/>
        <w:numPr>
          <w:ilvl w:val="0"/>
          <w:numId w:val="24"/>
        </w:numPr>
        <w:rPr>
          <w:bCs/>
        </w:rPr>
      </w:pPr>
      <w:commentRangeStart w:id="47"/>
      <w:r>
        <w:rPr>
          <w:bCs/>
        </w:rPr>
        <w:t>Requirement has mention for raise a query which is not there in VD?</w:t>
      </w:r>
      <w:commentRangeEnd w:id="47"/>
      <w:r w:rsidR="00257F14">
        <w:rPr>
          <w:rStyle w:val="CommentReference"/>
        </w:rPr>
        <w:commentReference w:id="47"/>
      </w:r>
    </w:p>
    <w:p w14:paraId="413B49CF" w14:textId="7F6E5B51" w:rsidR="002678D4" w:rsidRPr="002678D4" w:rsidRDefault="002678D4" w:rsidP="002678D4">
      <w:pPr>
        <w:pStyle w:val="ListParagraph"/>
        <w:numPr>
          <w:ilvl w:val="0"/>
          <w:numId w:val="24"/>
        </w:numPr>
        <w:rPr>
          <w:bCs/>
        </w:rPr>
      </w:pPr>
      <w:commentRangeStart w:id="48"/>
      <w:r>
        <w:rPr>
          <w:bCs/>
        </w:rPr>
        <w:t>Also download option of ppt etc are not present in VD.</w:t>
      </w:r>
      <w:commentRangeEnd w:id="48"/>
      <w:r w:rsidR="002108D8">
        <w:rPr>
          <w:rStyle w:val="CommentReference"/>
        </w:rPr>
        <w:commentReference w:id="48"/>
      </w:r>
    </w:p>
    <w:p w14:paraId="498F7AA2" w14:textId="20606342" w:rsidR="002678D4" w:rsidRDefault="002678D4" w:rsidP="005D7AFD">
      <w:pPr>
        <w:rPr>
          <w:bCs/>
        </w:rPr>
      </w:pPr>
      <w:r>
        <w:rPr>
          <w:bCs/>
        </w:rPr>
        <w:tab/>
      </w:r>
    </w:p>
    <w:p w14:paraId="74860656" w14:textId="248D6C1A" w:rsidR="00484E7B" w:rsidRPr="00643B3C" w:rsidRDefault="00484E7B" w:rsidP="00643B3C">
      <w:pPr>
        <w:ind w:left="720"/>
        <w:rPr>
          <w:b/>
        </w:rPr>
      </w:pPr>
      <w:r w:rsidRPr="00643B3C">
        <w:rPr>
          <w:bCs/>
        </w:rPr>
        <w:tab/>
      </w:r>
      <w:r w:rsidRPr="00643B3C">
        <w:rPr>
          <w:bCs/>
        </w:rPr>
        <w:tab/>
      </w:r>
      <w:r w:rsidRPr="00643B3C">
        <w:rPr>
          <w:bCs/>
        </w:rPr>
        <w:tab/>
      </w:r>
      <w:r w:rsidRPr="00643B3C">
        <w:rPr>
          <w:bCs/>
        </w:rPr>
        <w:tab/>
      </w:r>
      <w:r w:rsidRPr="00643B3C">
        <w:rPr>
          <w:bCs/>
        </w:rPr>
        <w:tab/>
      </w:r>
      <w:r w:rsidRPr="00643B3C">
        <w:rPr>
          <w:bCs/>
        </w:rPr>
        <w:tab/>
      </w:r>
      <w:r w:rsidRPr="00643B3C">
        <w:rPr>
          <w:b/>
        </w:rPr>
        <w:t>END</w:t>
      </w:r>
    </w:p>
    <w:sectPr w:rsidR="00484E7B" w:rsidRPr="00643B3C">
      <w:footerReference w:type="default" r:id="rId26"/>
      <w:pgSz w:w="11906" w:h="16838"/>
      <w:pgMar w:top="1440" w:right="1274"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upam Sharma" w:date="2021-06-17T20:42:00Z" w:initials="AS">
    <w:p w14:paraId="7D81C029" w14:textId="4050D7E6" w:rsidR="00252A40" w:rsidRDefault="00252A40">
      <w:pPr>
        <w:pStyle w:val="CommentText"/>
      </w:pPr>
      <w:r>
        <w:rPr>
          <w:rStyle w:val="CommentReference"/>
        </w:rPr>
        <w:annotationRef/>
      </w:r>
      <w:r>
        <w:t>VD will be same as Agent Manager</w:t>
      </w:r>
    </w:p>
  </w:comment>
  <w:comment w:id="4" w:author="Anupam Sharma" w:date="2021-06-17T20:43:00Z" w:initials="AS">
    <w:p w14:paraId="780F96C2" w14:textId="022B2E3A" w:rsidR="00252A40" w:rsidRDefault="00252A40">
      <w:pPr>
        <w:pStyle w:val="CommentText"/>
      </w:pPr>
      <w:r>
        <w:rPr>
          <w:rStyle w:val="CommentReference"/>
        </w:rPr>
        <w:annotationRef/>
      </w:r>
      <w:r>
        <w:t>Same as Agent Manager</w:t>
      </w:r>
    </w:p>
  </w:comment>
  <w:comment w:id="5" w:author="Vijay Rajendran" w:date="2021-06-22T21:42:00Z" w:initials="VR">
    <w:p w14:paraId="1F81F4CB" w14:textId="06A06064" w:rsidR="00252A40" w:rsidRDefault="00252A40">
      <w:pPr>
        <w:pStyle w:val="CommentText"/>
      </w:pPr>
      <w:r>
        <w:rPr>
          <w:rStyle w:val="CommentReference"/>
        </w:rPr>
        <w:annotationRef/>
      </w:r>
      <w:r>
        <w:t>Will the fields to show also same?</w:t>
      </w:r>
    </w:p>
  </w:comment>
  <w:comment w:id="6" w:author="Anupam Sharma" w:date="2021-06-17T20:43:00Z" w:initials="AS">
    <w:p w14:paraId="2A287B80" w14:textId="6EFC547A" w:rsidR="00252A40" w:rsidRDefault="00252A40">
      <w:pPr>
        <w:pStyle w:val="CommentText"/>
      </w:pPr>
      <w:r>
        <w:rPr>
          <w:rStyle w:val="CommentReference"/>
        </w:rPr>
        <w:annotationRef/>
      </w:r>
      <w:r>
        <w:t>Same as Agent Manager</w:t>
      </w:r>
    </w:p>
  </w:comment>
  <w:comment w:id="7" w:author="Vijay Rajendran" w:date="2021-06-22T21:42:00Z" w:initials="VR">
    <w:p w14:paraId="519EA349" w14:textId="5FC2021D" w:rsidR="00252A40" w:rsidRDefault="00252A40">
      <w:pPr>
        <w:pStyle w:val="CommentText"/>
      </w:pPr>
      <w:r>
        <w:rPr>
          <w:rStyle w:val="CommentReference"/>
        </w:rPr>
        <w:annotationRef/>
      </w:r>
      <w:r>
        <w:t>Quick links – is it same as AM</w:t>
      </w:r>
    </w:p>
  </w:comment>
  <w:comment w:id="8" w:author="Anupam Sharma" w:date="2021-06-17T20:43:00Z" w:initials="AS">
    <w:p w14:paraId="445512D4" w14:textId="5B01887A" w:rsidR="00252A40" w:rsidRDefault="00252A40">
      <w:pPr>
        <w:pStyle w:val="CommentText"/>
      </w:pPr>
      <w:r>
        <w:rPr>
          <w:rStyle w:val="CommentReference"/>
        </w:rPr>
        <w:annotationRef/>
      </w:r>
      <w:r>
        <w:t>Same as Agent Manager</w:t>
      </w:r>
    </w:p>
  </w:comment>
  <w:comment w:id="9" w:author="Vijay Rajendran" w:date="2021-06-22T21:43:00Z" w:initials="VR">
    <w:p w14:paraId="30D7F0DF" w14:textId="6816A8F8" w:rsidR="00252A40" w:rsidRDefault="00252A40">
      <w:pPr>
        <w:pStyle w:val="CommentText"/>
      </w:pPr>
      <w:r>
        <w:rPr>
          <w:rStyle w:val="CommentReference"/>
        </w:rPr>
        <w:annotationRef/>
      </w:r>
      <w:r>
        <w:t>Fields also will be same?</w:t>
      </w:r>
    </w:p>
  </w:comment>
  <w:comment w:id="10" w:author="Hemant Kukreja" w:date="2021-06-17T16:29:00Z" w:initials="HK">
    <w:p w14:paraId="12EE1998" w14:textId="44BE4483" w:rsidR="00252A40" w:rsidRDefault="00252A40" w:rsidP="00521A96">
      <w:pPr>
        <w:pStyle w:val="CommentText"/>
      </w:pPr>
      <w:r>
        <w:rPr>
          <w:rStyle w:val="CommentReference"/>
        </w:rPr>
        <w:annotationRef/>
      </w:r>
      <w:r>
        <w:t xml:space="preserve">@anupam - where is the design for view detail page - </w:t>
      </w:r>
    </w:p>
  </w:comment>
  <w:comment w:id="11" w:author="Anupam Sharma" w:date="2021-06-17T20:46:00Z" w:initials="AS">
    <w:p w14:paraId="75304654" w14:textId="4419DDFD" w:rsidR="00252A40" w:rsidRDefault="00252A40">
      <w:pPr>
        <w:pStyle w:val="CommentText"/>
      </w:pPr>
      <w:r>
        <w:rPr>
          <w:rStyle w:val="CommentReference"/>
        </w:rPr>
        <w:annotationRef/>
      </w:r>
      <w:hyperlink r:id="rId1" w:history="1">
        <w:r w:rsidRPr="00F21E75">
          <w:rPr>
            <w:rStyle w:val="Hyperlink"/>
          </w:rPr>
          <w:t>https://adityabirlacapital-my.sharepoint.com/:b:/p/anupam_sharma1/Ed7DBQS4kT9Ckr8oMVGizngBGSVcMdn8A7ys919jh3KwmA?e=riQmiJ</w:t>
        </w:r>
      </w:hyperlink>
      <w:r>
        <w:t xml:space="preserve"> – Page 3 “Commissions Summary” in this PDF</w:t>
      </w:r>
    </w:p>
  </w:comment>
  <w:comment w:id="12" w:author="Anupam Sharma" w:date="2021-06-17T20:47:00Z" w:initials="AS">
    <w:p w14:paraId="4D867FAD" w14:textId="3C9DAEF8" w:rsidR="00252A40" w:rsidRDefault="00252A40">
      <w:pPr>
        <w:pStyle w:val="CommentText"/>
      </w:pPr>
      <w:r>
        <w:rPr>
          <w:rStyle w:val="CommentReference"/>
        </w:rPr>
        <w:annotationRef/>
      </w:r>
      <w:r>
        <w:t>Running Contest</w:t>
      </w:r>
    </w:p>
  </w:comment>
  <w:comment w:id="15" w:author="Anupam Sharma" w:date="2021-06-17T20:47:00Z" w:initials="AS">
    <w:p w14:paraId="53FFBB36" w14:textId="145992FC" w:rsidR="00252A40" w:rsidRDefault="00252A40">
      <w:pPr>
        <w:pStyle w:val="CommentText"/>
      </w:pPr>
      <w:r>
        <w:rPr>
          <w:rStyle w:val="CommentReference"/>
        </w:rPr>
        <w:annotationRef/>
      </w:r>
      <w:r>
        <w:t>Closed Contests</w:t>
      </w:r>
    </w:p>
  </w:comment>
  <w:comment w:id="18" w:author="Hemant Kukreja" w:date="2021-06-17T16:46:00Z" w:initials="HK">
    <w:p w14:paraId="37425778" w14:textId="77777777" w:rsidR="00252A40" w:rsidRDefault="00252A40">
      <w:pPr>
        <w:pStyle w:val="CommentText"/>
      </w:pPr>
      <w:r>
        <w:rPr>
          <w:rStyle w:val="CommentReference"/>
        </w:rPr>
        <w:annotationRef/>
      </w:r>
      <w:r>
        <w:t xml:space="preserve">@vijay - VD mentions search payout cycle by name on commissions list but FSD doesnt mentions about this at all. </w:t>
      </w:r>
    </w:p>
    <w:p w14:paraId="07227695" w14:textId="43769144" w:rsidR="00252A40" w:rsidRDefault="00252A40" w:rsidP="00521A96">
      <w:pPr>
        <w:pStyle w:val="CommentText"/>
      </w:pPr>
      <w:r>
        <w:t xml:space="preserve">@anupam - if we pull this via api then we should not have search by name as this is not a meaningful name anyways. </w:t>
      </w:r>
      <w:proofErr w:type="spellStart"/>
      <w:r>
        <w:t>Payout</w:t>
      </w:r>
      <w:proofErr w:type="spellEnd"/>
      <w:r>
        <w:t xml:space="preserve"> </w:t>
      </w:r>
      <w:proofErr w:type="spellStart"/>
      <w:r>
        <w:t>june</w:t>
      </w:r>
      <w:proofErr w:type="spellEnd"/>
      <w:r>
        <w:t>/</w:t>
      </w:r>
      <w:proofErr w:type="spellStart"/>
      <w:r>
        <w:t>july</w:t>
      </w:r>
      <w:proofErr w:type="spellEnd"/>
      <w:r>
        <w:t xml:space="preserve"> etc </w:t>
      </w:r>
    </w:p>
  </w:comment>
  <w:comment w:id="19" w:author="Anupam Sharma" w:date="2021-06-17T20:50:00Z" w:initials="AS">
    <w:p w14:paraId="120A7C72" w14:textId="21F37211" w:rsidR="00252A40" w:rsidRDefault="00252A40">
      <w:pPr>
        <w:pStyle w:val="CommentText"/>
      </w:pPr>
      <w:r>
        <w:rPr>
          <w:rStyle w:val="CommentReference"/>
        </w:rPr>
        <w:annotationRef/>
      </w:r>
      <w:r>
        <w:t>Ok to remove for now</w:t>
      </w:r>
    </w:p>
  </w:comment>
  <w:comment w:id="20" w:author="Vijay Rajendran" w:date="2021-06-22T21:57:00Z" w:initials="VR">
    <w:p w14:paraId="37C282F5" w14:textId="06C83EE4" w:rsidR="002028F3" w:rsidRDefault="002028F3">
      <w:pPr>
        <w:pStyle w:val="CommentText"/>
      </w:pPr>
      <w:r>
        <w:rPr>
          <w:rStyle w:val="CommentReference"/>
        </w:rPr>
        <w:annotationRef/>
      </w:r>
      <w:r>
        <w:t xml:space="preserve">Search will be removed as per above </w:t>
      </w:r>
      <w:r>
        <w:t>comment</w:t>
      </w:r>
    </w:p>
  </w:comment>
  <w:comment w:id="21" w:author="Anupam Sharma" w:date="2021-06-17T20:53:00Z" w:initials="AS">
    <w:p w14:paraId="21E34D91" w14:textId="582AE23C" w:rsidR="00252A40" w:rsidRDefault="00252A40">
      <w:pPr>
        <w:pStyle w:val="CommentText"/>
      </w:pPr>
      <w:r>
        <w:rPr>
          <w:rStyle w:val="CommentReference"/>
        </w:rPr>
        <w:annotationRef/>
      </w:r>
      <w:r>
        <w:t xml:space="preserve">Commission listing is only valid for users who are not ASBLI Employees - </w:t>
      </w:r>
      <w:r>
        <w:br/>
        <w:t xml:space="preserve">Only to be shown to users with designation as ADVISOR in Channels = DSF OR APC - @Sandeep to share </w:t>
      </w:r>
      <w:proofErr w:type="spellStart"/>
      <w:r>
        <w:t>masterlist</w:t>
      </w:r>
      <w:proofErr w:type="spellEnd"/>
      <w:r>
        <w:t xml:space="preserve"> of all designations</w:t>
      </w:r>
    </w:p>
  </w:comment>
  <w:comment w:id="29" w:author="Anupam Sharma" w:date="2021-06-17T21:01:00Z" w:initials="AS">
    <w:p w14:paraId="064C6D10" w14:textId="4D6861F0" w:rsidR="00252A40" w:rsidRDefault="00252A40">
      <w:pPr>
        <w:pStyle w:val="CommentText"/>
      </w:pPr>
      <w:r>
        <w:rPr>
          <w:rStyle w:val="CommentReference"/>
        </w:rPr>
        <w:annotationRef/>
      </w:r>
      <w:r>
        <w:t xml:space="preserve">Refer “Download Consolidated” sheet here </w:t>
      </w:r>
      <w:hyperlink r:id="rId2" w:history="1">
        <w:r w:rsidRPr="00F21E75">
          <w:rPr>
            <w:rStyle w:val="Hyperlink"/>
            <w:sz w:val="22"/>
            <w:szCs w:val="22"/>
            <w:shd w:val="clear" w:color="auto" w:fill="FFFFFF"/>
          </w:rPr>
          <w:t>https://adityabirlacapital-my.sharepoint.com/:x:/p/anupam_sharma1/EYky_8qlb-JNr8qlIbFBuS4BfdSBxoVGv6jITDi0VPmP6w?e=v4Z7S0</w:t>
        </w:r>
      </w:hyperlink>
      <w:r>
        <w:rPr>
          <w:color w:val="444444"/>
          <w:sz w:val="22"/>
          <w:szCs w:val="22"/>
          <w:shd w:val="clear" w:color="auto" w:fill="FFFFFF"/>
        </w:rPr>
        <w:t xml:space="preserve"> </w:t>
      </w:r>
    </w:p>
  </w:comment>
  <w:comment w:id="30" w:author="Anupam Sharma" w:date="2021-06-17T21:03:00Z" w:initials="AS">
    <w:p w14:paraId="3672D764" w14:textId="0ED35818" w:rsidR="00252A40" w:rsidRDefault="00252A40">
      <w:pPr>
        <w:pStyle w:val="CommentText"/>
      </w:pPr>
      <w:r>
        <w:rPr>
          <w:rStyle w:val="CommentReference"/>
        </w:rPr>
        <w:annotationRef/>
      </w:r>
      <w:r>
        <w:t xml:space="preserve">Refer Download Consolidated sheet </w:t>
      </w:r>
      <w:hyperlink r:id="rId3" w:history="1">
        <w:r w:rsidRPr="00F21E75">
          <w:rPr>
            <w:rStyle w:val="Hyperlink"/>
            <w:sz w:val="22"/>
            <w:szCs w:val="22"/>
            <w:shd w:val="clear" w:color="auto" w:fill="FFFFFF"/>
          </w:rPr>
          <w:t>https://adityabirlacapital-my.sharepoint.com/:x:/p/anupam_sharma1/EYky_8qlb-JNr8qlIbFBuS4BfdSBxoVGv6jITDi0VPmP6w?e=v4Z7S0</w:t>
        </w:r>
      </w:hyperlink>
      <w:r>
        <w:rPr>
          <w:color w:val="444444"/>
          <w:sz w:val="22"/>
          <w:szCs w:val="22"/>
          <w:shd w:val="clear" w:color="auto" w:fill="FFFFFF"/>
        </w:rPr>
        <w:t xml:space="preserve"> </w:t>
      </w:r>
    </w:p>
  </w:comment>
  <w:comment w:id="31" w:author="Hemant Kukreja" w:date="2021-06-17T17:10:00Z" w:initials="HK">
    <w:p w14:paraId="44148B6A" w14:textId="77777777" w:rsidR="00252A40" w:rsidRDefault="00252A40" w:rsidP="00521A96">
      <w:pPr>
        <w:pStyle w:val="CommentText"/>
      </w:pPr>
      <w:r>
        <w:rPr>
          <w:rStyle w:val="CommentReference"/>
        </w:rPr>
        <w:annotationRef/>
      </w:r>
      <w:r>
        <w:t>@vijay - we will check and get back on api for this. so no rds</w:t>
      </w:r>
    </w:p>
  </w:comment>
  <w:comment w:id="32" w:author="Hemant Kukreja" w:date="2021-06-17T17:17:00Z" w:initials="HK">
    <w:p w14:paraId="64813107" w14:textId="77777777" w:rsidR="00252A40" w:rsidRDefault="00252A40">
      <w:pPr>
        <w:pStyle w:val="CommentText"/>
      </w:pPr>
      <w:r>
        <w:rPr>
          <w:rStyle w:val="CommentReference"/>
        </w:rPr>
        <w:annotationRef/>
      </w:r>
      <w:r>
        <w:t xml:space="preserve">@anupam - we should have card per policy to show (first year, renewal wise and total). On click of this policy card, we should land to commission list page for this policy. </w:t>
      </w:r>
    </w:p>
    <w:p w14:paraId="4B42C314" w14:textId="77777777" w:rsidR="00252A40" w:rsidRDefault="00252A40">
      <w:pPr>
        <w:pStyle w:val="CommentText"/>
      </w:pPr>
    </w:p>
    <w:p w14:paraId="5B42BD37" w14:textId="77777777" w:rsidR="00252A40" w:rsidRDefault="00252A40" w:rsidP="00521A96">
      <w:pPr>
        <w:pStyle w:val="CommentText"/>
      </w:pPr>
      <w:r>
        <w:t>Lets revisit post discussion with anupam</w:t>
      </w:r>
    </w:p>
  </w:comment>
  <w:comment w:id="33" w:author="Hemant Kukreja" w:date="2021-06-17T17:29:00Z" w:initials="HK">
    <w:p w14:paraId="3005F9E0" w14:textId="77777777" w:rsidR="00252A40" w:rsidRDefault="00252A40" w:rsidP="00521A96">
      <w:pPr>
        <w:pStyle w:val="CommentText"/>
      </w:pPr>
      <w:r>
        <w:rPr>
          <w:rStyle w:val="CommentReference"/>
        </w:rPr>
        <w:annotationRef/>
      </w:r>
      <w:r>
        <w:t>Thinkings - alligned</w:t>
      </w:r>
    </w:p>
  </w:comment>
  <w:comment w:id="34" w:author="Anupam Sharma" w:date="2021-06-17T21:06:00Z" w:initials="AS">
    <w:p w14:paraId="467720F6" w14:textId="3A43CB07" w:rsidR="00252A40" w:rsidRDefault="00252A40">
      <w:pPr>
        <w:pStyle w:val="CommentText"/>
      </w:pPr>
      <w:r>
        <w:rPr>
          <w:rStyle w:val="CommentReference"/>
        </w:rPr>
        <w:annotationRef/>
      </w:r>
      <w:r>
        <w:t>This is closed. Understanding is correct</w:t>
      </w:r>
    </w:p>
  </w:comment>
  <w:comment w:id="37" w:author="Anupam Sharma" w:date="2021-06-17T21:09:00Z" w:initials="AS">
    <w:p w14:paraId="3D809A8F" w14:textId="1680D626" w:rsidR="00252A40" w:rsidRDefault="00252A40">
      <w:pPr>
        <w:pStyle w:val="CommentText"/>
      </w:pPr>
      <w:r>
        <w:rPr>
          <w:rStyle w:val="CommentReference"/>
        </w:rPr>
        <w:annotationRef/>
      </w:r>
      <w:r>
        <w:t>Done</w:t>
      </w:r>
    </w:p>
  </w:comment>
  <w:comment w:id="38" w:author="Anupam Sharma" w:date="2021-06-17T21:10:00Z" w:initials="AS">
    <w:p w14:paraId="007AC9FE" w14:textId="6E6AEA95" w:rsidR="00252A40" w:rsidRDefault="00252A40">
      <w:pPr>
        <w:pStyle w:val="CommentText"/>
      </w:pPr>
      <w:r>
        <w:rPr>
          <w:rStyle w:val="CommentReference"/>
        </w:rPr>
        <w:annotationRef/>
      </w:r>
      <w:hyperlink r:id="rId4" w:history="1">
        <w:r w:rsidRPr="00F21E75">
          <w:rPr>
            <w:rStyle w:val="Hyperlink"/>
            <w:sz w:val="22"/>
            <w:szCs w:val="22"/>
            <w:shd w:val="clear" w:color="auto" w:fill="FFFFFF"/>
          </w:rPr>
          <w:t>https://adityabirlacapital-my.sharepoint.com/:x:/p/anupam_sharma1/EYky_8qlb-JNr8qlIbFBuS4BfdSBxoVGv6jITDi0VPmP6w?e=v4Z7S0</w:t>
        </w:r>
      </w:hyperlink>
      <w:r>
        <w:rPr>
          <w:color w:val="444444"/>
          <w:sz w:val="22"/>
          <w:szCs w:val="22"/>
          <w:shd w:val="clear" w:color="auto" w:fill="FFFFFF"/>
        </w:rPr>
        <w:t xml:space="preserve"> </w:t>
      </w:r>
    </w:p>
  </w:comment>
  <w:comment w:id="39" w:author="Anupam Sharma" w:date="2021-06-17T21:11:00Z" w:initials="AS">
    <w:p w14:paraId="453686D3" w14:textId="78F16196" w:rsidR="00252A40" w:rsidRDefault="00252A40">
      <w:pPr>
        <w:pStyle w:val="CommentText"/>
      </w:pPr>
      <w:r>
        <w:rPr>
          <w:rStyle w:val="CommentReference"/>
        </w:rPr>
        <w:annotationRef/>
      </w:r>
      <w:r>
        <w:t>Yes</w:t>
      </w:r>
    </w:p>
  </w:comment>
  <w:comment w:id="40" w:author="Hemant Kukreja" w:date="2021-06-17T17:40:00Z" w:initials="HK">
    <w:p w14:paraId="7998D133" w14:textId="77777777" w:rsidR="00252A40" w:rsidRDefault="00252A40">
      <w:pPr>
        <w:pStyle w:val="CommentText"/>
      </w:pPr>
      <w:r>
        <w:rPr>
          <w:rStyle w:val="CommentReference"/>
        </w:rPr>
        <w:annotationRef/>
      </w:r>
      <w:r>
        <w:t>@anupam - to check which system stores this information.</w:t>
      </w:r>
    </w:p>
    <w:p w14:paraId="769E9519" w14:textId="77777777" w:rsidR="00252A40" w:rsidRDefault="00252A40">
      <w:pPr>
        <w:pStyle w:val="CommentText"/>
      </w:pPr>
    </w:p>
    <w:p w14:paraId="3CCADEC9" w14:textId="77777777" w:rsidR="00252A40" w:rsidRDefault="00252A40">
      <w:pPr>
        <w:pStyle w:val="CommentText"/>
      </w:pPr>
    </w:p>
    <w:p w14:paraId="4DD1A4DA" w14:textId="77777777" w:rsidR="00252A40" w:rsidRDefault="00252A40" w:rsidP="00521A96">
      <w:pPr>
        <w:pStyle w:val="CommentText"/>
      </w:pPr>
      <w:r>
        <w:t>arrange a technical discussion with application owner of RNR module</w:t>
      </w:r>
    </w:p>
  </w:comment>
  <w:comment w:id="41" w:author="Anupam Sharma" w:date="2021-06-17T21:11:00Z" w:initials="AS">
    <w:p w14:paraId="0CB7E5E5" w14:textId="332D19E6" w:rsidR="00252A40" w:rsidRDefault="00252A40">
      <w:pPr>
        <w:pStyle w:val="CommentText"/>
      </w:pPr>
      <w:r>
        <w:rPr>
          <w:rStyle w:val="CommentReference"/>
        </w:rPr>
        <w:annotationRef/>
      </w:r>
      <w:r>
        <w:t>Information is there in HL</w:t>
      </w:r>
    </w:p>
  </w:comment>
  <w:comment w:id="42" w:author="Anupam Sharma" w:date="2021-06-17T21:24:00Z" w:initials="AS">
    <w:p w14:paraId="7B586850" w14:textId="72C8E701" w:rsidR="00252A40" w:rsidRDefault="00252A40">
      <w:pPr>
        <w:pStyle w:val="CommentText"/>
      </w:pPr>
      <w:r>
        <w:rPr>
          <w:rStyle w:val="CommentReference"/>
        </w:rPr>
        <w:annotationRef/>
      </w:r>
      <w:r>
        <w:t xml:space="preserve">Refer VDs here: </w:t>
      </w:r>
      <w:hyperlink r:id="rId5" w:history="1">
        <w:r w:rsidRPr="00F21E75">
          <w:rPr>
            <w:rStyle w:val="Hyperlink"/>
          </w:rPr>
          <w:t>https://adityabirlacapital-my.sharepoint.com/:f:/p/anupam_sharma1/EiiJ0ccvLI9LqYWpJseDG7sBPYFhxO7EAjASJ9dcqmWeoQ?e=z87ECZ</w:t>
        </w:r>
      </w:hyperlink>
      <w:r>
        <w:t xml:space="preserve"> </w:t>
      </w:r>
    </w:p>
  </w:comment>
  <w:comment w:id="43" w:author="Anupam Sharma" w:date="2021-06-17T21:16:00Z" w:initials="AS">
    <w:p w14:paraId="68E5FF9F" w14:textId="3C4B16C4" w:rsidR="00252A40" w:rsidRDefault="00252A40">
      <w:pPr>
        <w:pStyle w:val="CommentText"/>
      </w:pPr>
      <w:r>
        <w:rPr>
          <w:rStyle w:val="CommentReference"/>
        </w:rPr>
        <w:annotationRef/>
      </w:r>
      <w:r>
        <w:t>Yes, have been provided in stories</w:t>
      </w:r>
    </w:p>
  </w:comment>
  <w:comment w:id="44" w:author="Anupam Sharma" w:date="2021-06-17T21:15:00Z" w:initials="AS">
    <w:p w14:paraId="5929B0C1" w14:textId="1A58F216" w:rsidR="00252A40" w:rsidRDefault="00252A40">
      <w:pPr>
        <w:pStyle w:val="CommentText"/>
      </w:pPr>
      <w:r>
        <w:rPr>
          <w:rStyle w:val="CommentReference"/>
        </w:rPr>
        <w:annotationRef/>
      </w:r>
      <w:r>
        <w:t xml:space="preserve">Use this folder for all VDs for Week-2 - </w:t>
      </w:r>
      <w:hyperlink r:id="rId6" w:history="1">
        <w:r w:rsidRPr="00F21E75">
          <w:rPr>
            <w:rStyle w:val="Hyperlink"/>
          </w:rPr>
          <w:t>https://adityabirlacapital-my.sharepoint.com/:f:/p/anupam_sharma1/EiiJ0ccvLI9LqYWpJseDG7sBPYFhxO7EAjASJ9dcqmWeoQ?e=z87ECZ</w:t>
        </w:r>
      </w:hyperlink>
      <w:r>
        <w:t xml:space="preserve"> </w:t>
      </w:r>
      <w:r w:rsidRPr="002108D8">
        <w:t xml:space="preserve"> </w:t>
      </w:r>
      <w:r>
        <w:t xml:space="preserve">  </w:t>
      </w:r>
    </w:p>
    <w:p w14:paraId="650F4FF2" w14:textId="64457F18" w:rsidR="00252A40" w:rsidRDefault="00252A40">
      <w:pPr>
        <w:pStyle w:val="CommentText"/>
      </w:pPr>
      <w:r>
        <w:t xml:space="preserve">VD may not show all states/fields for different cases – need to refer to both - </w:t>
      </w:r>
      <w:hyperlink r:id="rId7" w:history="1">
        <w:r w:rsidRPr="00F21E75">
          <w:rPr>
            <w:rStyle w:val="Hyperlink"/>
          </w:rPr>
          <w:t>https://adityabirlacapital-my.sharepoint.com/:b:/p/anupam_sharma1/EbnX2twsj6dLk-sWxGI1sX0BPsDnbbwMEtS4lvASr020_g?e=AxHHYn</w:t>
        </w:r>
      </w:hyperlink>
      <w:r>
        <w:t xml:space="preserve"> </w:t>
      </w:r>
    </w:p>
  </w:comment>
  <w:comment w:id="45" w:author="Anupam Sharma" w:date="2021-06-17T21:16:00Z" w:initials="AS">
    <w:p w14:paraId="34FF45AA" w14:textId="4E783FB6" w:rsidR="00252A40" w:rsidRDefault="00252A40">
      <w:pPr>
        <w:pStyle w:val="CommentText"/>
      </w:pPr>
      <w:r>
        <w:rPr>
          <w:rStyle w:val="CommentReference"/>
        </w:rPr>
        <w:annotationRef/>
      </w:r>
      <w:r>
        <w:t>Option Selected = ""Conventions"" --- To check feasibility in system -&gt; Open Learning Summit Calendar</w:t>
      </w:r>
    </w:p>
  </w:comment>
  <w:comment w:id="46" w:author="Anupam Sharma" w:date="2021-06-17T21:17:00Z" w:initials="AS">
    <w:p w14:paraId="46F122F2" w14:textId="093ABDE2" w:rsidR="00252A40" w:rsidRDefault="00252A40">
      <w:pPr>
        <w:pStyle w:val="CommentText"/>
      </w:pPr>
      <w:r>
        <w:rPr>
          <w:rStyle w:val="CommentReference"/>
        </w:rPr>
        <w:annotationRef/>
      </w:r>
      <w:proofErr w:type="spellStart"/>
      <w:r>
        <w:t>Its</w:t>
      </w:r>
      <w:proofErr w:type="spellEnd"/>
      <w:r>
        <w:t xml:space="preserve"> there in both. Need a way to map content to correct contest when uploaded through Admin</w:t>
      </w:r>
    </w:p>
  </w:comment>
  <w:comment w:id="47" w:author="Anupam Sharma" w:date="2021-06-17T21:18:00Z" w:initials="AS">
    <w:p w14:paraId="6AF67710" w14:textId="0C0D341E" w:rsidR="00252A40" w:rsidRDefault="00252A40">
      <w:pPr>
        <w:pStyle w:val="CommentText"/>
      </w:pPr>
      <w:r>
        <w:rPr>
          <w:rStyle w:val="CommentReference"/>
        </w:rPr>
        <w:annotationRef/>
      </w:r>
      <w:r>
        <w:t>Raise query will be picked in next phase, can drop for now</w:t>
      </w:r>
    </w:p>
  </w:comment>
  <w:comment w:id="48" w:author="Anupam Sharma" w:date="2021-06-17T21:23:00Z" w:initials="AS">
    <w:p w14:paraId="66F933CF" w14:textId="2E477A57" w:rsidR="00252A40" w:rsidRDefault="00252A40">
      <w:pPr>
        <w:pStyle w:val="CommentText"/>
      </w:pPr>
      <w:r>
        <w:rPr>
          <w:rStyle w:val="CommentReference"/>
        </w:rPr>
        <w:annotationRef/>
      </w:r>
      <w:r>
        <w:t>Need details – not clear which download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81C029" w15:done="0"/>
  <w15:commentEx w15:paraId="780F96C2" w15:done="0"/>
  <w15:commentEx w15:paraId="1F81F4CB" w15:paraIdParent="780F96C2" w15:done="0"/>
  <w15:commentEx w15:paraId="2A287B80" w15:done="0"/>
  <w15:commentEx w15:paraId="519EA349" w15:paraIdParent="2A287B80" w15:done="0"/>
  <w15:commentEx w15:paraId="445512D4" w15:done="0"/>
  <w15:commentEx w15:paraId="30D7F0DF" w15:paraIdParent="445512D4" w15:done="0"/>
  <w15:commentEx w15:paraId="12EE1998" w15:done="0"/>
  <w15:commentEx w15:paraId="75304654" w15:paraIdParent="12EE1998" w15:done="0"/>
  <w15:commentEx w15:paraId="4D867FAD" w15:done="0"/>
  <w15:commentEx w15:paraId="53FFBB36" w15:done="0"/>
  <w15:commentEx w15:paraId="07227695" w15:done="0"/>
  <w15:commentEx w15:paraId="120A7C72" w15:paraIdParent="07227695" w15:done="0"/>
  <w15:commentEx w15:paraId="37C282F5" w15:paraIdParent="07227695" w15:done="0"/>
  <w15:commentEx w15:paraId="21E34D91" w15:done="0"/>
  <w15:commentEx w15:paraId="064C6D10" w15:done="0"/>
  <w15:commentEx w15:paraId="3672D764" w15:done="0"/>
  <w15:commentEx w15:paraId="44148B6A" w15:done="0"/>
  <w15:commentEx w15:paraId="5B42BD37" w15:done="0"/>
  <w15:commentEx w15:paraId="3005F9E0" w15:paraIdParent="5B42BD37" w15:done="0"/>
  <w15:commentEx w15:paraId="467720F6" w15:paraIdParent="5B42BD37" w15:done="0"/>
  <w15:commentEx w15:paraId="3D809A8F" w15:done="0"/>
  <w15:commentEx w15:paraId="007AC9FE" w15:done="0"/>
  <w15:commentEx w15:paraId="453686D3" w15:done="0"/>
  <w15:commentEx w15:paraId="4DD1A4DA" w15:done="0"/>
  <w15:commentEx w15:paraId="0CB7E5E5" w15:paraIdParent="4DD1A4DA" w15:done="0"/>
  <w15:commentEx w15:paraId="7B586850" w15:done="0"/>
  <w15:commentEx w15:paraId="68E5FF9F" w15:done="0"/>
  <w15:commentEx w15:paraId="650F4FF2" w15:done="0"/>
  <w15:commentEx w15:paraId="34FF45AA" w15:done="0"/>
  <w15:commentEx w15:paraId="46F122F2" w15:done="0"/>
  <w15:commentEx w15:paraId="6AF67710" w15:done="0"/>
  <w15:commentEx w15:paraId="66F933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D7BE" w16cex:dateUtc="2021-06-22T16:12:00Z"/>
  <w16cex:commentExtensible w16cex:durableId="247CD7D3" w16cex:dateUtc="2021-06-22T16:12:00Z"/>
  <w16cex:commentExtensible w16cex:durableId="247CD7F0" w16cex:dateUtc="2021-06-22T16:13:00Z"/>
  <w16cex:commentExtensible w16cex:durableId="2475F6EF" w16cex:dateUtc="2021-06-17T10:59:00Z"/>
  <w16cex:commentExtensible w16cex:durableId="2475FADB" w16cex:dateUtc="2021-06-17T11:16:00Z"/>
  <w16cex:commentExtensible w16cex:durableId="247CDB66" w16cex:dateUtc="2021-06-22T16:27:00Z"/>
  <w16cex:commentExtensible w16cex:durableId="2476008F" w16cex:dateUtc="2021-06-17T11:40:00Z"/>
  <w16cex:commentExtensible w16cex:durableId="24760217" w16cex:dateUtc="2021-06-17T11:47:00Z"/>
  <w16cex:commentExtensible w16cex:durableId="2476050D" w16cex:dateUtc="2021-06-17T11:59:00Z"/>
  <w16cex:commentExtensible w16cex:durableId="2476079F" w16cex:dateUtc="2021-06-17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81C029" w16cid:durableId="247CD78C"/>
  <w16cid:commentId w16cid:paraId="780F96C2" w16cid:durableId="247CD78D"/>
  <w16cid:commentId w16cid:paraId="1F81F4CB" w16cid:durableId="247CD7BE"/>
  <w16cid:commentId w16cid:paraId="2A287B80" w16cid:durableId="247CD78E"/>
  <w16cid:commentId w16cid:paraId="519EA349" w16cid:durableId="247CD7D3"/>
  <w16cid:commentId w16cid:paraId="445512D4" w16cid:durableId="247CD78F"/>
  <w16cid:commentId w16cid:paraId="30D7F0DF" w16cid:durableId="247CD7F0"/>
  <w16cid:commentId w16cid:paraId="12EE1998" w16cid:durableId="2475F6EF"/>
  <w16cid:commentId w16cid:paraId="75304654" w16cid:durableId="247CD791"/>
  <w16cid:commentId w16cid:paraId="4D867FAD" w16cid:durableId="247CD792"/>
  <w16cid:commentId w16cid:paraId="53FFBB36" w16cid:durableId="247CD793"/>
  <w16cid:commentId w16cid:paraId="07227695" w16cid:durableId="2475FADB"/>
  <w16cid:commentId w16cid:paraId="120A7C72" w16cid:durableId="247CD795"/>
  <w16cid:commentId w16cid:paraId="37C282F5" w16cid:durableId="247CDB66"/>
  <w16cid:commentId w16cid:paraId="21E34D91" w16cid:durableId="247CD796"/>
  <w16cid:commentId w16cid:paraId="064C6D10" w16cid:durableId="247CD797"/>
  <w16cid:commentId w16cid:paraId="3672D764" w16cid:durableId="247CD798"/>
  <w16cid:commentId w16cid:paraId="44148B6A" w16cid:durableId="2476008F"/>
  <w16cid:commentId w16cid:paraId="5B42BD37" w16cid:durableId="24760217"/>
  <w16cid:commentId w16cid:paraId="3005F9E0" w16cid:durableId="2476050D"/>
  <w16cid:commentId w16cid:paraId="467720F6" w16cid:durableId="247CD79C"/>
  <w16cid:commentId w16cid:paraId="3D809A8F" w16cid:durableId="247CD79D"/>
  <w16cid:commentId w16cid:paraId="007AC9FE" w16cid:durableId="247CD79E"/>
  <w16cid:commentId w16cid:paraId="453686D3" w16cid:durableId="247CD79F"/>
  <w16cid:commentId w16cid:paraId="4DD1A4DA" w16cid:durableId="2476079F"/>
  <w16cid:commentId w16cid:paraId="0CB7E5E5" w16cid:durableId="247CD7A1"/>
  <w16cid:commentId w16cid:paraId="7B586850" w16cid:durableId="247CD7A2"/>
  <w16cid:commentId w16cid:paraId="68E5FF9F" w16cid:durableId="247CD7A3"/>
  <w16cid:commentId w16cid:paraId="650F4FF2" w16cid:durableId="247CD7A4"/>
  <w16cid:commentId w16cid:paraId="34FF45AA" w16cid:durableId="247CD7A5"/>
  <w16cid:commentId w16cid:paraId="46F122F2" w16cid:durableId="247CD7A6"/>
  <w16cid:commentId w16cid:paraId="6AF67710" w16cid:durableId="247CD7A7"/>
  <w16cid:commentId w16cid:paraId="66F933CF" w16cid:durableId="247CD7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0B5B" w14:textId="77777777" w:rsidR="00235769" w:rsidRDefault="00235769">
      <w:pPr>
        <w:spacing w:after="0" w:line="240" w:lineRule="auto"/>
      </w:pPr>
      <w:r>
        <w:separator/>
      </w:r>
    </w:p>
  </w:endnote>
  <w:endnote w:type="continuationSeparator" w:id="0">
    <w:p w14:paraId="6D0D4D4A" w14:textId="77777777" w:rsidR="00235769" w:rsidRDefault="0023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9694" w14:textId="6A6F9A23" w:rsidR="00252A40" w:rsidRDefault="00252A40">
    <w:pPr>
      <w:pBdr>
        <w:top w:val="single" w:sz="4" w:space="1" w:color="D9D9D9"/>
        <w:left w:val="nil"/>
        <w:bottom w:val="nil"/>
        <w:right w:val="nil"/>
        <w:between w:val="nil"/>
      </w:pBdr>
      <w:tabs>
        <w:tab w:val="center" w:pos="4513"/>
        <w:tab w:val="right" w:pos="9026"/>
      </w:tabs>
      <w:spacing w:after="0" w:line="240" w:lineRule="auto"/>
      <w:ind w:left="3407" w:firstLine="4513"/>
      <w:rPr>
        <w:b/>
        <w:color w:val="000000"/>
      </w:rPr>
    </w:pPr>
    <w:r>
      <w:rPr>
        <w:color w:val="000000"/>
      </w:rPr>
      <w:fldChar w:fldCharType="begin"/>
    </w:r>
    <w:r>
      <w:rPr>
        <w:color w:val="000000"/>
      </w:rPr>
      <w:instrText>PAGE</w:instrText>
    </w:r>
    <w:r>
      <w:rPr>
        <w:color w:val="000000"/>
      </w:rPr>
      <w:fldChar w:fldCharType="separate"/>
    </w:r>
    <w:r>
      <w:rPr>
        <w:noProof/>
        <w:color w:val="000000"/>
      </w:rPr>
      <w:t>21</w:t>
    </w:r>
    <w:r>
      <w:rPr>
        <w:color w:val="000000"/>
      </w:rPr>
      <w:fldChar w:fldCharType="end"/>
    </w:r>
    <w:r>
      <w:rPr>
        <w:b/>
        <w:color w:val="000000"/>
      </w:rPr>
      <w:t xml:space="preserve"> | </w:t>
    </w:r>
    <w:r>
      <w:rPr>
        <w:color w:val="7F7F7F"/>
      </w:rPr>
      <w:t>Page</w:t>
    </w:r>
  </w:p>
  <w:p w14:paraId="62B87AE3" w14:textId="77777777" w:rsidR="00252A40" w:rsidRDefault="00252A4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A1A53" w14:textId="77777777" w:rsidR="00235769" w:rsidRDefault="00235769">
      <w:pPr>
        <w:spacing w:after="0" w:line="240" w:lineRule="auto"/>
      </w:pPr>
      <w:r>
        <w:separator/>
      </w:r>
    </w:p>
  </w:footnote>
  <w:footnote w:type="continuationSeparator" w:id="0">
    <w:p w14:paraId="5E262D23" w14:textId="77777777" w:rsidR="00235769" w:rsidRDefault="0023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C55"/>
    <w:multiLevelType w:val="multilevel"/>
    <w:tmpl w:val="29108D48"/>
    <w:lvl w:ilvl="0">
      <w:start w:val="2"/>
      <w:numFmt w:val="bullet"/>
      <w:lvlText w:val="-"/>
      <w:lvlJc w:val="left"/>
      <w:pPr>
        <w:ind w:left="1080" w:hanging="360"/>
      </w:pPr>
      <w:rPr>
        <w:rFonts w:ascii="Calibri" w:eastAsia="Calibri" w:hAnsi="Calibri" w:cs="Calibri"/>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AB0FFD"/>
    <w:multiLevelType w:val="hybridMultilevel"/>
    <w:tmpl w:val="BE487394"/>
    <w:lvl w:ilvl="0" w:tplc="FE0EE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050FF7"/>
    <w:multiLevelType w:val="hybridMultilevel"/>
    <w:tmpl w:val="3CD88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80E40"/>
    <w:multiLevelType w:val="hybridMultilevel"/>
    <w:tmpl w:val="0CBAB04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C40A0"/>
    <w:multiLevelType w:val="hybridMultilevel"/>
    <w:tmpl w:val="FC469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9151860"/>
    <w:multiLevelType w:val="hybridMultilevel"/>
    <w:tmpl w:val="A4888F08"/>
    <w:lvl w:ilvl="0" w:tplc="FE0EE1EC">
      <w:start w:val="1"/>
      <w:numFmt w:val="decimal"/>
      <w:lvlText w:val="%1)"/>
      <w:lvlJc w:val="left"/>
      <w:pPr>
        <w:ind w:left="135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40DC72CC"/>
    <w:multiLevelType w:val="hybridMultilevel"/>
    <w:tmpl w:val="A20075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15:restartNumberingAfterBreak="0">
    <w:nsid w:val="411A4F9C"/>
    <w:multiLevelType w:val="multilevel"/>
    <w:tmpl w:val="D2408F82"/>
    <w:lvl w:ilvl="0">
      <w:start w:val="1"/>
      <w:numFmt w:val="decimal"/>
      <w:lvlText w:val="%1."/>
      <w:lvlJc w:val="left"/>
      <w:pPr>
        <w:ind w:left="720" w:hanging="360"/>
      </w:pPr>
      <w:rPr>
        <w:sz w:val="44"/>
        <w:szCs w:val="44"/>
      </w:rPr>
    </w:lvl>
    <w:lvl w:ilvl="1">
      <w:start w:val="1"/>
      <w:numFmt w:val="decimal"/>
      <w:lvlText w:val="%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45F75FEE"/>
    <w:multiLevelType w:val="multilevel"/>
    <w:tmpl w:val="C64E41FE"/>
    <w:lvl w:ilvl="0">
      <w:start w:val="1"/>
      <w:numFmt w:val="decimal"/>
      <w:lvlText w:val="%1."/>
      <w:lvlJc w:val="left"/>
      <w:pPr>
        <w:ind w:left="1080" w:hanging="360"/>
      </w:pPr>
    </w:lvl>
    <w:lvl w:ilvl="1">
      <w:start w:val="1"/>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5"/>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7317965"/>
    <w:multiLevelType w:val="hybridMultilevel"/>
    <w:tmpl w:val="EF6A74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7BA5E28"/>
    <w:multiLevelType w:val="hybridMultilevel"/>
    <w:tmpl w:val="914CB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CD4D21"/>
    <w:multiLevelType w:val="hybridMultilevel"/>
    <w:tmpl w:val="365CD84A"/>
    <w:lvl w:ilvl="0" w:tplc="95D21C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190273"/>
    <w:multiLevelType w:val="hybridMultilevel"/>
    <w:tmpl w:val="CBDAEE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CE5904"/>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57397C79"/>
    <w:multiLevelType w:val="hybridMultilevel"/>
    <w:tmpl w:val="0AB8A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A9B3956"/>
    <w:multiLevelType w:val="hybridMultilevel"/>
    <w:tmpl w:val="EBC0A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D112B2"/>
    <w:multiLevelType w:val="hybridMultilevel"/>
    <w:tmpl w:val="BF6AC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9F06D7E"/>
    <w:multiLevelType w:val="hybridMultilevel"/>
    <w:tmpl w:val="7D046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A016C4D"/>
    <w:multiLevelType w:val="hybridMultilevel"/>
    <w:tmpl w:val="8034C5CC"/>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CD5A63"/>
    <w:multiLevelType w:val="hybridMultilevel"/>
    <w:tmpl w:val="890E5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533850"/>
    <w:multiLevelType w:val="hybridMultilevel"/>
    <w:tmpl w:val="8682A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96122B"/>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2" w15:restartNumberingAfterBreak="0">
    <w:nsid w:val="7AC47812"/>
    <w:multiLevelType w:val="multilevel"/>
    <w:tmpl w:val="47DAEC02"/>
    <w:lvl w:ilvl="0">
      <w:start w:val="1"/>
      <w:numFmt w:val="decimal"/>
      <w:lvlText w:val="%1."/>
      <w:lvlJc w:val="left"/>
      <w:pPr>
        <w:ind w:left="720" w:hanging="360"/>
      </w:pPr>
      <w:rPr>
        <w:sz w:val="44"/>
        <w:szCs w:val="44"/>
      </w:rPr>
    </w:lvl>
    <w:lvl w:ilvl="1">
      <w:start w:val="1"/>
      <w:numFmt w:val="decimal"/>
      <w:lvlText w:val="%1.%2"/>
      <w:lvlJc w:val="left"/>
      <w:pPr>
        <w:ind w:left="720" w:hanging="360"/>
      </w:pPr>
    </w:lvl>
    <w:lvl w:ilvl="2">
      <w:start w:val="1"/>
      <w:numFmt w:val="decimal"/>
      <w:lvlText w:val="%1.%2.%3"/>
      <w:lvlJc w:val="left"/>
      <w:pPr>
        <w:ind w:left="1080" w:hanging="720"/>
      </w:pPr>
      <w:rPr>
        <w:sz w:val="28"/>
        <w:szCs w:val="28"/>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15:restartNumberingAfterBreak="0">
    <w:nsid w:val="7EE869B8"/>
    <w:multiLevelType w:val="hybridMultilevel"/>
    <w:tmpl w:val="1ECAA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7"/>
  </w:num>
  <w:num w:numId="3">
    <w:abstractNumId w:val="21"/>
  </w:num>
  <w:num w:numId="4">
    <w:abstractNumId w:val="10"/>
  </w:num>
  <w:num w:numId="5">
    <w:abstractNumId w:val="19"/>
  </w:num>
  <w:num w:numId="6">
    <w:abstractNumId w:val="11"/>
  </w:num>
  <w:num w:numId="7">
    <w:abstractNumId w:val="15"/>
  </w:num>
  <w:num w:numId="8">
    <w:abstractNumId w:val="20"/>
  </w:num>
  <w:num w:numId="9">
    <w:abstractNumId w:val="2"/>
  </w:num>
  <w:num w:numId="10">
    <w:abstractNumId w:val="18"/>
  </w:num>
  <w:num w:numId="11">
    <w:abstractNumId w:val="9"/>
  </w:num>
  <w:num w:numId="12">
    <w:abstractNumId w:val="1"/>
  </w:num>
  <w:num w:numId="13">
    <w:abstractNumId w:val="5"/>
  </w:num>
  <w:num w:numId="14">
    <w:abstractNumId w:val="3"/>
  </w:num>
  <w:num w:numId="15">
    <w:abstractNumId w:val="23"/>
  </w:num>
  <w:num w:numId="16">
    <w:abstractNumId w:val="8"/>
  </w:num>
  <w:num w:numId="17">
    <w:abstractNumId w:val="12"/>
  </w:num>
  <w:num w:numId="18">
    <w:abstractNumId w:val="17"/>
  </w:num>
  <w:num w:numId="19">
    <w:abstractNumId w:val="6"/>
  </w:num>
  <w:num w:numId="20">
    <w:abstractNumId w:val="22"/>
  </w:num>
  <w:num w:numId="21">
    <w:abstractNumId w:val="13"/>
  </w:num>
  <w:num w:numId="22">
    <w:abstractNumId w:val="16"/>
  </w:num>
  <w:num w:numId="23">
    <w:abstractNumId w:val="14"/>
  </w:num>
  <w:num w:numId="24">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upam Sharma">
    <w15:presenceInfo w15:providerId="AD" w15:userId="S-1-5-21-3992659721-1214000320-2372793640-700235"/>
  </w15:person>
  <w15:person w15:author="Vijay Rajendran">
    <w15:presenceInfo w15:providerId="AD" w15:userId="S::Vijay.Rajendran@adityabirlacapital.com::4386d679-6765-460d-97d0-5b000e4dc742"/>
  </w15:person>
  <w15:person w15:author="Hemant Kukreja">
    <w15:presenceInfo w15:providerId="AD" w15:userId="S::Hemant.Kukreja@adityabirlacapital.com::66e2c778-94d5-4ebb-89e2-0aff7308e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56B"/>
    <w:rsid w:val="00000ABC"/>
    <w:rsid w:val="00002E09"/>
    <w:rsid w:val="000214AE"/>
    <w:rsid w:val="00027193"/>
    <w:rsid w:val="00034EB2"/>
    <w:rsid w:val="0004024F"/>
    <w:rsid w:val="00045028"/>
    <w:rsid w:val="00046106"/>
    <w:rsid w:val="000649AE"/>
    <w:rsid w:val="0007018C"/>
    <w:rsid w:val="00071770"/>
    <w:rsid w:val="00074664"/>
    <w:rsid w:val="00077A07"/>
    <w:rsid w:val="00086C91"/>
    <w:rsid w:val="000C3CEA"/>
    <w:rsid w:val="000E0B92"/>
    <w:rsid w:val="000E2396"/>
    <w:rsid w:val="000E3A07"/>
    <w:rsid w:val="000E6A8C"/>
    <w:rsid w:val="000F2545"/>
    <w:rsid w:val="000F6620"/>
    <w:rsid w:val="00103FF3"/>
    <w:rsid w:val="00110AC2"/>
    <w:rsid w:val="00113730"/>
    <w:rsid w:val="00114E07"/>
    <w:rsid w:val="00115A08"/>
    <w:rsid w:val="001353D1"/>
    <w:rsid w:val="001407DD"/>
    <w:rsid w:val="001428C2"/>
    <w:rsid w:val="00155606"/>
    <w:rsid w:val="00166778"/>
    <w:rsid w:val="00167D9B"/>
    <w:rsid w:val="001759D9"/>
    <w:rsid w:val="0017663A"/>
    <w:rsid w:val="00181F3A"/>
    <w:rsid w:val="00183710"/>
    <w:rsid w:val="0019286A"/>
    <w:rsid w:val="001B06AA"/>
    <w:rsid w:val="001B53A5"/>
    <w:rsid w:val="001C0A3D"/>
    <w:rsid w:val="001D151E"/>
    <w:rsid w:val="001D75A1"/>
    <w:rsid w:val="001E51FA"/>
    <w:rsid w:val="001F233D"/>
    <w:rsid w:val="002028F3"/>
    <w:rsid w:val="002108D8"/>
    <w:rsid w:val="0021395E"/>
    <w:rsid w:val="00235769"/>
    <w:rsid w:val="00236468"/>
    <w:rsid w:val="00240DFB"/>
    <w:rsid w:val="002460C6"/>
    <w:rsid w:val="00252A40"/>
    <w:rsid w:val="002546B5"/>
    <w:rsid w:val="00254F89"/>
    <w:rsid w:val="00257F14"/>
    <w:rsid w:val="002630B1"/>
    <w:rsid w:val="002678D4"/>
    <w:rsid w:val="00270B85"/>
    <w:rsid w:val="002758E0"/>
    <w:rsid w:val="00284A3C"/>
    <w:rsid w:val="0029435D"/>
    <w:rsid w:val="00296D5B"/>
    <w:rsid w:val="002A1652"/>
    <w:rsid w:val="002B05C4"/>
    <w:rsid w:val="002D3C4C"/>
    <w:rsid w:val="002D6EBF"/>
    <w:rsid w:val="002D7FC1"/>
    <w:rsid w:val="002E0E17"/>
    <w:rsid w:val="002E70FB"/>
    <w:rsid w:val="002F3FB5"/>
    <w:rsid w:val="00301366"/>
    <w:rsid w:val="00306466"/>
    <w:rsid w:val="00306673"/>
    <w:rsid w:val="00316578"/>
    <w:rsid w:val="0032215F"/>
    <w:rsid w:val="00327594"/>
    <w:rsid w:val="00334AE6"/>
    <w:rsid w:val="0033599E"/>
    <w:rsid w:val="00350929"/>
    <w:rsid w:val="00351B95"/>
    <w:rsid w:val="00363672"/>
    <w:rsid w:val="00366D25"/>
    <w:rsid w:val="00391E8D"/>
    <w:rsid w:val="003A1E35"/>
    <w:rsid w:val="003A5CC2"/>
    <w:rsid w:val="003B0787"/>
    <w:rsid w:val="003D1B49"/>
    <w:rsid w:val="003D4A04"/>
    <w:rsid w:val="003D4C6D"/>
    <w:rsid w:val="003E2E56"/>
    <w:rsid w:val="003E3297"/>
    <w:rsid w:val="003F20A5"/>
    <w:rsid w:val="00407D25"/>
    <w:rsid w:val="0041405C"/>
    <w:rsid w:val="00416829"/>
    <w:rsid w:val="004257E0"/>
    <w:rsid w:val="00435891"/>
    <w:rsid w:val="0044155C"/>
    <w:rsid w:val="00455567"/>
    <w:rsid w:val="00456E9B"/>
    <w:rsid w:val="004610BF"/>
    <w:rsid w:val="00470811"/>
    <w:rsid w:val="00484E7B"/>
    <w:rsid w:val="00485757"/>
    <w:rsid w:val="0049563F"/>
    <w:rsid w:val="004A1114"/>
    <w:rsid w:val="004B01E0"/>
    <w:rsid w:val="004B0BA4"/>
    <w:rsid w:val="004C78AB"/>
    <w:rsid w:val="004D5DF6"/>
    <w:rsid w:val="004E2FA5"/>
    <w:rsid w:val="004E6FEA"/>
    <w:rsid w:val="004F6651"/>
    <w:rsid w:val="00516F9B"/>
    <w:rsid w:val="005213B1"/>
    <w:rsid w:val="00521A96"/>
    <w:rsid w:val="005275B3"/>
    <w:rsid w:val="005404BF"/>
    <w:rsid w:val="00543447"/>
    <w:rsid w:val="00546811"/>
    <w:rsid w:val="00555F36"/>
    <w:rsid w:val="00570892"/>
    <w:rsid w:val="00576BF4"/>
    <w:rsid w:val="00595739"/>
    <w:rsid w:val="005A0B38"/>
    <w:rsid w:val="005A49ED"/>
    <w:rsid w:val="005B7B5B"/>
    <w:rsid w:val="005B7D55"/>
    <w:rsid w:val="005D1D91"/>
    <w:rsid w:val="005D7AFD"/>
    <w:rsid w:val="005E1032"/>
    <w:rsid w:val="005F7A48"/>
    <w:rsid w:val="00600FE5"/>
    <w:rsid w:val="0060295A"/>
    <w:rsid w:val="00614F50"/>
    <w:rsid w:val="00621A45"/>
    <w:rsid w:val="00625A13"/>
    <w:rsid w:val="006407F9"/>
    <w:rsid w:val="006423FB"/>
    <w:rsid w:val="00643B3C"/>
    <w:rsid w:val="00646C7C"/>
    <w:rsid w:val="00661674"/>
    <w:rsid w:val="00663D97"/>
    <w:rsid w:val="0066694B"/>
    <w:rsid w:val="00672B7E"/>
    <w:rsid w:val="00680B1C"/>
    <w:rsid w:val="00691F35"/>
    <w:rsid w:val="006954E7"/>
    <w:rsid w:val="00697403"/>
    <w:rsid w:val="006A51B4"/>
    <w:rsid w:val="006A58DC"/>
    <w:rsid w:val="006B74B0"/>
    <w:rsid w:val="006C1401"/>
    <w:rsid w:val="006C3DF4"/>
    <w:rsid w:val="006C56E1"/>
    <w:rsid w:val="006D156B"/>
    <w:rsid w:val="006D643A"/>
    <w:rsid w:val="006D6D81"/>
    <w:rsid w:val="006E7366"/>
    <w:rsid w:val="006F65A0"/>
    <w:rsid w:val="00701279"/>
    <w:rsid w:val="00713E04"/>
    <w:rsid w:val="00721864"/>
    <w:rsid w:val="00724B6D"/>
    <w:rsid w:val="00733763"/>
    <w:rsid w:val="00740896"/>
    <w:rsid w:val="00740BB0"/>
    <w:rsid w:val="0074176A"/>
    <w:rsid w:val="00754F1D"/>
    <w:rsid w:val="00756C25"/>
    <w:rsid w:val="00771D3C"/>
    <w:rsid w:val="0077598E"/>
    <w:rsid w:val="00781B5C"/>
    <w:rsid w:val="0079351A"/>
    <w:rsid w:val="007A7BD2"/>
    <w:rsid w:val="007B66DE"/>
    <w:rsid w:val="007C7AF2"/>
    <w:rsid w:val="007D0AE2"/>
    <w:rsid w:val="007E28DA"/>
    <w:rsid w:val="007E460A"/>
    <w:rsid w:val="007F2B2B"/>
    <w:rsid w:val="007F37F7"/>
    <w:rsid w:val="00803CBC"/>
    <w:rsid w:val="00806484"/>
    <w:rsid w:val="008178F2"/>
    <w:rsid w:val="0082051F"/>
    <w:rsid w:val="00831034"/>
    <w:rsid w:val="00831C37"/>
    <w:rsid w:val="00834D7F"/>
    <w:rsid w:val="00835A59"/>
    <w:rsid w:val="0083642E"/>
    <w:rsid w:val="0084735B"/>
    <w:rsid w:val="00857EB6"/>
    <w:rsid w:val="008708CD"/>
    <w:rsid w:val="008745AD"/>
    <w:rsid w:val="00881EED"/>
    <w:rsid w:val="0088658F"/>
    <w:rsid w:val="00887849"/>
    <w:rsid w:val="008948D1"/>
    <w:rsid w:val="00896AEC"/>
    <w:rsid w:val="008A143C"/>
    <w:rsid w:val="008A6D98"/>
    <w:rsid w:val="008B0570"/>
    <w:rsid w:val="008B3244"/>
    <w:rsid w:val="008E0C74"/>
    <w:rsid w:val="008E42F1"/>
    <w:rsid w:val="008F46DF"/>
    <w:rsid w:val="008F664A"/>
    <w:rsid w:val="009007AE"/>
    <w:rsid w:val="00904E35"/>
    <w:rsid w:val="009100A8"/>
    <w:rsid w:val="00910149"/>
    <w:rsid w:val="0091261B"/>
    <w:rsid w:val="00915B2D"/>
    <w:rsid w:val="00917936"/>
    <w:rsid w:val="00924B89"/>
    <w:rsid w:val="00930E3B"/>
    <w:rsid w:val="0093763B"/>
    <w:rsid w:val="00943198"/>
    <w:rsid w:val="00957C14"/>
    <w:rsid w:val="00967B64"/>
    <w:rsid w:val="00974F19"/>
    <w:rsid w:val="0098328D"/>
    <w:rsid w:val="009832C2"/>
    <w:rsid w:val="00984E81"/>
    <w:rsid w:val="009858F7"/>
    <w:rsid w:val="009869DF"/>
    <w:rsid w:val="00993722"/>
    <w:rsid w:val="009A6D36"/>
    <w:rsid w:val="009B19B3"/>
    <w:rsid w:val="009B7C4B"/>
    <w:rsid w:val="009C1773"/>
    <w:rsid w:val="009C17C3"/>
    <w:rsid w:val="009C6F5D"/>
    <w:rsid w:val="009D413B"/>
    <w:rsid w:val="009F33AF"/>
    <w:rsid w:val="00A05E45"/>
    <w:rsid w:val="00A1287F"/>
    <w:rsid w:val="00A255FD"/>
    <w:rsid w:val="00A308B0"/>
    <w:rsid w:val="00A50957"/>
    <w:rsid w:val="00A643B0"/>
    <w:rsid w:val="00A65057"/>
    <w:rsid w:val="00A671B4"/>
    <w:rsid w:val="00A67992"/>
    <w:rsid w:val="00A737B5"/>
    <w:rsid w:val="00A84E26"/>
    <w:rsid w:val="00A86C1B"/>
    <w:rsid w:val="00A87CA7"/>
    <w:rsid w:val="00A91DB1"/>
    <w:rsid w:val="00AA332F"/>
    <w:rsid w:val="00AA3971"/>
    <w:rsid w:val="00AA3ABB"/>
    <w:rsid w:val="00AA6346"/>
    <w:rsid w:val="00AA63E1"/>
    <w:rsid w:val="00AB1807"/>
    <w:rsid w:val="00AB46B2"/>
    <w:rsid w:val="00AB4E36"/>
    <w:rsid w:val="00AD0F68"/>
    <w:rsid w:val="00AD7924"/>
    <w:rsid w:val="00AE01BE"/>
    <w:rsid w:val="00AF151E"/>
    <w:rsid w:val="00B03402"/>
    <w:rsid w:val="00B12A2E"/>
    <w:rsid w:val="00B24C98"/>
    <w:rsid w:val="00B2585B"/>
    <w:rsid w:val="00B25D87"/>
    <w:rsid w:val="00B35040"/>
    <w:rsid w:val="00B37202"/>
    <w:rsid w:val="00B52719"/>
    <w:rsid w:val="00B52D1D"/>
    <w:rsid w:val="00B63B94"/>
    <w:rsid w:val="00B72954"/>
    <w:rsid w:val="00B75AC6"/>
    <w:rsid w:val="00B779E2"/>
    <w:rsid w:val="00B81001"/>
    <w:rsid w:val="00B811BC"/>
    <w:rsid w:val="00B814FB"/>
    <w:rsid w:val="00B83F27"/>
    <w:rsid w:val="00B916F7"/>
    <w:rsid w:val="00B957F1"/>
    <w:rsid w:val="00BA48DD"/>
    <w:rsid w:val="00BB0637"/>
    <w:rsid w:val="00BB1706"/>
    <w:rsid w:val="00BC3001"/>
    <w:rsid w:val="00BD20C6"/>
    <w:rsid w:val="00BD32EE"/>
    <w:rsid w:val="00BD7144"/>
    <w:rsid w:val="00BF20B3"/>
    <w:rsid w:val="00BF4421"/>
    <w:rsid w:val="00BF4F84"/>
    <w:rsid w:val="00C0261D"/>
    <w:rsid w:val="00C07BD6"/>
    <w:rsid w:val="00C12D89"/>
    <w:rsid w:val="00C174B2"/>
    <w:rsid w:val="00C23544"/>
    <w:rsid w:val="00C2662E"/>
    <w:rsid w:val="00C424BA"/>
    <w:rsid w:val="00C46C5C"/>
    <w:rsid w:val="00C7505F"/>
    <w:rsid w:val="00C76D0D"/>
    <w:rsid w:val="00C8093B"/>
    <w:rsid w:val="00C83A43"/>
    <w:rsid w:val="00C83B94"/>
    <w:rsid w:val="00C953CD"/>
    <w:rsid w:val="00CD4A30"/>
    <w:rsid w:val="00CD582E"/>
    <w:rsid w:val="00CE48DC"/>
    <w:rsid w:val="00CF17A5"/>
    <w:rsid w:val="00D03141"/>
    <w:rsid w:val="00D10AED"/>
    <w:rsid w:val="00D16CC3"/>
    <w:rsid w:val="00D17321"/>
    <w:rsid w:val="00D22679"/>
    <w:rsid w:val="00D228BE"/>
    <w:rsid w:val="00D2767D"/>
    <w:rsid w:val="00D43041"/>
    <w:rsid w:val="00D5228F"/>
    <w:rsid w:val="00D52355"/>
    <w:rsid w:val="00D6186E"/>
    <w:rsid w:val="00D72038"/>
    <w:rsid w:val="00D76E84"/>
    <w:rsid w:val="00D83C71"/>
    <w:rsid w:val="00D86B9D"/>
    <w:rsid w:val="00DA68BD"/>
    <w:rsid w:val="00DC237F"/>
    <w:rsid w:val="00DC293A"/>
    <w:rsid w:val="00DC3BC3"/>
    <w:rsid w:val="00DC7C1A"/>
    <w:rsid w:val="00DD2313"/>
    <w:rsid w:val="00DE2CAF"/>
    <w:rsid w:val="00DE359B"/>
    <w:rsid w:val="00DE66CA"/>
    <w:rsid w:val="00DF6E27"/>
    <w:rsid w:val="00E12338"/>
    <w:rsid w:val="00E23CFB"/>
    <w:rsid w:val="00E263DE"/>
    <w:rsid w:val="00E34095"/>
    <w:rsid w:val="00E4037D"/>
    <w:rsid w:val="00E44167"/>
    <w:rsid w:val="00E64E52"/>
    <w:rsid w:val="00E86311"/>
    <w:rsid w:val="00E8739D"/>
    <w:rsid w:val="00E9077B"/>
    <w:rsid w:val="00E97D90"/>
    <w:rsid w:val="00EA0E85"/>
    <w:rsid w:val="00EA5EF5"/>
    <w:rsid w:val="00EB1CB3"/>
    <w:rsid w:val="00EB4BEB"/>
    <w:rsid w:val="00EB4CA4"/>
    <w:rsid w:val="00EB67D2"/>
    <w:rsid w:val="00EC2CEC"/>
    <w:rsid w:val="00EC7B2F"/>
    <w:rsid w:val="00EE1682"/>
    <w:rsid w:val="00EF4605"/>
    <w:rsid w:val="00EF5F93"/>
    <w:rsid w:val="00F0261F"/>
    <w:rsid w:val="00F048AB"/>
    <w:rsid w:val="00F13999"/>
    <w:rsid w:val="00F15CC2"/>
    <w:rsid w:val="00F21306"/>
    <w:rsid w:val="00F21B79"/>
    <w:rsid w:val="00F53FC1"/>
    <w:rsid w:val="00F635CA"/>
    <w:rsid w:val="00F6405E"/>
    <w:rsid w:val="00F66C9C"/>
    <w:rsid w:val="00F71A4A"/>
    <w:rsid w:val="00F7614E"/>
    <w:rsid w:val="00F85417"/>
    <w:rsid w:val="00F96202"/>
    <w:rsid w:val="00FA0249"/>
    <w:rsid w:val="00FA3F08"/>
    <w:rsid w:val="00FA60EB"/>
    <w:rsid w:val="00FC327D"/>
    <w:rsid w:val="00FC37D5"/>
    <w:rsid w:val="00FC58DF"/>
    <w:rsid w:val="00FD1F98"/>
    <w:rsid w:val="00FE0565"/>
    <w:rsid w:val="00FE1AE0"/>
    <w:rsid w:val="00FF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179"/>
  <w15:docId w15:val="{9F308337-62ED-49F2-B538-3F577ED6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40" w:after="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07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A07"/>
    <w:rPr>
      <w:rFonts w:ascii="Segoe UI" w:hAnsi="Segoe UI" w:cs="Segoe UI"/>
      <w:sz w:val="18"/>
      <w:szCs w:val="18"/>
    </w:rPr>
  </w:style>
  <w:style w:type="paragraph" w:styleId="ListParagraph">
    <w:name w:val="List Paragraph"/>
    <w:aliases w:val="Annexure,List Paragraph1,heading 9,Heading 91,Heading 911,List Paragraph2,List Paragraph11,Report Para,Heading 9111,Heading 91111,Heading 911111,Heading 92,Heading 93,Heading 94,Heading 95,Heading 921,Heading 96,Heading 97"/>
    <w:basedOn w:val="Normal"/>
    <w:link w:val="ListParagraphChar"/>
    <w:uiPriority w:val="34"/>
    <w:qFormat/>
    <w:rsid w:val="00407D25"/>
    <w:pPr>
      <w:ind w:left="720"/>
      <w:contextualSpacing/>
    </w:pPr>
  </w:style>
  <w:style w:type="character" w:customStyle="1" w:styleId="ListParagraphChar">
    <w:name w:val="List Paragraph Char"/>
    <w:aliases w:val="Annexure Char,List Paragraph1 Char,heading 9 Char,Heading 91 Char,Heading 911 Char,List Paragraph2 Char,List Paragraph11 Char,Report Para Char,Heading 9111 Char,Heading 91111 Char,Heading 911111 Char,Heading 92 Char,Heading 93 Char"/>
    <w:basedOn w:val="DefaultParagraphFont"/>
    <w:link w:val="ListParagraph"/>
    <w:uiPriority w:val="34"/>
    <w:rsid w:val="001407DD"/>
  </w:style>
  <w:style w:type="character" w:customStyle="1" w:styleId="normaltextrun">
    <w:name w:val="normaltextrun"/>
    <w:basedOn w:val="DefaultParagraphFont"/>
    <w:rsid w:val="0019286A"/>
  </w:style>
  <w:style w:type="table" w:customStyle="1" w:styleId="TableGrid1">
    <w:name w:val="Table Grid1"/>
    <w:basedOn w:val="TableNormal"/>
    <w:next w:val="TableGrid"/>
    <w:uiPriority w:val="59"/>
    <w:rsid w:val="006407F9"/>
    <w:pPr>
      <w:spacing w:after="0" w:line="240" w:lineRule="auto"/>
    </w:pPr>
    <w:rPr>
      <w:rFonts w:eastAsia="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unhideWhenUsed/>
    <w:rsid w:val="006407F9"/>
    <w:rPr>
      <w:color w:val="2B579A"/>
      <w:shd w:val="clear" w:color="auto" w:fill="E6E6E6"/>
    </w:rPr>
  </w:style>
  <w:style w:type="table" w:styleId="TableGrid">
    <w:name w:val="Table Grid"/>
    <w:basedOn w:val="TableNormal"/>
    <w:uiPriority w:val="59"/>
    <w:rsid w:val="0064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
    <w:name w:val="CellHead"/>
    <w:basedOn w:val="Normal"/>
    <w:rsid w:val="00DC7C1A"/>
    <w:pPr>
      <w:keepNext/>
      <w:spacing w:before="60" w:after="60" w:line="240" w:lineRule="auto"/>
    </w:pPr>
    <w:rPr>
      <w:rFonts w:ascii="Times New Roman" w:eastAsia="Times New Roman" w:hAnsi="Times New Roman" w:cs="Arial"/>
      <w:b/>
      <w:sz w:val="20"/>
      <w:szCs w:val="20"/>
    </w:rPr>
  </w:style>
  <w:style w:type="character" w:customStyle="1" w:styleId="eop">
    <w:name w:val="eop"/>
    <w:basedOn w:val="DefaultParagraphFont"/>
    <w:rsid w:val="00DC7C1A"/>
  </w:style>
  <w:style w:type="paragraph" w:customStyle="1" w:styleId="paragraph">
    <w:name w:val="paragraph"/>
    <w:basedOn w:val="Normal"/>
    <w:rsid w:val="00DC7C1A"/>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A0B38"/>
    <w:rPr>
      <w:b/>
      <w:bCs/>
    </w:rPr>
  </w:style>
  <w:style w:type="character" w:customStyle="1" w:styleId="CommentSubjectChar">
    <w:name w:val="Comment Subject Char"/>
    <w:basedOn w:val="CommentTextChar"/>
    <w:link w:val="CommentSubject"/>
    <w:uiPriority w:val="99"/>
    <w:semiHidden/>
    <w:rsid w:val="005A0B38"/>
    <w:rPr>
      <w:b/>
      <w:bCs/>
      <w:sz w:val="20"/>
      <w:szCs w:val="20"/>
    </w:rPr>
  </w:style>
  <w:style w:type="character" w:styleId="Hyperlink">
    <w:name w:val="Hyperlink"/>
    <w:basedOn w:val="DefaultParagraphFont"/>
    <w:uiPriority w:val="99"/>
    <w:unhideWhenUsed/>
    <w:rsid w:val="00516F9B"/>
    <w:rPr>
      <w:color w:val="0000FF" w:themeColor="hyperlink"/>
      <w:u w:val="single"/>
    </w:rPr>
  </w:style>
  <w:style w:type="character" w:customStyle="1" w:styleId="UnresolvedMention1">
    <w:name w:val="Unresolved Mention1"/>
    <w:basedOn w:val="DefaultParagraphFont"/>
    <w:uiPriority w:val="99"/>
    <w:semiHidden/>
    <w:unhideWhenUsed/>
    <w:rsid w:val="00516F9B"/>
    <w:rPr>
      <w:color w:val="605E5C"/>
      <w:shd w:val="clear" w:color="auto" w:fill="E1DFDD"/>
    </w:rPr>
  </w:style>
  <w:style w:type="character" w:styleId="FollowedHyperlink">
    <w:name w:val="FollowedHyperlink"/>
    <w:basedOn w:val="DefaultParagraphFont"/>
    <w:uiPriority w:val="99"/>
    <w:semiHidden/>
    <w:unhideWhenUsed/>
    <w:rsid w:val="00F21B79"/>
    <w:rPr>
      <w:color w:val="800080" w:themeColor="followedHyperlink"/>
      <w:u w:val="single"/>
    </w:rPr>
  </w:style>
  <w:style w:type="paragraph" w:styleId="FootnoteText">
    <w:name w:val="footnote text"/>
    <w:basedOn w:val="Normal"/>
    <w:link w:val="FootnoteTextChar"/>
    <w:uiPriority w:val="99"/>
    <w:semiHidden/>
    <w:unhideWhenUsed/>
    <w:rsid w:val="007E4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460A"/>
    <w:rPr>
      <w:sz w:val="20"/>
      <w:szCs w:val="20"/>
    </w:rPr>
  </w:style>
  <w:style w:type="character" w:styleId="FootnoteReference">
    <w:name w:val="footnote reference"/>
    <w:basedOn w:val="DefaultParagraphFont"/>
    <w:uiPriority w:val="99"/>
    <w:semiHidden/>
    <w:unhideWhenUsed/>
    <w:rsid w:val="007E46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405">
      <w:bodyDiv w:val="1"/>
      <w:marLeft w:val="0"/>
      <w:marRight w:val="0"/>
      <w:marTop w:val="0"/>
      <w:marBottom w:val="0"/>
      <w:divBdr>
        <w:top w:val="none" w:sz="0" w:space="0" w:color="auto"/>
        <w:left w:val="none" w:sz="0" w:space="0" w:color="auto"/>
        <w:bottom w:val="none" w:sz="0" w:space="0" w:color="auto"/>
        <w:right w:val="none" w:sz="0" w:space="0" w:color="auto"/>
      </w:divBdr>
      <w:divsChild>
        <w:div w:id="559636049">
          <w:marLeft w:val="0"/>
          <w:marRight w:val="0"/>
          <w:marTop w:val="0"/>
          <w:marBottom w:val="0"/>
          <w:divBdr>
            <w:top w:val="none" w:sz="0" w:space="0" w:color="auto"/>
            <w:left w:val="none" w:sz="0" w:space="0" w:color="auto"/>
            <w:bottom w:val="none" w:sz="0" w:space="0" w:color="auto"/>
            <w:right w:val="none" w:sz="0" w:space="0" w:color="auto"/>
          </w:divBdr>
        </w:div>
      </w:divsChild>
    </w:div>
    <w:div w:id="56515115">
      <w:bodyDiv w:val="1"/>
      <w:marLeft w:val="0"/>
      <w:marRight w:val="0"/>
      <w:marTop w:val="0"/>
      <w:marBottom w:val="0"/>
      <w:divBdr>
        <w:top w:val="none" w:sz="0" w:space="0" w:color="auto"/>
        <w:left w:val="none" w:sz="0" w:space="0" w:color="auto"/>
        <w:bottom w:val="none" w:sz="0" w:space="0" w:color="auto"/>
        <w:right w:val="none" w:sz="0" w:space="0" w:color="auto"/>
      </w:divBdr>
      <w:divsChild>
        <w:div w:id="1069428806">
          <w:marLeft w:val="0"/>
          <w:marRight w:val="0"/>
          <w:marTop w:val="0"/>
          <w:marBottom w:val="0"/>
          <w:divBdr>
            <w:top w:val="none" w:sz="0" w:space="0" w:color="auto"/>
            <w:left w:val="none" w:sz="0" w:space="0" w:color="auto"/>
            <w:bottom w:val="none" w:sz="0" w:space="0" w:color="auto"/>
            <w:right w:val="none" w:sz="0" w:space="0" w:color="auto"/>
          </w:divBdr>
        </w:div>
      </w:divsChild>
    </w:div>
    <w:div w:id="77140441">
      <w:bodyDiv w:val="1"/>
      <w:marLeft w:val="0"/>
      <w:marRight w:val="0"/>
      <w:marTop w:val="0"/>
      <w:marBottom w:val="0"/>
      <w:divBdr>
        <w:top w:val="none" w:sz="0" w:space="0" w:color="auto"/>
        <w:left w:val="none" w:sz="0" w:space="0" w:color="auto"/>
        <w:bottom w:val="none" w:sz="0" w:space="0" w:color="auto"/>
        <w:right w:val="none" w:sz="0" w:space="0" w:color="auto"/>
      </w:divBdr>
      <w:divsChild>
        <w:div w:id="1238712461">
          <w:marLeft w:val="0"/>
          <w:marRight w:val="0"/>
          <w:marTop w:val="0"/>
          <w:marBottom w:val="0"/>
          <w:divBdr>
            <w:top w:val="none" w:sz="0" w:space="0" w:color="auto"/>
            <w:left w:val="none" w:sz="0" w:space="0" w:color="auto"/>
            <w:bottom w:val="none" w:sz="0" w:space="0" w:color="auto"/>
            <w:right w:val="none" w:sz="0" w:space="0" w:color="auto"/>
          </w:divBdr>
        </w:div>
      </w:divsChild>
    </w:div>
    <w:div w:id="79570250">
      <w:bodyDiv w:val="1"/>
      <w:marLeft w:val="0"/>
      <w:marRight w:val="0"/>
      <w:marTop w:val="0"/>
      <w:marBottom w:val="0"/>
      <w:divBdr>
        <w:top w:val="none" w:sz="0" w:space="0" w:color="auto"/>
        <w:left w:val="none" w:sz="0" w:space="0" w:color="auto"/>
        <w:bottom w:val="none" w:sz="0" w:space="0" w:color="auto"/>
        <w:right w:val="none" w:sz="0" w:space="0" w:color="auto"/>
      </w:divBdr>
      <w:divsChild>
        <w:div w:id="963119008">
          <w:marLeft w:val="0"/>
          <w:marRight w:val="0"/>
          <w:marTop w:val="0"/>
          <w:marBottom w:val="0"/>
          <w:divBdr>
            <w:top w:val="none" w:sz="0" w:space="0" w:color="auto"/>
            <w:left w:val="none" w:sz="0" w:space="0" w:color="auto"/>
            <w:bottom w:val="none" w:sz="0" w:space="0" w:color="auto"/>
            <w:right w:val="none" w:sz="0" w:space="0" w:color="auto"/>
          </w:divBdr>
        </w:div>
      </w:divsChild>
    </w:div>
    <w:div w:id="81295298">
      <w:bodyDiv w:val="1"/>
      <w:marLeft w:val="0"/>
      <w:marRight w:val="0"/>
      <w:marTop w:val="0"/>
      <w:marBottom w:val="0"/>
      <w:divBdr>
        <w:top w:val="none" w:sz="0" w:space="0" w:color="auto"/>
        <w:left w:val="none" w:sz="0" w:space="0" w:color="auto"/>
        <w:bottom w:val="none" w:sz="0" w:space="0" w:color="auto"/>
        <w:right w:val="none" w:sz="0" w:space="0" w:color="auto"/>
      </w:divBdr>
      <w:divsChild>
        <w:div w:id="759254939">
          <w:marLeft w:val="0"/>
          <w:marRight w:val="0"/>
          <w:marTop w:val="0"/>
          <w:marBottom w:val="0"/>
          <w:divBdr>
            <w:top w:val="none" w:sz="0" w:space="0" w:color="auto"/>
            <w:left w:val="none" w:sz="0" w:space="0" w:color="auto"/>
            <w:bottom w:val="none" w:sz="0" w:space="0" w:color="auto"/>
            <w:right w:val="none" w:sz="0" w:space="0" w:color="auto"/>
          </w:divBdr>
        </w:div>
      </w:divsChild>
    </w:div>
    <w:div w:id="89669129">
      <w:bodyDiv w:val="1"/>
      <w:marLeft w:val="0"/>
      <w:marRight w:val="0"/>
      <w:marTop w:val="0"/>
      <w:marBottom w:val="0"/>
      <w:divBdr>
        <w:top w:val="none" w:sz="0" w:space="0" w:color="auto"/>
        <w:left w:val="none" w:sz="0" w:space="0" w:color="auto"/>
        <w:bottom w:val="none" w:sz="0" w:space="0" w:color="auto"/>
        <w:right w:val="none" w:sz="0" w:space="0" w:color="auto"/>
      </w:divBdr>
    </w:div>
    <w:div w:id="96560911">
      <w:bodyDiv w:val="1"/>
      <w:marLeft w:val="0"/>
      <w:marRight w:val="0"/>
      <w:marTop w:val="0"/>
      <w:marBottom w:val="0"/>
      <w:divBdr>
        <w:top w:val="none" w:sz="0" w:space="0" w:color="auto"/>
        <w:left w:val="none" w:sz="0" w:space="0" w:color="auto"/>
        <w:bottom w:val="none" w:sz="0" w:space="0" w:color="auto"/>
        <w:right w:val="none" w:sz="0" w:space="0" w:color="auto"/>
      </w:divBdr>
      <w:divsChild>
        <w:div w:id="1572228131">
          <w:marLeft w:val="0"/>
          <w:marRight w:val="0"/>
          <w:marTop w:val="0"/>
          <w:marBottom w:val="0"/>
          <w:divBdr>
            <w:top w:val="none" w:sz="0" w:space="0" w:color="auto"/>
            <w:left w:val="none" w:sz="0" w:space="0" w:color="auto"/>
            <w:bottom w:val="none" w:sz="0" w:space="0" w:color="auto"/>
            <w:right w:val="none" w:sz="0" w:space="0" w:color="auto"/>
          </w:divBdr>
        </w:div>
      </w:divsChild>
    </w:div>
    <w:div w:id="100345977">
      <w:bodyDiv w:val="1"/>
      <w:marLeft w:val="0"/>
      <w:marRight w:val="0"/>
      <w:marTop w:val="0"/>
      <w:marBottom w:val="0"/>
      <w:divBdr>
        <w:top w:val="none" w:sz="0" w:space="0" w:color="auto"/>
        <w:left w:val="none" w:sz="0" w:space="0" w:color="auto"/>
        <w:bottom w:val="none" w:sz="0" w:space="0" w:color="auto"/>
        <w:right w:val="none" w:sz="0" w:space="0" w:color="auto"/>
      </w:divBdr>
      <w:divsChild>
        <w:div w:id="1583488606">
          <w:marLeft w:val="0"/>
          <w:marRight w:val="0"/>
          <w:marTop w:val="0"/>
          <w:marBottom w:val="0"/>
          <w:divBdr>
            <w:top w:val="none" w:sz="0" w:space="0" w:color="auto"/>
            <w:left w:val="none" w:sz="0" w:space="0" w:color="auto"/>
            <w:bottom w:val="none" w:sz="0" w:space="0" w:color="auto"/>
            <w:right w:val="none" w:sz="0" w:space="0" w:color="auto"/>
          </w:divBdr>
        </w:div>
      </w:divsChild>
    </w:div>
    <w:div w:id="104691466">
      <w:bodyDiv w:val="1"/>
      <w:marLeft w:val="0"/>
      <w:marRight w:val="0"/>
      <w:marTop w:val="0"/>
      <w:marBottom w:val="0"/>
      <w:divBdr>
        <w:top w:val="none" w:sz="0" w:space="0" w:color="auto"/>
        <w:left w:val="none" w:sz="0" w:space="0" w:color="auto"/>
        <w:bottom w:val="none" w:sz="0" w:space="0" w:color="auto"/>
        <w:right w:val="none" w:sz="0" w:space="0" w:color="auto"/>
      </w:divBdr>
      <w:divsChild>
        <w:div w:id="526142092">
          <w:marLeft w:val="0"/>
          <w:marRight w:val="0"/>
          <w:marTop w:val="0"/>
          <w:marBottom w:val="0"/>
          <w:divBdr>
            <w:top w:val="none" w:sz="0" w:space="0" w:color="auto"/>
            <w:left w:val="none" w:sz="0" w:space="0" w:color="auto"/>
            <w:bottom w:val="none" w:sz="0" w:space="0" w:color="auto"/>
            <w:right w:val="none" w:sz="0" w:space="0" w:color="auto"/>
          </w:divBdr>
        </w:div>
      </w:divsChild>
    </w:div>
    <w:div w:id="135873801">
      <w:bodyDiv w:val="1"/>
      <w:marLeft w:val="0"/>
      <w:marRight w:val="0"/>
      <w:marTop w:val="0"/>
      <w:marBottom w:val="0"/>
      <w:divBdr>
        <w:top w:val="none" w:sz="0" w:space="0" w:color="auto"/>
        <w:left w:val="none" w:sz="0" w:space="0" w:color="auto"/>
        <w:bottom w:val="none" w:sz="0" w:space="0" w:color="auto"/>
        <w:right w:val="none" w:sz="0" w:space="0" w:color="auto"/>
      </w:divBdr>
      <w:divsChild>
        <w:div w:id="676420705">
          <w:marLeft w:val="0"/>
          <w:marRight w:val="0"/>
          <w:marTop w:val="0"/>
          <w:marBottom w:val="0"/>
          <w:divBdr>
            <w:top w:val="none" w:sz="0" w:space="0" w:color="auto"/>
            <w:left w:val="none" w:sz="0" w:space="0" w:color="auto"/>
            <w:bottom w:val="none" w:sz="0" w:space="0" w:color="auto"/>
            <w:right w:val="none" w:sz="0" w:space="0" w:color="auto"/>
          </w:divBdr>
        </w:div>
      </w:divsChild>
    </w:div>
    <w:div w:id="234095322">
      <w:bodyDiv w:val="1"/>
      <w:marLeft w:val="0"/>
      <w:marRight w:val="0"/>
      <w:marTop w:val="0"/>
      <w:marBottom w:val="0"/>
      <w:divBdr>
        <w:top w:val="none" w:sz="0" w:space="0" w:color="auto"/>
        <w:left w:val="none" w:sz="0" w:space="0" w:color="auto"/>
        <w:bottom w:val="none" w:sz="0" w:space="0" w:color="auto"/>
        <w:right w:val="none" w:sz="0" w:space="0" w:color="auto"/>
      </w:divBdr>
      <w:divsChild>
        <w:div w:id="1834030278">
          <w:marLeft w:val="0"/>
          <w:marRight w:val="0"/>
          <w:marTop w:val="0"/>
          <w:marBottom w:val="0"/>
          <w:divBdr>
            <w:top w:val="none" w:sz="0" w:space="0" w:color="auto"/>
            <w:left w:val="none" w:sz="0" w:space="0" w:color="auto"/>
            <w:bottom w:val="none" w:sz="0" w:space="0" w:color="auto"/>
            <w:right w:val="none" w:sz="0" w:space="0" w:color="auto"/>
          </w:divBdr>
        </w:div>
      </w:divsChild>
    </w:div>
    <w:div w:id="255020938">
      <w:bodyDiv w:val="1"/>
      <w:marLeft w:val="0"/>
      <w:marRight w:val="0"/>
      <w:marTop w:val="0"/>
      <w:marBottom w:val="0"/>
      <w:divBdr>
        <w:top w:val="none" w:sz="0" w:space="0" w:color="auto"/>
        <w:left w:val="none" w:sz="0" w:space="0" w:color="auto"/>
        <w:bottom w:val="none" w:sz="0" w:space="0" w:color="auto"/>
        <w:right w:val="none" w:sz="0" w:space="0" w:color="auto"/>
      </w:divBdr>
    </w:div>
    <w:div w:id="257913198">
      <w:bodyDiv w:val="1"/>
      <w:marLeft w:val="0"/>
      <w:marRight w:val="0"/>
      <w:marTop w:val="0"/>
      <w:marBottom w:val="0"/>
      <w:divBdr>
        <w:top w:val="none" w:sz="0" w:space="0" w:color="auto"/>
        <w:left w:val="none" w:sz="0" w:space="0" w:color="auto"/>
        <w:bottom w:val="none" w:sz="0" w:space="0" w:color="auto"/>
        <w:right w:val="none" w:sz="0" w:space="0" w:color="auto"/>
      </w:divBdr>
      <w:divsChild>
        <w:div w:id="1250427921">
          <w:marLeft w:val="0"/>
          <w:marRight w:val="0"/>
          <w:marTop w:val="0"/>
          <w:marBottom w:val="0"/>
          <w:divBdr>
            <w:top w:val="none" w:sz="0" w:space="0" w:color="auto"/>
            <w:left w:val="none" w:sz="0" w:space="0" w:color="auto"/>
            <w:bottom w:val="none" w:sz="0" w:space="0" w:color="auto"/>
            <w:right w:val="none" w:sz="0" w:space="0" w:color="auto"/>
          </w:divBdr>
        </w:div>
      </w:divsChild>
    </w:div>
    <w:div w:id="277107959">
      <w:bodyDiv w:val="1"/>
      <w:marLeft w:val="0"/>
      <w:marRight w:val="0"/>
      <w:marTop w:val="0"/>
      <w:marBottom w:val="0"/>
      <w:divBdr>
        <w:top w:val="none" w:sz="0" w:space="0" w:color="auto"/>
        <w:left w:val="none" w:sz="0" w:space="0" w:color="auto"/>
        <w:bottom w:val="none" w:sz="0" w:space="0" w:color="auto"/>
        <w:right w:val="none" w:sz="0" w:space="0" w:color="auto"/>
      </w:divBdr>
      <w:divsChild>
        <w:div w:id="1799563694">
          <w:marLeft w:val="0"/>
          <w:marRight w:val="0"/>
          <w:marTop w:val="0"/>
          <w:marBottom w:val="0"/>
          <w:divBdr>
            <w:top w:val="none" w:sz="0" w:space="0" w:color="auto"/>
            <w:left w:val="none" w:sz="0" w:space="0" w:color="auto"/>
            <w:bottom w:val="none" w:sz="0" w:space="0" w:color="auto"/>
            <w:right w:val="none" w:sz="0" w:space="0" w:color="auto"/>
          </w:divBdr>
        </w:div>
      </w:divsChild>
    </w:div>
    <w:div w:id="293871977">
      <w:bodyDiv w:val="1"/>
      <w:marLeft w:val="0"/>
      <w:marRight w:val="0"/>
      <w:marTop w:val="0"/>
      <w:marBottom w:val="0"/>
      <w:divBdr>
        <w:top w:val="none" w:sz="0" w:space="0" w:color="auto"/>
        <w:left w:val="none" w:sz="0" w:space="0" w:color="auto"/>
        <w:bottom w:val="none" w:sz="0" w:space="0" w:color="auto"/>
        <w:right w:val="none" w:sz="0" w:space="0" w:color="auto"/>
      </w:divBdr>
      <w:divsChild>
        <w:div w:id="1426489023">
          <w:marLeft w:val="0"/>
          <w:marRight w:val="0"/>
          <w:marTop w:val="0"/>
          <w:marBottom w:val="0"/>
          <w:divBdr>
            <w:top w:val="none" w:sz="0" w:space="0" w:color="auto"/>
            <w:left w:val="none" w:sz="0" w:space="0" w:color="auto"/>
            <w:bottom w:val="none" w:sz="0" w:space="0" w:color="auto"/>
            <w:right w:val="none" w:sz="0" w:space="0" w:color="auto"/>
          </w:divBdr>
        </w:div>
      </w:divsChild>
    </w:div>
    <w:div w:id="304242614">
      <w:bodyDiv w:val="1"/>
      <w:marLeft w:val="0"/>
      <w:marRight w:val="0"/>
      <w:marTop w:val="0"/>
      <w:marBottom w:val="0"/>
      <w:divBdr>
        <w:top w:val="none" w:sz="0" w:space="0" w:color="auto"/>
        <w:left w:val="none" w:sz="0" w:space="0" w:color="auto"/>
        <w:bottom w:val="none" w:sz="0" w:space="0" w:color="auto"/>
        <w:right w:val="none" w:sz="0" w:space="0" w:color="auto"/>
      </w:divBdr>
      <w:divsChild>
        <w:div w:id="1669556455">
          <w:marLeft w:val="0"/>
          <w:marRight w:val="0"/>
          <w:marTop w:val="0"/>
          <w:marBottom w:val="0"/>
          <w:divBdr>
            <w:top w:val="none" w:sz="0" w:space="0" w:color="auto"/>
            <w:left w:val="none" w:sz="0" w:space="0" w:color="auto"/>
            <w:bottom w:val="none" w:sz="0" w:space="0" w:color="auto"/>
            <w:right w:val="none" w:sz="0" w:space="0" w:color="auto"/>
          </w:divBdr>
        </w:div>
      </w:divsChild>
    </w:div>
    <w:div w:id="343556513">
      <w:bodyDiv w:val="1"/>
      <w:marLeft w:val="0"/>
      <w:marRight w:val="0"/>
      <w:marTop w:val="0"/>
      <w:marBottom w:val="0"/>
      <w:divBdr>
        <w:top w:val="none" w:sz="0" w:space="0" w:color="auto"/>
        <w:left w:val="none" w:sz="0" w:space="0" w:color="auto"/>
        <w:bottom w:val="none" w:sz="0" w:space="0" w:color="auto"/>
        <w:right w:val="none" w:sz="0" w:space="0" w:color="auto"/>
      </w:divBdr>
      <w:divsChild>
        <w:div w:id="1690792018">
          <w:marLeft w:val="0"/>
          <w:marRight w:val="0"/>
          <w:marTop w:val="0"/>
          <w:marBottom w:val="0"/>
          <w:divBdr>
            <w:top w:val="none" w:sz="0" w:space="0" w:color="auto"/>
            <w:left w:val="none" w:sz="0" w:space="0" w:color="auto"/>
            <w:bottom w:val="none" w:sz="0" w:space="0" w:color="auto"/>
            <w:right w:val="none" w:sz="0" w:space="0" w:color="auto"/>
          </w:divBdr>
        </w:div>
      </w:divsChild>
    </w:div>
    <w:div w:id="365719157">
      <w:bodyDiv w:val="1"/>
      <w:marLeft w:val="0"/>
      <w:marRight w:val="0"/>
      <w:marTop w:val="0"/>
      <w:marBottom w:val="0"/>
      <w:divBdr>
        <w:top w:val="none" w:sz="0" w:space="0" w:color="auto"/>
        <w:left w:val="none" w:sz="0" w:space="0" w:color="auto"/>
        <w:bottom w:val="none" w:sz="0" w:space="0" w:color="auto"/>
        <w:right w:val="none" w:sz="0" w:space="0" w:color="auto"/>
      </w:divBdr>
      <w:divsChild>
        <w:div w:id="766658312">
          <w:marLeft w:val="0"/>
          <w:marRight w:val="0"/>
          <w:marTop w:val="0"/>
          <w:marBottom w:val="0"/>
          <w:divBdr>
            <w:top w:val="none" w:sz="0" w:space="0" w:color="auto"/>
            <w:left w:val="none" w:sz="0" w:space="0" w:color="auto"/>
            <w:bottom w:val="none" w:sz="0" w:space="0" w:color="auto"/>
            <w:right w:val="none" w:sz="0" w:space="0" w:color="auto"/>
          </w:divBdr>
        </w:div>
      </w:divsChild>
    </w:div>
    <w:div w:id="384646234">
      <w:bodyDiv w:val="1"/>
      <w:marLeft w:val="0"/>
      <w:marRight w:val="0"/>
      <w:marTop w:val="0"/>
      <w:marBottom w:val="0"/>
      <w:divBdr>
        <w:top w:val="none" w:sz="0" w:space="0" w:color="auto"/>
        <w:left w:val="none" w:sz="0" w:space="0" w:color="auto"/>
        <w:bottom w:val="none" w:sz="0" w:space="0" w:color="auto"/>
        <w:right w:val="none" w:sz="0" w:space="0" w:color="auto"/>
      </w:divBdr>
      <w:divsChild>
        <w:div w:id="1162308166">
          <w:marLeft w:val="0"/>
          <w:marRight w:val="0"/>
          <w:marTop w:val="0"/>
          <w:marBottom w:val="0"/>
          <w:divBdr>
            <w:top w:val="none" w:sz="0" w:space="0" w:color="auto"/>
            <w:left w:val="none" w:sz="0" w:space="0" w:color="auto"/>
            <w:bottom w:val="none" w:sz="0" w:space="0" w:color="auto"/>
            <w:right w:val="none" w:sz="0" w:space="0" w:color="auto"/>
          </w:divBdr>
        </w:div>
      </w:divsChild>
    </w:div>
    <w:div w:id="38838219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08">
          <w:marLeft w:val="0"/>
          <w:marRight w:val="0"/>
          <w:marTop w:val="0"/>
          <w:marBottom w:val="0"/>
          <w:divBdr>
            <w:top w:val="none" w:sz="0" w:space="0" w:color="auto"/>
            <w:left w:val="none" w:sz="0" w:space="0" w:color="auto"/>
            <w:bottom w:val="none" w:sz="0" w:space="0" w:color="auto"/>
            <w:right w:val="none" w:sz="0" w:space="0" w:color="auto"/>
          </w:divBdr>
        </w:div>
      </w:divsChild>
    </w:div>
    <w:div w:id="425729813">
      <w:bodyDiv w:val="1"/>
      <w:marLeft w:val="0"/>
      <w:marRight w:val="0"/>
      <w:marTop w:val="0"/>
      <w:marBottom w:val="0"/>
      <w:divBdr>
        <w:top w:val="none" w:sz="0" w:space="0" w:color="auto"/>
        <w:left w:val="none" w:sz="0" w:space="0" w:color="auto"/>
        <w:bottom w:val="none" w:sz="0" w:space="0" w:color="auto"/>
        <w:right w:val="none" w:sz="0" w:space="0" w:color="auto"/>
      </w:divBdr>
      <w:divsChild>
        <w:div w:id="1793359681">
          <w:marLeft w:val="0"/>
          <w:marRight w:val="0"/>
          <w:marTop w:val="0"/>
          <w:marBottom w:val="0"/>
          <w:divBdr>
            <w:top w:val="none" w:sz="0" w:space="0" w:color="auto"/>
            <w:left w:val="none" w:sz="0" w:space="0" w:color="auto"/>
            <w:bottom w:val="none" w:sz="0" w:space="0" w:color="auto"/>
            <w:right w:val="none" w:sz="0" w:space="0" w:color="auto"/>
          </w:divBdr>
        </w:div>
      </w:divsChild>
    </w:div>
    <w:div w:id="449973846">
      <w:bodyDiv w:val="1"/>
      <w:marLeft w:val="0"/>
      <w:marRight w:val="0"/>
      <w:marTop w:val="0"/>
      <w:marBottom w:val="0"/>
      <w:divBdr>
        <w:top w:val="none" w:sz="0" w:space="0" w:color="auto"/>
        <w:left w:val="none" w:sz="0" w:space="0" w:color="auto"/>
        <w:bottom w:val="none" w:sz="0" w:space="0" w:color="auto"/>
        <w:right w:val="none" w:sz="0" w:space="0" w:color="auto"/>
      </w:divBdr>
      <w:divsChild>
        <w:div w:id="1535116422">
          <w:marLeft w:val="0"/>
          <w:marRight w:val="0"/>
          <w:marTop w:val="0"/>
          <w:marBottom w:val="0"/>
          <w:divBdr>
            <w:top w:val="none" w:sz="0" w:space="0" w:color="auto"/>
            <w:left w:val="none" w:sz="0" w:space="0" w:color="auto"/>
            <w:bottom w:val="none" w:sz="0" w:space="0" w:color="auto"/>
            <w:right w:val="none" w:sz="0" w:space="0" w:color="auto"/>
          </w:divBdr>
        </w:div>
      </w:divsChild>
    </w:div>
    <w:div w:id="468017290">
      <w:bodyDiv w:val="1"/>
      <w:marLeft w:val="0"/>
      <w:marRight w:val="0"/>
      <w:marTop w:val="0"/>
      <w:marBottom w:val="0"/>
      <w:divBdr>
        <w:top w:val="none" w:sz="0" w:space="0" w:color="auto"/>
        <w:left w:val="none" w:sz="0" w:space="0" w:color="auto"/>
        <w:bottom w:val="none" w:sz="0" w:space="0" w:color="auto"/>
        <w:right w:val="none" w:sz="0" w:space="0" w:color="auto"/>
      </w:divBdr>
    </w:div>
    <w:div w:id="468937439">
      <w:bodyDiv w:val="1"/>
      <w:marLeft w:val="0"/>
      <w:marRight w:val="0"/>
      <w:marTop w:val="0"/>
      <w:marBottom w:val="0"/>
      <w:divBdr>
        <w:top w:val="none" w:sz="0" w:space="0" w:color="auto"/>
        <w:left w:val="none" w:sz="0" w:space="0" w:color="auto"/>
        <w:bottom w:val="none" w:sz="0" w:space="0" w:color="auto"/>
        <w:right w:val="none" w:sz="0" w:space="0" w:color="auto"/>
      </w:divBdr>
      <w:divsChild>
        <w:div w:id="144978885">
          <w:marLeft w:val="0"/>
          <w:marRight w:val="0"/>
          <w:marTop w:val="0"/>
          <w:marBottom w:val="0"/>
          <w:divBdr>
            <w:top w:val="none" w:sz="0" w:space="0" w:color="auto"/>
            <w:left w:val="none" w:sz="0" w:space="0" w:color="auto"/>
            <w:bottom w:val="none" w:sz="0" w:space="0" w:color="auto"/>
            <w:right w:val="none" w:sz="0" w:space="0" w:color="auto"/>
          </w:divBdr>
        </w:div>
      </w:divsChild>
    </w:div>
    <w:div w:id="470906123">
      <w:bodyDiv w:val="1"/>
      <w:marLeft w:val="0"/>
      <w:marRight w:val="0"/>
      <w:marTop w:val="0"/>
      <w:marBottom w:val="0"/>
      <w:divBdr>
        <w:top w:val="none" w:sz="0" w:space="0" w:color="auto"/>
        <w:left w:val="none" w:sz="0" w:space="0" w:color="auto"/>
        <w:bottom w:val="none" w:sz="0" w:space="0" w:color="auto"/>
        <w:right w:val="none" w:sz="0" w:space="0" w:color="auto"/>
      </w:divBdr>
      <w:divsChild>
        <w:div w:id="699666681">
          <w:marLeft w:val="0"/>
          <w:marRight w:val="0"/>
          <w:marTop w:val="0"/>
          <w:marBottom w:val="0"/>
          <w:divBdr>
            <w:top w:val="none" w:sz="0" w:space="0" w:color="auto"/>
            <w:left w:val="none" w:sz="0" w:space="0" w:color="auto"/>
            <w:bottom w:val="none" w:sz="0" w:space="0" w:color="auto"/>
            <w:right w:val="none" w:sz="0" w:space="0" w:color="auto"/>
          </w:divBdr>
        </w:div>
      </w:divsChild>
    </w:div>
    <w:div w:id="472990966">
      <w:bodyDiv w:val="1"/>
      <w:marLeft w:val="0"/>
      <w:marRight w:val="0"/>
      <w:marTop w:val="0"/>
      <w:marBottom w:val="0"/>
      <w:divBdr>
        <w:top w:val="none" w:sz="0" w:space="0" w:color="auto"/>
        <w:left w:val="none" w:sz="0" w:space="0" w:color="auto"/>
        <w:bottom w:val="none" w:sz="0" w:space="0" w:color="auto"/>
        <w:right w:val="none" w:sz="0" w:space="0" w:color="auto"/>
      </w:divBdr>
      <w:divsChild>
        <w:div w:id="1263950468">
          <w:marLeft w:val="0"/>
          <w:marRight w:val="0"/>
          <w:marTop w:val="0"/>
          <w:marBottom w:val="0"/>
          <w:divBdr>
            <w:top w:val="none" w:sz="0" w:space="0" w:color="auto"/>
            <w:left w:val="none" w:sz="0" w:space="0" w:color="auto"/>
            <w:bottom w:val="none" w:sz="0" w:space="0" w:color="auto"/>
            <w:right w:val="none" w:sz="0" w:space="0" w:color="auto"/>
          </w:divBdr>
        </w:div>
      </w:divsChild>
    </w:div>
    <w:div w:id="522596610">
      <w:bodyDiv w:val="1"/>
      <w:marLeft w:val="0"/>
      <w:marRight w:val="0"/>
      <w:marTop w:val="0"/>
      <w:marBottom w:val="0"/>
      <w:divBdr>
        <w:top w:val="none" w:sz="0" w:space="0" w:color="auto"/>
        <w:left w:val="none" w:sz="0" w:space="0" w:color="auto"/>
        <w:bottom w:val="none" w:sz="0" w:space="0" w:color="auto"/>
        <w:right w:val="none" w:sz="0" w:space="0" w:color="auto"/>
      </w:divBdr>
      <w:divsChild>
        <w:div w:id="50692016">
          <w:marLeft w:val="0"/>
          <w:marRight w:val="0"/>
          <w:marTop w:val="0"/>
          <w:marBottom w:val="0"/>
          <w:divBdr>
            <w:top w:val="none" w:sz="0" w:space="0" w:color="auto"/>
            <w:left w:val="none" w:sz="0" w:space="0" w:color="auto"/>
            <w:bottom w:val="none" w:sz="0" w:space="0" w:color="auto"/>
            <w:right w:val="none" w:sz="0" w:space="0" w:color="auto"/>
          </w:divBdr>
        </w:div>
      </w:divsChild>
    </w:div>
    <w:div w:id="528418515">
      <w:bodyDiv w:val="1"/>
      <w:marLeft w:val="0"/>
      <w:marRight w:val="0"/>
      <w:marTop w:val="0"/>
      <w:marBottom w:val="0"/>
      <w:divBdr>
        <w:top w:val="none" w:sz="0" w:space="0" w:color="auto"/>
        <w:left w:val="none" w:sz="0" w:space="0" w:color="auto"/>
        <w:bottom w:val="none" w:sz="0" w:space="0" w:color="auto"/>
        <w:right w:val="none" w:sz="0" w:space="0" w:color="auto"/>
      </w:divBdr>
      <w:divsChild>
        <w:div w:id="1382174052">
          <w:marLeft w:val="0"/>
          <w:marRight w:val="0"/>
          <w:marTop w:val="0"/>
          <w:marBottom w:val="0"/>
          <w:divBdr>
            <w:top w:val="none" w:sz="0" w:space="0" w:color="auto"/>
            <w:left w:val="none" w:sz="0" w:space="0" w:color="auto"/>
            <w:bottom w:val="none" w:sz="0" w:space="0" w:color="auto"/>
            <w:right w:val="none" w:sz="0" w:space="0" w:color="auto"/>
          </w:divBdr>
        </w:div>
      </w:divsChild>
    </w:div>
    <w:div w:id="539247544">
      <w:bodyDiv w:val="1"/>
      <w:marLeft w:val="0"/>
      <w:marRight w:val="0"/>
      <w:marTop w:val="0"/>
      <w:marBottom w:val="0"/>
      <w:divBdr>
        <w:top w:val="none" w:sz="0" w:space="0" w:color="auto"/>
        <w:left w:val="none" w:sz="0" w:space="0" w:color="auto"/>
        <w:bottom w:val="none" w:sz="0" w:space="0" w:color="auto"/>
        <w:right w:val="none" w:sz="0" w:space="0" w:color="auto"/>
      </w:divBdr>
      <w:divsChild>
        <w:div w:id="312107653">
          <w:marLeft w:val="0"/>
          <w:marRight w:val="0"/>
          <w:marTop w:val="0"/>
          <w:marBottom w:val="0"/>
          <w:divBdr>
            <w:top w:val="none" w:sz="0" w:space="0" w:color="auto"/>
            <w:left w:val="none" w:sz="0" w:space="0" w:color="auto"/>
            <w:bottom w:val="none" w:sz="0" w:space="0" w:color="auto"/>
            <w:right w:val="none" w:sz="0" w:space="0" w:color="auto"/>
          </w:divBdr>
        </w:div>
      </w:divsChild>
    </w:div>
    <w:div w:id="550459113">
      <w:bodyDiv w:val="1"/>
      <w:marLeft w:val="0"/>
      <w:marRight w:val="0"/>
      <w:marTop w:val="0"/>
      <w:marBottom w:val="0"/>
      <w:divBdr>
        <w:top w:val="none" w:sz="0" w:space="0" w:color="auto"/>
        <w:left w:val="none" w:sz="0" w:space="0" w:color="auto"/>
        <w:bottom w:val="none" w:sz="0" w:space="0" w:color="auto"/>
        <w:right w:val="none" w:sz="0" w:space="0" w:color="auto"/>
      </w:divBdr>
      <w:divsChild>
        <w:div w:id="1631937540">
          <w:marLeft w:val="0"/>
          <w:marRight w:val="0"/>
          <w:marTop w:val="0"/>
          <w:marBottom w:val="0"/>
          <w:divBdr>
            <w:top w:val="none" w:sz="0" w:space="0" w:color="auto"/>
            <w:left w:val="none" w:sz="0" w:space="0" w:color="auto"/>
            <w:bottom w:val="none" w:sz="0" w:space="0" w:color="auto"/>
            <w:right w:val="none" w:sz="0" w:space="0" w:color="auto"/>
          </w:divBdr>
        </w:div>
      </w:divsChild>
    </w:div>
    <w:div w:id="575748894">
      <w:bodyDiv w:val="1"/>
      <w:marLeft w:val="0"/>
      <w:marRight w:val="0"/>
      <w:marTop w:val="0"/>
      <w:marBottom w:val="0"/>
      <w:divBdr>
        <w:top w:val="none" w:sz="0" w:space="0" w:color="auto"/>
        <w:left w:val="none" w:sz="0" w:space="0" w:color="auto"/>
        <w:bottom w:val="none" w:sz="0" w:space="0" w:color="auto"/>
        <w:right w:val="none" w:sz="0" w:space="0" w:color="auto"/>
      </w:divBdr>
      <w:divsChild>
        <w:div w:id="677928824">
          <w:marLeft w:val="0"/>
          <w:marRight w:val="0"/>
          <w:marTop w:val="0"/>
          <w:marBottom w:val="0"/>
          <w:divBdr>
            <w:top w:val="none" w:sz="0" w:space="0" w:color="auto"/>
            <w:left w:val="none" w:sz="0" w:space="0" w:color="auto"/>
            <w:bottom w:val="none" w:sz="0" w:space="0" w:color="auto"/>
            <w:right w:val="none" w:sz="0" w:space="0" w:color="auto"/>
          </w:divBdr>
        </w:div>
      </w:divsChild>
    </w:div>
    <w:div w:id="601839499">
      <w:bodyDiv w:val="1"/>
      <w:marLeft w:val="0"/>
      <w:marRight w:val="0"/>
      <w:marTop w:val="0"/>
      <w:marBottom w:val="0"/>
      <w:divBdr>
        <w:top w:val="none" w:sz="0" w:space="0" w:color="auto"/>
        <w:left w:val="none" w:sz="0" w:space="0" w:color="auto"/>
        <w:bottom w:val="none" w:sz="0" w:space="0" w:color="auto"/>
        <w:right w:val="none" w:sz="0" w:space="0" w:color="auto"/>
      </w:divBdr>
    </w:div>
    <w:div w:id="624311147">
      <w:bodyDiv w:val="1"/>
      <w:marLeft w:val="0"/>
      <w:marRight w:val="0"/>
      <w:marTop w:val="0"/>
      <w:marBottom w:val="0"/>
      <w:divBdr>
        <w:top w:val="none" w:sz="0" w:space="0" w:color="auto"/>
        <w:left w:val="none" w:sz="0" w:space="0" w:color="auto"/>
        <w:bottom w:val="none" w:sz="0" w:space="0" w:color="auto"/>
        <w:right w:val="none" w:sz="0" w:space="0" w:color="auto"/>
      </w:divBdr>
      <w:divsChild>
        <w:div w:id="607196639">
          <w:marLeft w:val="0"/>
          <w:marRight w:val="0"/>
          <w:marTop w:val="0"/>
          <w:marBottom w:val="0"/>
          <w:divBdr>
            <w:top w:val="none" w:sz="0" w:space="0" w:color="auto"/>
            <w:left w:val="none" w:sz="0" w:space="0" w:color="auto"/>
            <w:bottom w:val="none" w:sz="0" w:space="0" w:color="auto"/>
            <w:right w:val="none" w:sz="0" w:space="0" w:color="auto"/>
          </w:divBdr>
        </w:div>
      </w:divsChild>
    </w:div>
    <w:div w:id="627786528">
      <w:bodyDiv w:val="1"/>
      <w:marLeft w:val="0"/>
      <w:marRight w:val="0"/>
      <w:marTop w:val="0"/>
      <w:marBottom w:val="0"/>
      <w:divBdr>
        <w:top w:val="none" w:sz="0" w:space="0" w:color="auto"/>
        <w:left w:val="none" w:sz="0" w:space="0" w:color="auto"/>
        <w:bottom w:val="none" w:sz="0" w:space="0" w:color="auto"/>
        <w:right w:val="none" w:sz="0" w:space="0" w:color="auto"/>
      </w:divBdr>
      <w:divsChild>
        <w:div w:id="565721109">
          <w:marLeft w:val="0"/>
          <w:marRight w:val="0"/>
          <w:marTop w:val="0"/>
          <w:marBottom w:val="0"/>
          <w:divBdr>
            <w:top w:val="none" w:sz="0" w:space="0" w:color="auto"/>
            <w:left w:val="none" w:sz="0" w:space="0" w:color="auto"/>
            <w:bottom w:val="none" w:sz="0" w:space="0" w:color="auto"/>
            <w:right w:val="none" w:sz="0" w:space="0" w:color="auto"/>
          </w:divBdr>
        </w:div>
      </w:divsChild>
    </w:div>
    <w:div w:id="658117321">
      <w:bodyDiv w:val="1"/>
      <w:marLeft w:val="0"/>
      <w:marRight w:val="0"/>
      <w:marTop w:val="0"/>
      <w:marBottom w:val="0"/>
      <w:divBdr>
        <w:top w:val="none" w:sz="0" w:space="0" w:color="auto"/>
        <w:left w:val="none" w:sz="0" w:space="0" w:color="auto"/>
        <w:bottom w:val="none" w:sz="0" w:space="0" w:color="auto"/>
        <w:right w:val="none" w:sz="0" w:space="0" w:color="auto"/>
      </w:divBdr>
      <w:divsChild>
        <w:div w:id="1023365023">
          <w:marLeft w:val="0"/>
          <w:marRight w:val="0"/>
          <w:marTop w:val="0"/>
          <w:marBottom w:val="0"/>
          <w:divBdr>
            <w:top w:val="none" w:sz="0" w:space="0" w:color="auto"/>
            <w:left w:val="none" w:sz="0" w:space="0" w:color="auto"/>
            <w:bottom w:val="none" w:sz="0" w:space="0" w:color="auto"/>
            <w:right w:val="none" w:sz="0" w:space="0" w:color="auto"/>
          </w:divBdr>
        </w:div>
      </w:divsChild>
    </w:div>
    <w:div w:id="660887282">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2">
          <w:marLeft w:val="0"/>
          <w:marRight w:val="0"/>
          <w:marTop w:val="0"/>
          <w:marBottom w:val="0"/>
          <w:divBdr>
            <w:top w:val="none" w:sz="0" w:space="0" w:color="auto"/>
            <w:left w:val="none" w:sz="0" w:space="0" w:color="auto"/>
            <w:bottom w:val="none" w:sz="0" w:space="0" w:color="auto"/>
            <w:right w:val="none" w:sz="0" w:space="0" w:color="auto"/>
          </w:divBdr>
        </w:div>
      </w:divsChild>
    </w:div>
    <w:div w:id="675884434">
      <w:bodyDiv w:val="1"/>
      <w:marLeft w:val="0"/>
      <w:marRight w:val="0"/>
      <w:marTop w:val="0"/>
      <w:marBottom w:val="0"/>
      <w:divBdr>
        <w:top w:val="none" w:sz="0" w:space="0" w:color="auto"/>
        <w:left w:val="none" w:sz="0" w:space="0" w:color="auto"/>
        <w:bottom w:val="none" w:sz="0" w:space="0" w:color="auto"/>
        <w:right w:val="none" w:sz="0" w:space="0" w:color="auto"/>
      </w:divBdr>
      <w:divsChild>
        <w:div w:id="275449250">
          <w:marLeft w:val="0"/>
          <w:marRight w:val="0"/>
          <w:marTop w:val="0"/>
          <w:marBottom w:val="0"/>
          <w:divBdr>
            <w:top w:val="none" w:sz="0" w:space="0" w:color="auto"/>
            <w:left w:val="none" w:sz="0" w:space="0" w:color="auto"/>
            <w:bottom w:val="none" w:sz="0" w:space="0" w:color="auto"/>
            <w:right w:val="none" w:sz="0" w:space="0" w:color="auto"/>
          </w:divBdr>
        </w:div>
      </w:divsChild>
    </w:div>
    <w:div w:id="682976665">
      <w:bodyDiv w:val="1"/>
      <w:marLeft w:val="0"/>
      <w:marRight w:val="0"/>
      <w:marTop w:val="0"/>
      <w:marBottom w:val="0"/>
      <w:divBdr>
        <w:top w:val="none" w:sz="0" w:space="0" w:color="auto"/>
        <w:left w:val="none" w:sz="0" w:space="0" w:color="auto"/>
        <w:bottom w:val="none" w:sz="0" w:space="0" w:color="auto"/>
        <w:right w:val="none" w:sz="0" w:space="0" w:color="auto"/>
      </w:divBdr>
      <w:divsChild>
        <w:div w:id="2014019240">
          <w:marLeft w:val="0"/>
          <w:marRight w:val="0"/>
          <w:marTop w:val="0"/>
          <w:marBottom w:val="0"/>
          <w:divBdr>
            <w:top w:val="none" w:sz="0" w:space="0" w:color="auto"/>
            <w:left w:val="none" w:sz="0" w:space="0" w:color="auto"/>
            <w:bottom w:val="none" w:sz="0" w:space="0" w:color="auto"/>
            <w:right w:val="none" w:sz="0" w:space="0" w:color="auto"/>
          </w:divBdr>
        </w:div>
      </w:divsChild>
    </w:div>
    <w:div w:id="696275975">
      <w:bodyDiv w:val="1"/>
      <w:marLeft w:val="0"/>
      <w:marRight w:val="0"/>
      <w:marTop w:val="0"/>
      <w:marBottom w:val="0"/>
      <w:divBdr>
        <w:top w:val="none" w:sz="0" w:space="0" w:color="auto"/>
        <w:left w:val="none" w:sz="0" w:space="0" w:color="auto"/>
        <w:bottom w:val="none" w:sz="0" w:space="0" w:color="auto"/>
        <w:right w:val="none" w:sz="0" w:space="0" w:color="auto"/>
      </w:divBdr>
      <w:divsChild>
        <w:div w:id="315450296">
          <w:marLeft w:val="0"/>
          <w:marRight w:val="0"/>
          <w:marTop w:val="0"/>
          <w:marBottom w:val="0"/>
          <w:divBdr>
            <w:top w:val="none" w:sz="0" w:space="0" w:color="auto"/>
            <w:left w:val="none" w:sz="0" w:space="0" w:color="auto"/>
            <w:bottom w:val="none" w:sz="0" w:space="0" w:color="auto"/>
            <w:right w:val="none" w:sz="0" w:space="0" w:color="auto"/>
          </w:divBdr>
        </w:div>
      </w:divsChild>
    </w:div>
    <w:div w:id="701323192">
      <w:bodyDiv w:val="1"/>
      <w:marLeft w:val="0"/>
      <w:marRight w:val="0"/>
      <w:marTop w:val="0"/>
      <w:marBottom w:val="0"/>
      <w:divBdr>
        <w:top w:val="none" w:sz="0" w:space="0" w:color="auto"/>
        <w:left w:val="none" w:sz="0" w:space="0" w:color="auto"/>
        <w:bottom w:val="none" w:sz="0" w:space="0" w:color="auto"/>
        <w:right w:val="none" w:sz="0" w:space="0" w:color="auto"/>
      </w:divBdr>
      <w:divsChild>
        <w:div w:id="1981688339">
          <w:marLeft w:val="0"/>
          <w:marRight w:val="0"/>
          <w:marTop w:val="0"/>
          <w:marBottom w:val="0"/>
          <w:divBdr>
            <w:top w:val="none" w:sz="0" w:space="0" w:color="auto"/>
            <w:left w:val="none" w:sz="0" w:space="0" w:color="auto"/>
            <w:bottom w:val="none" w:sz="0" w:space="0" w:color="auto"/>
            <w:right w:val="none" w:sz="0" w:space="0" w:color="auto"/>
          </w:divBdr>
        </w:div>
      </w:divsChild>
    </w:div>
    <w:div w:id="711806676">
      <w:bodyDiv w:val="1"/>
      <w:marLeft w:val="0"/>
      <w:marRight w:val="0"/>
      <w:marTop w:val="0"/>
      <w:marBottom w:val="0"/>
      <w:divBdr>
        <w:top w:val="none" w:sz="0" w:space="0" w:color="auto"/>
        <w:left w:val="none" w:sz="0" w:space="0" w:color="auto"/>
        <w:bottom w:val="none" w:sz="0" w:space="0" w:color="auto"/>
        <w:right w:val="none" w:sz="0" w:space="0" w:color="auto"/>
      </w:divBdr>
      <w:divsChild>
        <w:div w:id="1099988852">
          <w:marLeft w:val="0"/>
          <w:marRight w:val="0"/>
          <w:marTop w:val="0"/>
          <w:marBottom w:val="0"/>
          <w:divBdr>
            <w:top w:val="none" w:sz="0" w:space="0" w:color="auto"/>
            <w:left w:val="none" w:sz="0" w:space="0" w:color="auto"/>
            <w:bottom w:val="none" w:sz="0" w:space="0" w:color="auto"/>
            <w:right w:val="none" w:sz="0" w:space="0" w:color="auto"/>
          </w:divBdr>
        </w:div>
      </w:divsChild>
    </w:div>
    <w:div w:id="728767087">
      <w:bodyDiv w:val="1"/>
      <w:marLeft w:val="0"/>
      <w:marRight w:val="0"/>
      <w:marTop w:val="0"/>
      <w:marBottom w:val="0"/>
      <w:divBdr>
        <w:top w:val="none" w:sz="0" w:space="0" w:color="auto"/>
        <w:left w:val="none" w:sz="0" w:space="0" w:color="auto"/>
        <w:bottom w:val="none" w:sz="0" w:space="0" w:color="auto"/>
        <w:right w:val="none" w:sz="0" w:space="0" w:color="auto"/>
      </w:divBdr>
      <w:divsChild>
        <w:div w:id="764573362">
          <w:marLeft w:val="0"/>
          <w:marRight w:val="0"/>
          <w:marTop w:val="0"/>
          <w:marBottom w:val="0"/>
          <w:divBdr>
            <w:top w:val="none" w:sz="0" w:space="0" w:color="auto"/>
            <w:left w:val="none" w:sz="0" w:space="0" w:color="auto"/>
            <w:bottom w:val="none" w:sz="0" w:space="0" w:color="auto"/>
            <w:right w:val="none" w:sz="0" w:space="0" w:color="auto"/>
          </w:divBdr>
        </w:div>
      </w:divsChild>
    </w:div>
    <w:div w:id="737871412">
      <w:bodyDiv w:val="1"/>
      <w:marLeft w:val="0"/>
      <w:marRight w:val="0"/>
      <w:marTop w:val="0"/>
      <w:marBottom w:val="0"/>
      <w:divBdr>
        <w:top w:val="none" w:sz="0" w:space="0" w:color="auto"/>
        <w:left w:val="none" w:sz="0" w:space="0" w:color="auto"/>
        <w:bottom w:val="none" w:sz="0" w:space="0" w:color="auto"/>
        <w:right w:val="none" w:sz="0" w:space="0" w:color="auto"/>
      </w:divBdr>
      <w:divsChild>
        <w:div w:id="38668897">
          <w:marLeft w:val="0"/>
          <w:marRight w:val="0"/>
          <w:marTop w:val="0"/>
          <w:marBottom w:val="0"/>
          <w:divBdr>
            <w:top w:val="none" w:sz="0" w:space="0" w:color="auto"/>
            <w:left w:val="none" w:sz="0" w:space="0" w:color="auto"/>
            <w:bottom w:val="none" w:sz="0" w:space="0" w:color="auto"/>
            <w:right w:val="none" w:sz="0" w:space="0" w:color="auto"/>
          </w:divBdr>
        </w:div>
      </w:divsChild>
    </w:div>
    <w:div w:id="831987741">
      <w:bodyDiv w:val="1"/>
      <w:marLeft w:val="0"/>
      <w:marRight w:val="0"/>
      <w:marTop w:val="0"/>
      <w:marBottom w:val="0"/>
      <w:divBdr>
        <w:top w:val="none" w:sz="0" w:space="0" w:color="auto"/>
        <w:left w:val="none" w:sz="0" w:space="0" w:color="auto"/>
        <w:bottom w:val="none" w:sz="0" w:space="0" w:color="auto"/>
        <w:right w:val="none" w:sz="0" w:space="0" w:color="auto"/>
      </w:divBdr>
      <w:divsChild>
        <w:div w:id="2060669178">
          <w:marLeft w:val="0"/>
          <w:marRight w:val="0"/>
          <w:marTop w:val="0"/>
          <w:marBottom w:val="0"/>
          <w:divBdr>
            <w:top w:val="none" w:sz="0" w:space="0" w:color="auto"/>
            <w:left w:val="none" w:sz="0" w:space="0" w:color="auto"/>
            <w:bottom w:val="none" w:sz="0" w:space="0" w:color="auto"/>
            <w:right w:val="none" w:sz="0" w:space="0" w:color="auto"/>
          </w:divBdr>
        </w:div>
      </w:divsChild>
    </w:div>
    <w:div w:id="846868816">
      <w:bodyDiv w:val="1"/>
      <w:marLeft w:val="0"/>
      <w:marRight w:val="0"/>
      <w:marTop w:val="0"/>
      <w:marBottom w:val="0"/>
      <w:divBdr>
        <w:top w:val="none" w:sz="0" w:space="0" w:color="auto"/>
        <w:left w:val="none" w:sz="0" w:space="0" w:color="auto"/>
        <w:bottom w:val="none" w:sz="0" w:space="0" w:color="auto"/>
        <w:right w:val="none" w:sz="0" w:space="0" w:color="auto"/>
      </w:divBdr>
      <w:divsChild>
        <w:div w:id="130681434">
          <w:marLeft w:val="0"/>
          <w:marRight w:val="0"/>
          <w:marTop w:val="0"/>
          <w:marBottom w:val="0"/>
          <w:divBdr>
            <w:top w:val="none" w:sz="0" w:space="0" w:color="auto"/>
            <w:left w:val="none" w:sz="0" w:space="0" w:color="auto"/>
            <w:bottom w:val="none" w:sz="0" w:space="0" w:color="auto"/>
            <w:right w:val="none" w:sz="0" w:space="0" w:color="auto"/>
          </w:divBdr>
        </w:div>
      </w:divsChild>
    </w:div>
    <w:div w:id="848057640">
      <w:bodyDiv w:val="1"/>
      <w:marLeft w:val="0"/>
      <w:marRight w:val="0"/>
      <w:marTop w:val="0"/>
      <w:marBottom w:val="0"/>
      <w:divBdr>
        <w:top w:val="none" w:sz="0" w:space="0" w:color="auto"/>
        <w:left w:val="none" w:sz="0" w:space="0" w:color="auto"/>
        <w:bottom w:val="none" w:sz="0" w:space="0" w:color="auto"/>
        <w:right w:val="none" w:sz="0" w:space="0" w:color="auto"/>
      </w:divBdr>
      <w:divsChild>
        <w:div w:id="349111277">
          <w:marLeft w:val="0"/>
          <w:marRight w:val="0"/>
          <w:marTop w:val="0"/>
          <w:marBottom w:val="0"/>
          <w:divBdr>
            <w:top w:val="none" w:sz="0" w:space="0" w:color="auto"/>
            <w:left w:val="none" w:sz="0" w:space="0" w:color="auto"/>
            <w:bottom w:val="none" w:sz="0" w:space="0" w:color="auto"/>
            <w:right w:val="none" w:sz="0" w:space="0" w:color="auto"/>
          </w:divBdr>
        </w:div>
      </w:divsChild>
    </w:div>
    <w:div w:id="878858660">
      <w:bodyDiv w:val="1"/>
      <w:marLeft w:val="0"/>
      <w:marRight w:val="0"/>
      <w:marTop w:val="0"/>
      <w:marBottom w:val="0"/>
      <w:divBdr>
        <w:top w:val="none" w:sz="0" w:space="0" w:color="auto"/>
        <w:left w:val="none" w:sz="0" w:space="0" w:color="auto"/>
        <w:bottom w:val="none" w:sz="0" w:space="0" w:color="auto"/>
        <w:right w:val="none" w:sz="0" w:space="0" w:color="auto"/>
      </w:divBdr>
      <w:divsChild>
        <w:div w:id="1892155610">
          <w:marLeft w:val="0"/>
          <w:marRight w:val="0"/>
          <w:marTop w:val="0"/>
          <w:marBottom w:val="0"/>
          <w:divBdr>
            <w:top w:val="none" w:sz="0" w:space="0" w:color="auto"/>
            <w:left w:val="none" w:sz="0" w:space="0" w:color="auto"/>
            <w:bottom w:val="none" w:sz="0" w:space="0" w:color="auto"/>
            <w:right w:val="none" w:sz="0" w:space="0" w:color="auto"/>
          </w:divBdr>
        </w:div>
      </w:divsChild>
    </w:div>
    <w:div w:id="925504838">
      <w:bodyDiv w:val="1"/>
      <w:marLeft w:val="0"/>
      <w:marRight w:val="0"/>
      <w:marTop w:val="0"/>
      <w:marBottom w:val="0"/>
      <w:divBdr>
        <w:top w:val="none" w:sz="0" w:space="0" w:color="auto"/>
        <w:left w:val="none" w:sz="0" w:space="0" w:color="auto"/>
        <w:bottom w:val="none" w:sz="0" w:space="0" w:color="auto"/>
        <w:right w:val="none" w:sz="0" w:space="0" w:color="auto"/>
      </w:divBdr>
      <w:divsChild>
        <w:div w:id="759719768">
          <w:marLeft w:val="0"/>
          <w:marRight w:val="0"/>
          <w:marTop w:val="0"/>
          <w:marBottom w:val="0"/>
          <w:divBdr>
            <w:top w:val="none" w:sz="0" w:space="0" w:color="auto"/>
            <w:left w:val="none" w:sz="0" w:space="0" w:color="auto"/>
            <w:bottom w:val="none" w:sz="0" w:space="0" w:color="auto"/>
            <w:right w:val="none" w:sz="0" w:space="0" w:color="auto"/>
          </w:divBdr>
        </w:div>
      </w:divsChild>
    </w:div>
    <w:div w:id="929004623">
      <w:bodyDiv w:val="1"/>
      <w:marLeft w:val="0"/>
      <w:marRight w:val="0"/>
      <w:marTop w:val="0"/>
      <w:marBottom w:val="0"/>
      <w:divBdr>
        <w:top w:val="none" w:sz="0" w:space="0" w:color="auto"/>
        <w:left w:val="none" w:sz="0" w:space="0" w:color="auto"/>
        <w:bottom w:val="none" w:sz="0" w:space="0" w:color="auto"/>
        <w:right w:val="none" w:sz="0" w:space="0" w:color="auto"/>
      </w:divBdr>
      <w:divsChild>
        <w:div w:id="22101948">
          <w:marLeft w:val="0"/>
          <w:marRight w:val="0"/>
          <w:marTop w:val="0"/>
          <w:marBottom w:val="0"/>
          <w:divBdr>
            <w:top w:val="none" w:sz="0" w:space="0" w:color="auto"/>
            <w:left w:val="none" w:sz="0" w:space="0" w:color="auto"/>
            <w:bottom w:val="none" w:sz="0" w:space="0" w:color="auto"/>
            <w:right w:val="none" w:sz="0" w:space="0" w:color="auto"/>
          </w:divBdr>
        </w:div>
      </w:divsChild>
    </w:div>
    <w:div w:id="966160379">
      <w:bodyDiv w:val="1"/>
      <w:marLeft w:val="0"/>
      <w:marRight w:val="0"/>
      <w:marTop w:val="0"/>
      <w:marBottom w:val="0"/>
      <w:divBdr>
        <w:top w:val="none" w:sz="0" w:space="0" w:color="auto"/>
        <w:left w:val="none" w:sz="0" w:space="0" w:color="auto"/>
        <w:bottom w:val="none" w:sz="0" w:space="0" w:color="auto"/>
        <w:right w:val="none" w:sz="0" w:space="0" w:color="auto"/>
      </w:divBdr>
    </w:div>
    <w:div w:id="971208980">
      <w:bodyDiv w:val="1"/>
      <w:marLeft w:val="0"/>
      <w:marRight w:val="0"/>
      <w:marTop w:val="0"/>
      <w:marBottom w:val="0"/>
      <w:divBdr>
        <w:top w:val="none" w:sz="0" w:space="0" w:color="auto"/>
        <w:left w:val="none" w:sz="0" w:space="0" w:color="auto"/>
        <w:bottom w:val="none" w:sz="0" w:space="0" w:color="auto"/>
        <w:right w:val="none" w:sz="0" w:space="0" w:color="auto"/>
      </w:divBdr>
      <w:divsChild>
        <w:div w:id="1289820270">
          <w:marLeft w:val="0"/>
          <w:marRight w:val="0"/>
          <w:marTop w:val="0"/>
          <w:marBottom w:val="0"/>
          <w:divBdr>
            <w:top w:val="none" w:sz="0" w:space="0" w:color="auto"/>
            <w:left w:val="none" w:sz="0" w:space="0" w:color="auto"/>
            <w:bottom w:val="none" w:sz="0" w:space="0" w:color="auto"/>
            <w:right w:val="none" w:sz="0" w:space="0" w:color="auto"/>
          </w:divBdr>
        </w:div>
      </w:divsChild>
    </w:div>
    <w:div w:id="1008487249">
      <w:bodyDiv w:val="1"/>
      <w:marLeft w:val="0"/>
      <w:marRight w:val="0"/>
      <w:marTop w:val="0"/>
      <w:marBottom w:val="0"/>
      <w:divBdr>
        <w:top w:val="none" w:sz="0" w:space="0" w:color="auto"/>
        <w:left w:val="none" w:sz="0" w:space="0" w:color="auto"/>
        <w:bottom w:val="none" w:sz="0" w:space="0" w:color="auto"/>
        <w:right w:val="none" w:sz="0" w:space="0" w:color="auto"/>
      </w:divBdr>
      <w:divsChild>
        <w:div w:id="1820921435">
          <w:marLeft w:val="0"/>
          <w:marRight w:val="0"/>
          <w:marTop w:val="0"/>
          <w:marBottom w:val="0"/>
          <w:divBdr>
            <w:top w:val="none" w:sz="0" w:space="0" w:color="auto"/>
            <w:left w:val="none" w:sz="0" w:space="0" w:color="auto"/>
            <w:bottom w:val="none" w:sz="0" w:space="0" w:color="auto"/>
            <w:right w:val="none" w:sz="0" w:space="0" w:color="auto"/>
          </w:divBdr>
        </w:div>
      </w:divsChild>
    </w:div>
    <w:div w:id="1019162233">
      <w:bodyDiv w:val="1"/>
      <w:marLeft w:val="0"/>
      <w:marRight w:val="0"/>
      <w:marTop w:val="0"/>
      <w:marBottom w:val="0"/>
      <w:divBdr>
        <w:top w:val="none" w:sz="0" w:space="0" w:color="auto"/>
        <w:left w:val="none" w:sz="0" w:space="0" w:color="auto"/>
        <w:bottom w:val="none" w:sz="0" w:space="0" w:color="auto"/>
        <w:right w:val="none" w:sz="0" w:space="0" w:color="auto"/>
      </w:divBdr>
      <w:divsChild>
        <w:div w:id="1603494086">
          <w:marLeft w:val="0"/>
          <w:marRight w:val="0"/>
          <w:marTop w:val="0"/>
          <w:marBottom w:val="0"/>
          <w:divBdr>
            <w:top w:val="none" w:sz="0" w:space="0" w:color="auto"/>
            <w:left w:val="none" w:sz="0" w:space="0" w:color="auto"/>
            <w:bottom w:val="none" w:sz="0" w:space="0" w:color="auto"/>
            <w:right w:val="none" w:sz="0" w:space="0" w:color="auto"/>
          </w:divBdr>
        </w:div>
      </w:divsChild>
    </w:div>
    <w:div w:id="1032655468">
      <w:bodyDiv w:val="1"/>
      <w:marLeft w:val="0"/>
      <w:marRight w:val="0"/>
      <w:marTop w:val="0"/>
      <w:marBottom w:val="0"/>
      <w:divBdr>
        <w:top w:val="none" w:sz="0" w:space="0" w:color="auto"/>
        <w:left w:val="none" w:sz="0" w:space="0" w:color="auto"/>
        <w:bottom w:val="none" w:sz="0" w:space="0" w:color="auto"/>
        <w:right w:val="none" w:sz="0" w:space="0" w:color="auto"/>
      </w:divBdr>
      <w:divsChild>
        <w:div w:id="1462458626">
          <w:marLeft w:val="0"/>
          <w:marRight w:val="0"/>
          <w:marTop w:val="0"/>
          <w:marBottom w:val="0"/>
          <w:divBdr>
            <w:top w:val="none" w:sz="0" w:space="0" w:color="auto"/>
            <w:left w:val="none" w:sz="0" w:space="0" w:color="auto"/>
            <w:bottom w:val="none" w:sz="0" w:space="0" w:color="auto"/>
            <w:right w:val="none" w:sz="0" w:space="0" w:color="auto"/>
          </w:divBdr>
        </w:div>
      </w:divsChild>
    </w:div>
    <w:div w:id="1033580884">
      <w:bodyDiv w:val="1"/>
      <w:marLeft w:val="0"/>
      <w:marRight w:val="0"/>
      <w:marTop w:val="0"/>
      <w:marBottom w:val="0"/>
      <w:divBdr>
        <w:top w:val="none" w:sz="0" w:space="0" w:color="auto"/>
        <w:left w:val="none" w:sz="0" w:space="0" w:color="auto"/>
        <w:bottom w:val="none" w:sz="0" w:space="0" w:color="auto"/>
        <w:right w:val="none" w:sz="0" w:space="0" w:color="auto"/>
      </w:divBdr>
    </w:div>
    <w:div w:id="1033925733">
      <w:bodyDiv w:val="1"/>
      <w:marLeft w:val="0"/>
      <w:marRight w:val="0"/>
      <w:marTop w:val="0"/>
      <w:marBottom w:val="0"/>
      <w:divBdr>
        <w:top w:val="none" w:sz="0" w:space="0" w:color="auto"/>
        <w:left w:val="none" w:sz="0" w:space="0" w:color="auto"/>
        <w:bottom w:val="none" w:sz="0" w:space="0" w:color="auto"/>
        <w:right w:val="none" w:sz="0" w:space="0" w:color="auto"/>
      </w:divBdr>
    </w:div>
    <w:div w:id="1052852934">
      <w:bodyDiv w:val="1"/>
      <w:marLeft w:val="0"/>
      <w:marRight w:val="0"/>
      <w:marTop w:val="0"/>
      <w:marBottom w:val="0"/>
      <w:divBdr>
        <w:top w:val="none" w:sz="0" w:space="0" w:color="auto"/>
        <w:left w:val="none" w:sz="0" w:space="0" w:color="auto"/>
        <w:bottom w:val="none" w:sz="0" w:space="0" w:color="auto"/>
        <w:right w:val="none" w:sz="0" w:space="0" w:color="auto"/>
      </w:divBdr>
      <w:divsChild>
        <w:div w:id="1525636751">
          <w:marLeft w:val="0"/>
          <w:marRight w:val="0"/>
          <w:marTop w:val="0"/>
          <w:marBottom w:val="0"/>
          <w:divBdr>
            <w:top w:val="none" w:sz="0" w:space="0" w:color="auto"/>
            <w:left w:val="none" w:sz="0" w:space="0" w:color="auto"/>
            <w:bottom w:val="none" w:sz="0" w:space="0" w:color="auto"/>
            <w:right w:val="none" w:sz="0" w:space="0" w:color="auto"/>
          </w:divBdr>
        </w:div>
      </w:divsChild>
    </w:div>
    <w:div w:id="1056663738">
      <w:bodyDiv w:val="1"/>
      <w:marLeft w:val="0"/>
      <w:marRight w:val="0"/>
      <w:marTop w:val="0"/>
      <w:marBottom w:val="0"/>
      <w:divBdr>
        <w:top w:val="none" w:sz="0" w:space="0" w:color="auto"/>
        <w:left w:val="none" w:sz="0" w:space="0" w:color="auto"/>
        <w:bottom w:val="none" w:sz="0" w:space="0" w:color="auto"/>
        <w:right w:val="none" w:sz="0" w:space="0" w:color="auto"/>
      </w:divBdr>
      <w:divsChild>
        <w:div w:id="1594317485">
          <w:marLeft w:val="0"/>
          <w:marRight w:val="0"/>
          <w:marTop w:val="0"/>
          <w:marBottom w:val="0"/>
          <w:divBdr>
            <w:top w:val="none" w:sz="0" w:space="0" w:color="auto"/>
            <w:left w:val="none" w:sz="0" w:space="0" w:color="auto"/>
            <w:bottom w:val="none" w:sz="0" w:space="0" w:color="auto"/>
            <w:right w:val="none" w:sz="0" w:space="0" w:color="auto"/>
          </w:divBdr>
        </w:div>
      </w:divsChild>
    </w:div>
    <w:div w:id="1076438445">
      <w:bodyDiv w:val="1"/>
      <w:marLeft w:val="0"/>
      <w:marRight w:val="0"/>
      <w:marTop w:val="0"/>
      <w:marBottom w:val="0"/>
      <w:divBdr>
        <w:top w:val="none" w:sz="0" w:space="0" w:color="auto"/>
        <w:left w:val="none" w:sz="0" w:space="0" w:color="auto"/>
        <w:bottom w:val="none" w:sz="0" w:space="0" w:color="auto"/>
        <w:right w:val="none" w:sz="0" w:space="0" w:color="auto"/>
      </w:divBdr>
      <w:divsChild>
        <w:div w:id="2051539479">
          <w:marLeft w:val="0"/>
          <w:marRight w:val="0"/>
          <w:marTop w:val="0"/>
          <w:marBottom w:val="0"/>
          <w:divBdr>
            <w:top w:val="none" w:sz="0" w:space="0" w:color="auto"/>
            <w:left w:val="none" w:sz="0" w:space="0" w:color="auto"/>
            <w:bottom w:val="none" w:sz="0" w:space="0" w:color="auto"/>
            <w:right w:val="none" w:sz="0" w:space="0" w:color="auto"/>
          </w:divBdr>
        </w:div>
      </w:divsChild>
    </w:div>
    <w:div w:id="1083573666">
      <w:bodyDiv w:val="1"/>
      <w:marLeft w:val="0"/>
      <w:marRight w:val="0"/>
      <w:marTop w:val="0"/>
      <w:marBottom w:val="0"/>
      <w:divBdr>
        <w:top w:val="none" w:sz="0" w:space="0" w:color="auto"/>
        <w:left w:val="none" w:sz="0" w:space="0" w:color="auto"/>
        <w:bottom w:val="none" w:sz="0" w:space="0" w:color="auto"/>
        <w:right w:val="none" w:sz="0" w:space="0" w:color="auto"/>
      </w:divBdr>
      <w:divsChild>
        <w:div w:id="1940139713">
          <w:marLeft w:val="0"/>
          <w:marRight w:val="0"/>
          <w:marTop w:val="0"/>
          <w:marBottom w:val="0"/>
          <w:divBdr>
            <w:top w:val="none" w:sz="0" w:space="0" w:color="auto"/>
            <w:left w:val="none" w:sz="0" w:space="0" w:color="auto"/>
            <w:bottom w:val="none" w:sz="0" w:space="0" w:color="auto"/>
            <w:right w:val="none" w:sz="0" w:space="0" w:color="auto"/>
          </w:divBdr>
        </w:div>
      </w:divsChild>
    </w:div>
    <w:div w:id="1107503413">
      <w:bodyDiv w:val="1"/>
      <w:marLeft w:val="0"/>
      <w:marRight w:val="0"/>
      <w:marTop w:val="0"/>
      <w:marBottom w:val="0"/>
      <w:divBdr>
        <w:top w:val="none" w:sz="0" w:space="0" w:color="auto"/>
        <w:left w:val="none" w:sz="0" w:space="0" w:color="auto"/>
        <w:bottom w:val="none" w:sz="0" w:space="0" w:color="auto"/>
        <w:right w:val="none" w:sz="0" w:space="0" w:color="auto"/>
      </w:divBdr>
    </w:div>
    <w:div w:id="1114788070">
      <w:bodyDiv w:val="1"/>
      <w:marLeft w:val="0"/>
      <w:marRight w:val="0"/>
      <w:marTop w:val="0"/>
      <w:marBottom w:val="0"/>
      <w:divBdr>
        <w:top w:val="none" w:sz="0" w:space="0" w:color="auto"/>
        <w:left w:val="none" w:sz="0" w:space="0" w:color="auto"/>
        <w:bottom w:val="none" w:sz="0" w:space="0" w:color="auto"/>
        <w:right w:val="none" w:sz="0" w:space="0" w:color="auto"/>
      </w:divBdr>
      <w:divsChild>
        <w:div w:id="1494491070">
          <w:marLeft w:val="0"/>
          <w:marRight w:val="0"/>
          <w:marTop w:val="0"/>
          <w:marBottom w:val="0"/>
          <w:divBdr>
            <w:top w:val="none" w:sz="0" w:space="0" w:color="auto"/>
            <w:left w:val="none" w:sz="0" w:space="0" w:color="auto"/>
            <w:bottom w:val="none" w:sz="0" w:space="0" w:color="auto"/>
            <w:right w:val="none" w:sz="0" w:space="0" w:color="auto"/>
          </w:divBdr>
        </w:div>
      </w:divsChild>
    </w:div>
    <w:div w:id="1180586833">
      <w:bodyDiv w:val="1"/>
      <w:marLeft w:val="0"/>
      <w:marRight w:val="0"/>
      <w:marTop w:val="0"/>
      <w:marBottom w:val="0"/>
      <w:divBdr>
        <w:top w:val="none" w:sz="0" w:space="0" w:color="auto"/>
        <w:left w:val="none" w:sz="0" w:space="0" w:color="auto"/>
        <w:bottom w:val="none" w:sz="0" w:space="0" w:color="auto"/>
        <w:right w:val="none" w:sz="0" w:space="0" w:color="auto"/>
      </w:divBdr>
    </w:div>
    <w:div w:id="1194536240">
      <w:bodyDiv w:val="1"/>
      <w:marLeft w:val="0"/>
      <w:marRight w:val="0"/>
      <w:marTop w:val="0"/>
      <w:marBottom w:val="0"/>
      <w:divBdr>
        <w:top w:val="none" w:sz="0" w:space="0" w:color="auto"/>
        <w:left w:val="none" w:sz="0" w:space="0" w:color="auto"/>
        <w:bottom w:val="none" w:sz="0" w:space="0" w:color="auto"/>
        <w:right w:val="none" w:sz="0" w:space="0" w:color="auto"/>
      </w:divBdr>
      <w:divsChild>
        <w:div w:id="648048806">
          <w:marLeft w:val="0"/>
          <w:marRight w:val="0"/>
          <w:marTop w:val="0"/>
          <w:marBottom w:val="0"/>
          <w:divBdr>
            <w:top w:val="none" w:sz="0" w:space="0" w:color="auto"/>
            <w:left w:val="none" w:sz="0" w:space="0" w:color="auto"/>
            <w:bottom w:val="none" w:sz="0" w:space="0" w:color="auto"/>
            <w:right w:val="none" w:sz="0" w:space="0" w:color="auto"/>
          </w:divBdr>
        </w:div>
      </w:divsChild>
    </w:div>
    <w:div w:id="1240480798">
      <w:bodyDiv w:val="1"/>
      <w:marLeft w:val="0"/>
      <w:marRight w:val="0"/>
      <w:marTop w:val="0"/>
      <w:marBottom w:val="0"/>
      <w:divBdr>
        <w:top w:val="none" w:sz="0" w:space="0" w:color="auto"/>
        <w:left w:val="none" w:sz="0" w:space="0" w:color="auto"/>
        <w:bottom w:val="none" w:sz="0" w:space="0" w:color="auto"/>
        <w:right w:val="none" w:sz="0" w:space="0" w:color="auto"/>
      </w:divBdr>
      <w:divsChild>
        <w:div w:id="1901019049">
          <w:marLeft w:val="0"/>
          <w:marRight w:val="0"/>
          <w:marTop w:val="0"/>
          <w:marBottom w:val="0"/>
          <w:divBdr>
            <w:top w:val="none" w:sz="0" w:space="0" w:color="auto"/>
            <w:left w:val="none" w:sz="0" w:space="0" w:color="auto"/>
            <w:bottom w:val="none" w:sz="0" w:space="0" w:color="auto"/>
            <w:right w:val="none" w:sz="0" w:space="0" w:color="auto"/>
          </w:divBdr>
        </w:div>
      </w:divsChild>
    </w:div>
    <w:div w:id="1268544052">
      <w:bodyDiv w:val="1"/>
      <w:marLeft w:val="0"/>
      <w:marRight w:val="0"/>
      <w:marTop w:val="0"/>
      <w:marBottom w:val="0"/>
      <w:divBdr>
        <w:top w:val="none" w:sz="0" w:space="0" w:color="auto"/>
        <w:left w:val="none" w:sz="0" w:space="0" w:color="auto"/>
        <w:bottom w:val="none" w:sz="0" w:space="0" w:color="auto"/>
        <w:right w:val="none" w:sz="0" w:space="0" w:color="auto"/>
      </w:divBdr>
      <w:divsChild>
        <w:div w:id="537939682">
          <w:marLeft w:val="0"/>
          <w:marRight w:val="0"/>
          <w:marTop w:val="0"/>
          <w:marBottom w:val="0"/>
          <w:divBdr>
            <w:top w:val="none" w:sz="0" w:space="0" w:color="auto"/>
            <w:left w:val="none" w:sz="0" w:space="0" w:color="auto"/>
            <w:bottom w:val="none" w:sz="0" w:space="0" w:color="auto"/>
            <w:right w:val="none" w:sz="0" w:space="0" w:color="auto"/>
          </w:divBdr>
        </w:div>
      </w:divsChild>
    </w:div>
    <w:div w:id="1280335010">
      <w:bodyDiv w:val="1"/>
      <w:marLeft w:val="0"/>
      <w:marRight w:val="0"/>
      <w:marTop w:val="0"/>
      <w:marBottom w:val="0"/>
      <w:divBdr>
        <w:top w:val="none" w:sz="0" w:space="0" w:color="auto"/>
        <w:left w:val="none" w:sz="0" w:space="0" w:color="auto"/>
        <w:bottom w:val="none" w:sz="0" w:space="0" w:color="auto"/>
        <w:right w:val="none" w:sz="0" w:space="0" w:color="auto"/>
      </w:divBdr>
    </w:div>
    <w:div w:id="1306272925">
      <w:bodyDiv w:val="1"/>
      <w:marLeft w:val="0"/>
      <w:marRight w:val="0"/>
      <w:marTop w:val="0"/>
      <w:marBottom w:val="0"/>
      <w:divBdr>
        <w:top w:val="none" w:sz="0" w:space="0" w:color="auto"/>
        <w:left w:val="none" w:sz="0" w:space="0" w:color="auto"/>
        <w:bottom w:val="none" w:sz="0" w:space="0" w:color="auto"/>
        <w:right w:val="none" w:sz="0" w:space="0" w:color="auto"/>
      </w:divBdr>
      <w:divsChild>
        <w:div w:id="953636402">
          <w:marLeft w:val="0"/>
          <w:marRight w:val="0"/>
          <w:marTop w:val="0"/>
          <w:marBottom w:val="0"/>
          <w:divBdr>
            <w:top w:val="none" w:sz="0" w:space="0" w:color="auto"/>
            <w:left w:val="none" w:sz="0" w:space="0" w:color="auto"/>
            <w:bottom w:val="none" w:sz="0" w:space="0" w:color="auto"/>
            <w:right w:val="none" w:sz="0" w:space="0" w:color="auto"/>
          </w:divBdr>
        </w:div>
      </w:divsChild>
    </w:div>
    <w:div w:id="1312978004">
      <w:bodyDiv w:val="1"/>
      <w:marLeft w:val="0"/>
      <w:marRight w:val="0"/>
      <w:marTop w:val="0"/>
      <w:marBottom w:val="0"/>
      <w:divBdr>
        <w:top w:val="none" w:sz="0" w:space="0" w:color="auto"/>
        <w:left w:val="none" w:sz="0" w:space="0" w:color="auto"/>
        <w:bottom w:val="none" w:sz="0" w:space="0" w:color="auto"/>
        <w:right w:val="none" w:sz="0" w:space="0" w:color="auto"/>
      </w:divBdr>
      <w:divsChild>
        <w:div w:id="560991745">
          <w:marLeft w:val="0"/>
          <w:marRight w:val="0"/>
          <w:marTop w:val="0"/>
          <w:marBottom w:val="0"/>
          <w:divBdr>
            <w:top w:val="none" w:sz="0" w:space="0" w:color="auto"/>
            <w:left w:val="none" w:sz="0" w:space="0" w:color="auto"/>
            <w:bottom w:val="none" w:sz="0" w:space="0" w:color="auto"/>
            <w:right w:val="none" w:sz="0" w:space="0" w:color="auto"/>
          </w:divBdr>
        </w:div>
      </w:divsChild>
    </w:div>
    <w:div w:id="1334409730">
      <w:bodyDiv w:val="1"/>
      <w:marLeft w:val="0"/>
      <w:marRight w:val="0"/>
      <w:marTop w:val="0"/>
      <w:marBottom w:val="0"/>
      <w:divBdr>
        <w:top w:val="none" w:sz="0" w:space="0" w:color="auto"/>
        <w:left w:val="none" w:sz="0" w:space="0" w:color="auto"/>
        <w:bottom w:val="none" w:sz="0" w:space="0" w:color="auto"/>
        <w:right w:val="none" w:sz="0" w:space="0" w:color="auto"/>
      </w:divBdr>
      <w:divsChild>
        <w:div w:id="403181047">
          <w:marLeft w:val="0"/>
          <w:marRight w:val="0"/>
          <w:marTop w:val="0"/>
          <w:marBottom w:val="0"/>
          <w:divBdr>
            <w:top w:val="none" w:sz="0" w:space="0" w:color="auto"/>
            <w:left w:val="none" w:sz="0" w:space="0" w:color="auto"/>
            <w:bottom w:val="none" w:sz="0" w:space="0" w:color="auto"/>
            <w:right w:val="none" w:sz="0" w:space="0" w:color="auto"/>
          </w:divBdr>
        </w:div>
      </w:divsChild>
    </w:div>
    <w:div w:id="1364477968">
      <w:bodyDiv w:val="1"/>
      <w:marLeft w:val="0"/>
      <w:marRight w:val="0"/>
      <w:marTop w:val="0"/>
      <w:marBottom w:val="0"/>
      <w:divBdr>
        <w:top w:val="none" w:sz="0" w:space="0" w:color="auto"/>
        <w:left w:val="none" w:sz="0" w:space="0" w:color="auto"/>
        <w:bottom w:val="none" w:sz="0" w:space="0" w:color="auto"/>
        <w:right w:val="none" w:sz="0" w:space="0" w:color="auto"/>
      </w:divBdr>
      <w:divsChild>
        <w:div w:id="266691907">
          <w:marLeft w:val="0"/>
          <w:marRight w:val="0"/>
          <w:marTop w:val="0"/>
          <w:marBottom w:val="0"/>
          <w:divBdr>
            <w:top w:val="none" w:sz="0" w:space="0" w:color="auto"/>
            <w:left w:val="none" w:sz="0" w:space="0" w:color="auto"/>
            <w:bottom w:val="none" w:sz="0" w:space="0" w:color="auto"/>
            <w:right w:val="none" w:sz="0" w:space="0" w:color="auto"/>
          </w:divBdr>
        </w:div>
      </w:divsChild>
    </w:div>
    <w:div w:id="1382172459">
      <w:bodyDiv w:val="1"/>
      <w:marLeft w:val="0"/>
      <w:marRight w:val="0"/>
      <w:marTop w:val="0"/>
      <w:marBottom w:val="0"/>
      <w:divBdr>
        <w:top w:val="none" w:sz="0" w:space="0" w:color="auto"/>
        <w:left w:val="none" w:sz="0" w:space="0" w:color="auto"/>
        <w:bottom w:val="none" w:sz="0" w:space="0" w:color="auto"/>
        <w:right w:val="none" w:sz="0" w:space="0" w:color="auto"/>
      </w:divBdr>
      <w:divsChild>
        <w:div w:id="57483885">
          <w:marLeft w:val="0"/>
          <w:marRight w:val="0"/>
          <w:marTop w:val="0"/>
          <w:marBottom w:val="0"/>
          <w:divBdr>
            <w:top w:val="none" w:sz="0" w:space="0" w:color="auto"/>
            <w:left w:val="none" w:sz="0" w:space="0" w:color="auto"/>
            <w:bottom w:val="none" w:sz="0" w:space="0" w:color="auto"/>
            <w:right w:val="none" w:sz="0" w:space="0" w:color="auto"/>
          </w:divBdr>
        </w:div>
      </w:divsChild>
    </w:div>
    <w:div w:id="1386879666">
      <w:bodyDiv w:val="1"/>
      <w:marLeft w:val="0"/>
      <w:marRight w:val="0"/>
      <w:marTop w:val="0"/>
      <w:marBottom w:val="0"/>
      <w:divBdr>
        <w:top w:val="none" w:sz="0" w:space="0" w:color="auto"/>
        <w:left w:val="none" w:sz="0" w:space="0" w:color="auto"/>
        <w:bottom w:val="none" w:sz="0" w:space="0" w:color="auto"/>
        <w:right w:val="none" w:sz="0" w:space="0" w:color="auto"/>
      </w:divBdr>
      <w:divsChild>
        <w:div w:id="419371442">
          <w:marLeft w:val="0"/>
          <w:marRight w:val="0"/>
          <w:marTop w:val="0"/>
          <w:marBottom w:val="0"/>
          <w:divBdr>
            <w:top w:val="none" w:sz="0" w:space="0" w:color="auto"/>
            <w:left w:val="none" w:sz="0" w:space="0" w:color="auto"/>
            <w:bottom w:val="none" w:sz="0" w:space="0" w:color="auto"/>
            <w:right w:val="none" w:sz="0" w:space="0" w:color="auto"/>
          </w:divBdr>
        </w:div>
      </w:divsChild>
    </w:div>
    <w:div w:id="1390302468">
      <w:bodyDiv w:val="1"/>
      <w:marLeft w:val="0"/>
      <w:marRight w:val="0"/>
      <w:marTop w:val="0"/>
      <w:marBottom w:val="0"/>
      <w:divBdr>
        <w:top w:val="none" w:sz="0" w:space="0" w:color="auto"/>
        <w:left w:val="none" w:sz="0" w:space="0" w:color="auto"/>
        <w:bottom w:val="none" w:sz="0" w:space="0" w:color="auto"/>
        <w:right w:val="none" w:sz="0" w:space="0" w:color="auto"/>
      </w:divBdr>
      <w:divsChild>
        <w:div w:id="1054156851">
          <w:marLeft w:val="0"/>
          <w:marRight w:val="0"/>
          <w:marTop w:val="0"/>
          <w:marBottom w:val="0"/>
          <w:divBdr>
            <w:top w:val="none" w:sz="0" w:space="0" w:color="auto"/>
            <w:left w:val="none" w:sz="0" w:space="0" w:color="auto"/>
            <w:bottom w:val="none" w:sz="0" w:space="0" w:color="auto"/>
            <w:right w:val="none" w:sz="0" w:space="0" w:color="auto"/>
          </w:divBdr>
        </w:div>
      </w:divsChild>
    </w:div>
    <w:div w:id="1391229666">
      <w:bodyDiv w:val="1"/>
      <w:marLeft w:val="0"/>
      <w:marRight w:val="0"/>
      <w:marTop w:val="0"/>
      <w:marBottom w:val="0"/>
      <w:divBdr>
        <w:top w:val="none" w:sz="0" w:space="0" w:color="auto"/>
        <w:left w:val="none" w:sz="0" w:space="0" w:color="auto"/>
        <w:bottom w:val="none" w:sz="0" w:space="0" w:color="auto"/>
        <w:right w:val="none" w:sz="0" w:space="0" w:color="auto"/>
      </w:divBdr>
      <w:divsChild>
        <w:div w:id="374623186">
          <w:marLeft w:val="0"/>
          <w:marRight w:val="0"/>
          <w:marTop w:val="0"/>
          <w:marBottom w:val="0"/>
          <w:divBdr>
            <w:top w:val="none" w:sz="0" w:space="0" w:color="auto"/>
            <w:left w:val="none" w:sz="0" w:space="0" w:color="auto"/>
            <w:bottom w:val="none" w:sz="0" w:space="0" w:color="auto"/>
            <w:right w:val="none" w:sz="0" w:space="0" w:color="auto"/>
          </w:divBdr>
        </w:div>
      </w:divsChild>
    </w:div>
    <w:div w:id="1409108100">
      <w:bodyDiv w:val="1"/>
      <w:marLeft w:val="0"/>
      <w:marRight w:val="0"/>
      <w:marTop w:val="0"/>
      <w:marBottom w:val="0"/>
      <w:divBdr>
        <w:top w:val="none" w:sz="0" w:space="0" w:color="auto"/>
        <w:left w:val="none" w:sz="0" w:space="0" w:color="auto"/>
        <w:bottom w:val="none" w:sz="0" w:space="0" w:color="auto"/>
        <w:right w:val="none" w:sz="0" w:space="0" w:color="auto"/>
      </w:divBdr>
      <w:divsChild>
        <w:div w:id="1824277154">
          <w:marLeft w:val="0"/>
          <w:marRight w:val="0"/>
          <w:marTop w:val="0"/>
          <w:marBottom w:val="0"/>
          <w:divBdr>
            <w:top w:val="none" w:sz="0" w:space="0" w:color="auto"/>
            <w:left w:val="none" w:sz="0" w:space="0" w:color="auto"/>
            <w:bottom w:val="none" w:sz="0" w:space="0" w:color="auto"/>
            <w:right w:val="none" w:sz="0" w:space="0" w:color="auto"/>
          </w:divBdr>
        </w:div>
      </w:divsChild>
    </w:div>
    <w:div w:id="1422869433">
      <w:bodyDiv w:val="1"/>
      <w:marLeft w:val="0"/>
      <w:marRight w:val="0"/>
      <w:marTop w:val="0"/>
      <w:marBottom w:val="0"/>
      <w:divBdr>
        <w:top w:val="none" w:sz="0" w:space="0" w:color="auto"/>
        <w:left w:val="none" w:sz="0" w:space="0" w:color="auto"/>
        <w:bottom w:val="none" w:sz="0" w:space="0" w:color="auto"/>
        <w:right w:val="none" w:sz="0" w:space="0" w:color="auto"/>
      </w:divBdr>
      <w:divsChild>
        <w:div w:id="21250445">
          <w:marLeft w:val="0"/>
          <w:marRight w:val="0"/>
          <w:marTop w:val="0"/>
          <w:marBottom w:val="0"/>
          <w:divBdr>
            <w:top w:val="none" w:sz="0" w:space="0" w:color="auto"/>
            <w:left w:val="none" w:sz="0" w:space="0" w:color="auto"/>
            <w:bottom w:val="none" w:sz="0" w:space="0" w:color="auto"/>
            <w:right w:val="none" w:sz="0" w:space="0" w:color="auto"/>
          </w:divBdr>
        </w:div>
      </w:divsChild>
    </w:div>
    <w:div w:id="1484615954">
      <w:bodyDiv w:val="1"/>
      <w:marLeft w:val="0"/>
      <w:marRight w:val="0"/>
      <w:marTop w:val="0"/>
      <w:marBottom w:val="0"/>
      <w:divBdr>
        <w:top w:val="none" w:sz="0" w:space="0" w:color="auto"/>
        <w:left w:val="none" w:sz="0" w:space="0" w:color="auto"/>
        <w:bottom w:val="none" w:sz="0" w:space="0" w:color="auto"/>
        <w:right w:val="none" w:sz="0" w:space="0" w:color="auto"/>
      </w:divBdr>
      <w:divsChild>
        <w:div w:id="588737472">
          <w:marLeft w:val="0"/>
          <w:marRight w:val="0"/>
          <w:marTop w:val="0"/>
          <w:marBottom w:val="0"/>
          <w:divBdr>
            <w:top w:val="none" w:sz="0" w:space="0" w:color="auto"/>
            <w:left w:val="none" w:sz="0" w:space="0" w:color="auto"/>
            <w:bottom w:val="none" w:sz="0" w:space="0" w:color="auto"/>
            <w:right w:val="none" w:sz="0" w:space="0" w:color="auto"/>
          </w:divBdr>
        </w:div>
      </w:divsChild>
    </w:div>
    <w:div w:id="1487279630">
      <w:bodyDiv w:val="1"/>
      <w:marLeft w:val="0"/>
      <w:marRight w:val="0"/>
      <w:marTop w:val="0"/>
      <w:marBottom w:val="0"/>
      <w:divBdr>
        <w:top w:val="none" w:sz="0" w:space="0" w:color="auto"/>
        <w:left w:val="none" w:sz="0" w:space="0" w:color="auto"/>
        <w:bottom w:val="none" w:sz="0" w:space="0" w:color="auto"/>
        <w:right w:val="none" w:sz="0" w:space="0" w:color="auto"/>
      </w:divBdr>
      <w:divsChild>
        <w:div w:id="1588542737">
          <w:marLeft w:val="0"/>
          <w:marRight w:val="0"/>
          <w:marTop w:val="0"/>
          <w:marBottom w:val="0"/>
          <w:divBdr>
            <w:top w:val="none" w:sz="0" w:space="0" w:color="auto"/>
            <w:left w:val="none" w:sz="0" w:space="0" w:color="auto"/>
            <w:bottom w:val="none" w:sz="0" w:space="0" w:color="auto"/>
            <w:right w:val="none" w:sz="0" w:space="0" w:color="auto"/>
          </w:divBdr>
        </w:div>
      </w:divsChild>
    </w:div>
    <w:div w:id="1500583077">
      <w:bodyDiv w:val="1"/>
      <w:marLeft w:val="0"/>
      <w:marRight w:val="0"/>
      <w:marTop w:val="0"/>
      <w:marBottom w:val="0"/>
      <w:divBdr>
        <w:top w:val="none" w:sz="0" w:space="0" w:color="auto"/>
        <w:left w:val="none" w:sz="0" w:space="0" w:color="auto"/>
        <w:bottom w:val="none" w:sz="0" w:space="0" w:color="auto"/>
        <w:right w:val="none" w:sz="0" w:space="0" w:color="auto"/>
      </w:divBdr>
      <w:divsChild>
        <w:div w:id="920870350">
          <w:marLeft w:val="0"/>
          <w:marRight w:val="0"/>
          <w:marTop w:val="0"/>
          <w:marBottom w:val="0"/>
          <w:divBdr>
            <w:top w:val="none" w:sz="0" w:space="0" w:color="auto"/>
            <w:left w:val="none" w:sz="0" w:space="0" w:color="auto"/>
            <w:bottom w:val="none" w:sz="0" w:space="0" w:color="auto"/>
            <w:right w:val="none" w:sz="0" w:space="0" w:color="auto"/>
          </w:divBdr>
        </w:div>
      </w:divsChild>
    </w:div>
    <w:div w:id="1541237660">
      <w:bodyDiv w:val="1"/>
      <w:marLeft w:val="0"/>
      <w:marRight w:val="0"/>
      <w:marTop w:val="0"/>
      <w:marBottom w:val="0"/>
      <w:divBdr>
        <w:top w:val="none" w:sz="0" w:space="0" w:color="auto"/>
        <w:left w:val="none" w:sz="0" w:space="0" w:color="auto"/>
        <w:bottom w:val="none" w:sz="0" w:space="0" w:color="auto"/>
        <w:right w:val="none" w:sz="0" w:space="0" w:color="auto"/>
      </w:divBdr>
      <w:divsChild>
        <w:div w:id="562982849">
          <w:marLeft w:val="0"/>
          <w:marRight w:val="0"/>
          <w:marTop w:val="0"/>
          <w:marBottom w:val="0"/>
          <w:divBdr>
            <w:top w:val="none" w:sz="0" w:space="0" w:color="auto"/>
            <w:left w:val="none" w:sz="0" w:space="0" w:color="auto"/>
            <w:bottom w:val="none" w:sz="0" w:space="0" w:color="auto"/>
            <w:right w:val="none" w:sz="0" w:space="0" w:color="auto"/>
          </w:divBdr>
        </w:div>
      </w:divsChild>
    </w:div>
    <w:div w:id="1560940923">
      <w:bodyDiv w:val="1"/>
      <w:marLeft w:val="0"/>
      <w:marRight w:val="0"/>
      <w:marTop w:val="0"/>
      <w:marBottom w:val="0"/>
      <w:divBdr>
        <w:top w:val="none" w:sz="0" w:space="0" w:color="auto"/>
        <w:left w:val="none" w:sz="0" w:space="0" w:color="auto"/>
        <w:bottom w:val="none" w:sz="0" w:space="0" w:color="auto"/>
        <w:right w:val="none" w:sz="0" w:space="0" w:color="auto"/>
      </w:divBdr>
      <w:divsChild>
        <w:div w:id="945388608">
          <w:marLeft w:val="0"/>
          <w:marRight w:val="0"/>
          <w:marTop w:val="0"/>
          <w:marBottom w:val="0"/>
          <w:divBdr>
            <w:top w:val="none" w:sz="0" w:space="0" w:color="auto"/>
            <w:left w:val="none" w:sz="0" w:space="0" w:color="auto"/>
            <w:bottom w:val="none" w:sz="0" w:space="0" w:color="auto"/>
            <w:right w:val="none" w:sz="0" w:space="0" w:color="auto"/>
          </w:divBdr>
        </w:div>
      </w:divsChild>
    </w:div>
    <w:div w:id="1569531920">
      <w:bodyDiv w:val="1"/>
      <w:marLeft w:val="0"/>
      <w:marRight w:val="0"/>
      <w:marTop w:val="0"/>
      <w:marBottom w:val="0"/>
      <w:divBdr>
        <w:top w:val="none" w:sz="0" w:space="0" w:color="auto"/>
        <w:left w:val="none" w:sz="0" w:space="0" w:color="auto"/>
        <w:bottom w:val="none" w:sz="0" w:space="0" w:color="auto"/>
        <w:right w:val="none" w:sz="0" w:space="0" w:color="auto"/>
      </w:divBdr>
      <w:divsChild>
        <w:div w:id="645666026">
          <w:marLeft w:val="0"/>
          <w:marRight w:val="0"/>
          <w:marTop w:val="0"/>
          <w:marBottom w:val="0"/>
          <w:divBdr>
            <w:top w:val="none" w:sz="0" w:space="0" w:color="auto"/>
            <w:left w:val="none" w:sz="0" w:space="0" w:color="auto"/>
            <w:bottom w:val="none" w:sz="0" w:space="0" w:color="auto"/>
            <w:right w:val="none" w:sz="0" w:space="0" w:color="auto"/>
          </w:divBdr>
        </w:div>
      </w:divsChild>
    </w:div>
    <w:div w:id="1589004484">
      <w:bodyDiv w:val="1"/>
      <w:marLeft w:val="0"/>
      <w:marRight w:val="0"/>
      <w:marTop w:val="0"/>
      <w:marBottom w:val="0"/>
      <w:divBdr>
        <w:top w:val="none" w:sz="0" w:space="0" w:color="auto"/>
        <w:left w:val="none" w:sz="0" w:space="0" w:color="auto"/>
        <w:bottom w:val="none" w:sz="0" w:space="0" w:color="auto"/>
        <w:right w:val="none" w:sz="0" w:space="0" w:color="auto"/>
      </w:divBdr>
      <w:divsChild>
        <w:div w:id="1978022868">
          <w:marLeft w:val="0"/>
          <w:marRight w:val="0"/>
          <w:marTop w:val="0"/>
          <w:marBottom w:val="0"/>
          <w:divBdr>
            <w:top w:val="none" w:sz="0" w:space="0" w:color="auto"/>
            <w:left w:val="none" w:sz="0" w:space="0" w:color="auto"/>
            <w:bottom w:val="none" w:sz="0" w:space="0" w:color="auto"/>
            <w:right w:val="none" w:sz="0" w:space="0" w:color="auto"/>
          </w:divBdr>
        </w:div>
      </w:divsChild>
    </w:div>
    <w:div w:id="1593778730">
      <w:bodyDiv w:val="1"/>
      <w:marLeft w:val="0"/>
      <w:marRight w:val="0"/>
      <w:marTop w:val="0"/>
      <w:marBottom w:val="0"/>
      <w:divBdr>
        <w:top w:val="none" w:sz="0" w:space="0" w:color="auto"/>
        <w:left w:val="none" w:sz="0" w:space="0" w:color="auto"/>
        <w:bottom w:val="none" w:sz="0" w:space="0" w:color="auto"/>
        <w:right w:val="none" w:sz="0" w:space="0" w:color="auto"/>
      </w:divBdr>
      <w:divsChild>
        <w:div w:id="530266479">
          <w:marLeft w:val="0"/>
          <w:marRight w:val="0"/>
          <w:marTop w:val="0"/>
          <w:marBottom w:val="0"/>
          <w:divBdr>
            <w:top w:val="none" w:sz="0" w:space="0" w:color="auto"/>
            <w:left w:val="none" w:sz="0" w:space="0" w:color="auto"/>
            <w:bottom w:val="none" w:sz="0" w:space="0" w:color="auto"/>
            <w:right w:val="none" w:sz="0" w:space="0" w:color="auto"/>
          </w:divBdr>
        </w:div>
      </w:divsChild>
    </w:div>
    <w:div w:id="1609434625">
      <w:bodyDiv w:val="1"/>
      <w:marLeft w:val="0"/>
      <w:marRight w:val="0"/>
      <w:marTop w:val="0"/>
      <w:marBottom w:val="0"/>
      <w:divBdr>
        <w:top w:val="none" w:sz="0" w:space="0" w:color="auto"/>
        <w:left w:val="none" w:sz="0" w:space="0" w:color="auto"/>
        <w:bottom w:val="none" w:sz="0" w:space="0" w:color="auto"/>
        <w:right w:val="none" w:sz="0" w:space="0" w:color="auto"/>
      </w:divBdr>
    </w:div>
    <w:div w:id="1629504248">
      <w:bodyDiv w:val="1"/>
      <w:marLeft w:val="0"/>
      <w:marRight w:val="0"/>
      <w:marTop w:val="0"/>
      <w:marBottom w:val="0"/>
      <w:divBdr>
        <w:top w:val="none" w:sz="0" w:space="0" w:color="auto"/>
        <w:left w:val="none" w:sz="0" w:space="0" w:color="auto"/>
        <w:bottom w:val="none" w:sz="0" w:space="0" w:color="auto"/>
        <w:right w:val="none" w:sz="0" w:space="0" w:color="auto"/>
      </w:divBdr>
      <w:divsChild>
        <w:div w:id="2081753034">
          <w:marLeft w:val="0"/>
          <w:marRight w:val="0"/>
          <w:marTop w:val="0"/>
          <w:marBottom w:val="0"/>
          <w:divBdr>
            <w:top w:val="none" w:sz="0" w:space="0" w:color="auto"/>
            <w:left w:val="none" w:sz="0" w:space="0" w:color="auto"/>
            <w:bottom w:val="none" w:sz="0" w:space="0" w:color="auto"/>
            <w:right w:val="none" w:sz="0" w:space="0" w:color="auto"/>
          </w:divBdr>
        </w:div>
      </w:divsChild>
    </w:div>
    <w:div w:id="1630621253">
      <w:bodyDiv w:val="1"/>
      <w:marLeft w:val="0"/>
      <w:marRight w:val="0"/>
      <w:marTop w:val="0"/>
      <w:marBottom w:val="0"/>
      <w:divBdr>
        <w:top w:val="none" w:sz="0" w:space="0" w:color="auto"/>
        <w:left w:val="none" w:sz="0" w:space="0" w:color="auto"/>
        <w:bottom w:val="none" w:sz="0" w:space="0" w:color="auto"/>
        <w:right w:val="none" w:sz="0" w:space="0" w:color="auto"/>
      </w:divBdr>
      <w:divsChild>
        <w:div w:id="726761026">
          <w:marLeft w:val="0"/>
          <w:marRight w:val="0"/>
          <w:marTop w:val="0"/>
          <w:marBottom w:val="0"/>
          <w:divBdr>
            <w:top w:val="none" w:sz="0" w:space="0" w:color="auto"/>
            <w:left w:val="none" w:sz="0" w:space="0" w:color="auto"/>
            <w:bottom w:val="none" w:sz="0" w:space="0" w:color="auto"/>
            <w:right w:val="none" w:sz="0" w:space="0" w:color="auto"/>
          </w:divBdr>
        </w:div>
      </w:divsChild>
    </w:div>
    <w:div w:id="1633364597">
      <w:bodyDiv w:val="1"/>
      <w:marLeft w:val="0"/>
      <w:marRight w:val="0"/>
      <w:marTop w:val="0"/>
      <w:marBottom w:val="0"/>
      <w:divBdr>
        <w:top w:val="none" w:sz="0" w:space="0" w:color="auto"/>
        <w:left w:val="none" w:sz="0" w:space="0" w:color="auto"/>
        <w:bottom w:val="none" w:sz="0" w:space="0" w:color="auto"/>
        <w:right w:val="none" w:sz="0" w:space="0" w:color="auto"/>
      </w:divBdr>
      <w:divsChild>
        <w:div w:id="535238323">
          <w:marLeft w:val="0"/>
          <w:marRight w:val="0"/>
          <w:marTop w:val="0"/>
          <w:marBottom w:val="0"/>
          <w:divBdr>
            <w:top w:val="none" w:sz="0" w:space="0" w:color="auto"/>
            <w:left w:val="none" w:sz="0" w:space="0" w:color="auto"/>
            <w:bottom w:val="none" w:sz="0" w:space="0" w:color="auto"/>
            <w:right w:val="none" w:sz="0" w:space="0" w:color="auto"/>
          </w:divBdr>
        </w:div>
      </w:divsChild>
    </w:div>
    <w:div w:id="1682507868">
      <w:bodyDiv w:val="1"/>
      <w:marLeft w:val="0"/>
      <w:marRight w:val="0"/>
      <w:marTop w:val="0"/>
      <w:marBottom w:val="0"/>
      <w:divBdr>
        <w:top w:val="none" w:sz="0" w:space="0" w:color="auto"/>
        <w:left w:val="none" w:sz="0" w:space="0" w:color="auto"/>
        <w:bottom w:val="none" w:sz="0" w:space="0" w:color="auto"/>
        <w:right w:val="none" w:sz="0" w:space="0" w:color="auto"/>
      </w:divBdr>
      <w:divsChild>
        <w:div w:id="2096392942">
          <w:marLeft w:val="0"/>
          <w:marRight w:val="0"/>
          <w:marTop w:val="0"/>
          <w:marBottom w:val="0"/>
          <w:divBdr>
            <w:top w:val="none" w:sz="0" w:space="0" w:color="auto"/>
            <w:left w:val="none" w:sz="0" w:space="0" w:color="auto"/>
            <w:bottom w:val="none" w:sz="0" w:space="0" w:color="auto"/>
            <w:right w:val="none" w:sz="0" w:space="0" w:color="auto"/>
          </w:divBdr>
        </w:div>
      </w:divsChild>
    </w:div>
    <w:div w:id="1792741372">
      <w:bodyDiv w:val="1"/>
      <w:marLeft w:val="0"/>
      <w:marRight w:val="0"/>
      <w:marTop w:val="0"/>
      <w:marBottom w:val="0"/>
      <w:divBdr>
        <w:top w:val="none" w:sz="0" w:space="0" w:color="auto"/>
        <w:left w:val="none" w:sz="0" w:space="0" w:color="auto"/>
        <w:bottom w:val="none" w:sz="0" w:space="0" w:color="auto"/>
        <w:right w:val="none" w:sz="0" w:space="0" w:color="auto"/>
      </w:divBdr>
      <w:divsChild>
        <w:div w:id="1644432931">
          <w:marLeft w:val="0"/>
          <w:marRight w:val="0"/>
          <w:marTop w:val="0"/>
          <w:marBottom w:val="0"/>
          <w:divBdr>
            <w:top w:val="none" w:sz="0" w:space="0" w:color="auto"/>
            <w:left w:val="none" w:sz="0" w:space="0" w:color="auto"/>
            <w:bottom w:val="none" w:sz="0" w:space="0" w:color="auto"/>
            <w:right w:val="none" w:sz="0" w:space="0" w:color="auto"/>
          </w:divBdr>
        </w:div>
      </w:divsChild>
    </w:div>
    <w:div w:id="1834947044">
      <w:bodyDiv w:val="1"/>
      <w:marLeft w:val="0"/>
      <w:marRight w:val="0"/>
      <w:marTop w:val="0"/>
      <w:marBottom w:val="0"/>
      <w:divBdr>
        <w:top w:val="none" w:sz="0" w:space="0" w:color="auto"/>
        <w:left w:val="none" w:sz="0" w:space="0" w:color="auto"/>
        <w:bottom w:val="none" w:sz="0" w:space="0" w:color="auto"/>
        <w:right w:val="none" w:sz="0" w:space="0" w:color="auto"/>
      </w:divBdr>
      <w:divsChild>
        <w:div w:id="1541937954">
          <w:marLeft w:val="0"/>
          <w:marRight w:val="0"/>
          <w:marTop w:val="0"/>
          <w:marBottom w:val="0"/>
          <w:divBdr>
            <w:top w:val="none" w:sz="0" w:space="0" w:color="auto"/>
            <w:left w:val="none" w:sz="0" w:space="0" w:color="auto"/>
            <w:bottom w:val="none" w:sz="0" w:space="0" w:color="auto"/>
            <w:right w:val="none" w:sz="0" w:space="0" w:color="auto"/>
          </w:divBdr>
        </w:div>
      </w:divsChild>
    </w:div>
    <w:div w:id="1839492020">
      <w:bodyDiv w:val="1"/>
      <w:marLeft w:val="0"/>
      <w:marRight w:val="0"/>
      <w:marTop w:val="0"/>
      <w:marBottom w:val="0"/>
      <w:divBdr>
        <w:top w:val="none" w:sz="0" w:space="0" w:color="auto"/>
        <w:left w:val="none" w:sz="0" w:space="0" w:color="auto"/>
        <w:bottom w:val="none" w:sz="0" w:space="0" w:color="auto"/>
        <w:right w:val="none" w:sz="0" w:space="0" w:color="auto"/>
      </w:divBdr>
      <w:divsChild>
        <w:div w:id="2024277095">
          <w:marLeft w:val="0"/>
          <w:marRight w:val="0"/>
          <w:marTop w:val="0"/>
          <w:marBottom w:val="0"/>
          <w:divBdr>
            <w:top w:val="none" w:sz="0" w:space="0" w:color="auto"/>
            <w:left w:val="none" w:sz="0" w:space="0" w:color="auto"/>
            <w:bottom w:val="none" w:sz="0" w:space="0" w:color="auto"/>
            <w:right w:val="none" w:sz="0" w:space="0" w:color="auto"/>
          </w:divBdr>
        </w:div>
      </w:divsChild>
    </w:div>
    <w:div w:id="1861965524">
      <w:bodyDiv w:val="1"/>
      <w:marLeft w:val="0"/>
      <w:marRight w:val="0"/>
      <w:marTop w:val="0"/>
      <w:marBottom w:val="0"/>
      <w:divBdr>
        <w:top w:val="none" w:sz="0" w:space="0" w:color="auto"/>
        <w:left w:val="none" w:sz="0" w:space="0" w:color="auto"/>
        <w:bottom w:val="none" w:sz="0" w:space="0" w:color="auto"/>
        <w:right w:val="none" w:sz="0" w:space="0" w:color="auto"/>
      </w:divBdr>
      <w:divsChild>
        <w:div w:id="2082828966">
          <w:marLeft w:val="0"/>
          <w:marRight w:val="0"/>
          <w:marTop w:val="0"/>
          <w:marBottom w:val="0"/>
          <w:divBdr>
            <w:top w:val="none" w:sz="0" w:space="0" w:color="auto"/>
            <w:left w:val="none" w:sz="0" w:space="0" w:color="auto"/>
            <w:bottom w:val="none" w:sz="0" w:space="0" w:color="auto"/>
            <w:right w:val="none" w:sz="0" w:space="0" w:color="auto"/>
          </w:divBdr>
        </w:div>
      </w:divsChild>
    </w:div>
    <w:div w:id="1962298547">
      <w:bodyDiv w:val="1"/>
      <w:marLeft w:val="0"/>
      <w:marRight w:val="0"/>
      <w:marTop w:val="0"/>
      <w:marBottom w:val="0"/>
      <w:divBdr>
        <w:top w:val="none" w:sz="0" w:space="0" w:color="auto"/>
        <w:left w:val="none" w:sz="0" w:space="0" w:color="auto"/>
        <w:bottom w:val="none" w:sz="0" w:space="0" w:color="auto"/>
        <w:right w:val="none" w:sz="0" w:space="0" w:color="auto"/>
      </w:divBdr>
      <w:divsChild>
        <w:div w:id="950549661">
          <w:marLeft w:val="0"/>
          <w:marRight w:val="0"/>
          <w:marTop w:val="0"/>
          <w:marBottom w:val="0"/>
          <w:divBdr>
            <w:top w:val="none" w:sz="0" w:space="0" w:color="auto"/>
            <w:left w:val="none" w:sz="0" w:space="0" w:color="auto"/>
            <w:bottom w:val="none" w:sz="0" w:space="0" w:color="auto"/>
            <w:right w:val="none" w:sz="0" w:space="0" w:color="auto"/>
          </w:divBdr>
        </w:div>
      </w:divsChild>
    </w:div>
    <w:div w:id="1994602281">
      <w:bodyDiv w:val="1"/>
      <w:marLeft w:val="0"/>
      <w:marRight w:val="0"/>
      <w:marTop w:val="0"/>
      <w:marBottom w:val="0"/>
      <w:divBdr>
        <w:top w:val="none" w:sz="0" w:space="0" w:color="auto"/>
        <w:left w:val="none" w:sz="0" w:space="0" w:color="auto"/>
        <w:bottom w:val="none" w:sz="0" w:space="0" w:color="auto"/>
        <w:right w:val="none" w:sz="0" w:space="0" w:color="auto"/>
      </w:divBdr>
      <w:divsChild>
        <w:div w:id="1274633963">
          <w:marLeft w:val="0"/>
          <w:marRight w:val="0"/>
          <w:marTop w:val="0"/>
          <w:marBottom w:val="0"/>
          <w:divBdr>
            <w:top w:val="none" w:sz="0" w:space="0" w:color="auto"/>
            <w:left w:val="none" w:sz="0" w:space="0" w:color="auto"/>
            <w:bottom w:val="none" w:sz="0" w:space="0" w:color="auto"/>
            <w:right w:val="none" w:sz="0" w:space="0" w:color="auto"/>
          </w:divBdr>
        </w:div>
      </w:divsChild>
    </w:div>
    <w:div w:id="2034916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1830">
          <w:marLeft w:val="0"/>
          <w:marRight w:val="0"/>
          <w:marTop w:val="0"/>
          <w:marBottom w:val="0"/>
          <w:divBdr>
            <w:top w:val="none" w:sz="0" w:space="0" w:color="auto"/>
            <w:left w:val="none" w:sz="0" w:space="0" w:color="auto"/>
            <w:bottom w:val="none" w:sz="0" w:space="0" w:color="auto"/>
            <w:right w:val="none" w:sz="0" w:space="0" w:color="auto"/>
          </w:divBdr>
        </w:div>
      </w:divsChild>
    </w:div>
    <w:div w:id="2040856791">
      <w:bodyDiv w:val="1"/>
      <w:marLeft w:val="0"/>
      <w:marRight w:val="0"/>
      <w:marTop w:val="0"/>
      <w:marBottom w:val="0"/>
      <w:divBdr>
        <w:top w:val="none" w:sz="0" w:space="0" w:color="auto"/>
        <w:left w:val="none" w:sz="0" w:space="0" w:color="auto"/>
        <w:bottom w:val="none" w:sz="0" w:space="0" w:color="auto"/>
        <w:right w:val="none" w:sz="0" w:space="0" w:color="auto"/>
      </w:divBdr>
      <w:divsChild>
        <w:div w:id="1556160237">
          <w:marLeft w:val="0"/>
          <w:marRight w:val="0"/>
          <w:marTop w:val="0"/>
          <w:marBottom w:val="0"/>
          <w:divBdr>
            <w:top w:val="none" w:sz="0" w:space="0" w:color="auto"/>
            <w:left w:val="none" w:sz="0" w:space="0" w:color="auto"/>
            <w:bottom w:val="none" w:sz="0" w:space="0" w:color="auto"/>
            <w:right w:val="none" w:sz="0" w:space="0" w:color="auto"/>
          </w:divBdr>
        </w:div>
      </w:divsChild>
    </w:div>
    <w:div w:id="2045592046">
      <w:bodyDiv w:val="1"/>
      <w:marLeft w:val="0"/>
      <w:marRight w:val="0"/>
      <w:marTop w:val="0"/>
      <w:marBottom w:val="0"/>
      <w:divBdr>
        <w:top w:val="none" w:sz="0" w:space="0" w:color="auto"/>
        <w:left w:val="none" w:sz="0" w:space="0" w:color="auto"/>
        <w:bottom w:val="none" w:sz="0" w:space="0" w:color="auto"/>
        <w:right w:val="none" w:sz="0" w:space="0" w:color="auto"/>
      </w:divBdr>
    </w:div>
    <w:div w:id="2048721221">
      <w:bodyDiv w:val="1"/>
      <w:marLeft w:val="0"/>
      <w:marRight w:val="0"/>
      <w:marTop w:val="0"/>
      <w:marBottom w:val="0"/>
      <w:divBdr>
        <w:top w:val="none" w:sz="0" w:space="0" w:color="auto"/>
        <w:left w:val="none" w:sz="0" w:space="0" w:color="auto"/>
        <w:bottom w:val="none" w:sz="0" w:space="0" w:color="auto"/>
        <w:right w:val="none" w:sz="0" w:space="0" w:color="auto"/>
      </w:divBdr>
      <w:divsChild>
        <w:div w:id="1668554067">
          <w:marLeft w:val="0"/>
          <w:marRight w:val="0"/>
          <w:marTop w:val="0"/>
          <w:marBottom w:val="0"/>
          <w:divBdr>
            <w:top w:val="none" w:sz="0" w:space="0" w:color="auto"/>
            <w:left w:val="none" w:sz="0" w:space="0" w:color="auto"/>
            <w:bottom w:val="none" w:sz="0" w:space="0" w:color="auto"/>
            <w:right w:val="none" w:sz="0" w:space="0" w:color="auto"/>
          </w:divBdr>
        </w:div>
      </w:divsChild>
    </w:div>
    <w:div w:id="2110925210">
      <w:bodyDiv w:val="1"/>
      <w:marLeft w:val="0"/>
      <w:marRight w:val="0"/>
      <w:marTop w:val="0"/>
      <w:marBottom w:val="0"/>
      <w:divBdr>
        <w:top w:val="none" w:sz="0" w:space="0" w:color="auto"/>
        <w:left w:val="none" w:sz="0" w:space="0" w:color="auto"/>
        <w:bottom w:val="none" w:sz="0" w:space="0" w:color="auto"/>
        <w:right w:val="none" w:sz="0" w:space="0" w:color="auto"/>
      </w:divBdr>
    </w:div>
    <w:div w:id="2115707458">
      <w:bodyDiv w:val="1"/>
      <w:marLeft w:val="0"/>
      <w:marRight w:val="0"/>
      <w:marTop w:val="0"/>
      <w:marBottom w:val="0"/>
      <w:divBdr>
        <w:top w:val="none" w:sz="0" w:space="0" w:color="auto"/>
        <w:left w:val="none" w:sz="0" w:space="0" w:color="auto"/>
        <w:bottom w:val="none" w:sz="0" w:space="0" w:color="auto"/>
        <w:right w:val="none" w:sz="0" w:space="0" w:color="auto"/>
      </w:divBdr>
      <w:divsChild>
        <w:div w:id="174350116">
          <w:marLeft w:val="0"/>
          <w:marRight w:val="0"/>
          <w:marTop w:val="0"/>
          <w:marBottom w:val="0"/>
          <w:divBdr>
            <w:top w:val="none" w:sz="0" w:space="0" w:color="auto"/>
            <w:left w:val="none" w:sz="0" w:space="0" w:color="auto"/>
            <w:bottom w:val="none" w:sz="0" w:space="0" w:color="auto"/>
            <w:right w:val="none" w:sz="0" w:space="0" w:color="auto"/>
          </w:divBdr>
        </w:div>
      </w:divsChild>
    </w:div>
    <w:div w:id="2120904644">
      <w:bodyDiv w:val="1"/>
      <w:marLeft w:val="0"/>
      <w:marRight w:val="0"/>
      <w:marTop w:val="0"/>
      <w:marBottom w:val="0"/>
      <w:divBdr>
        <w:top w:val="none" w:sz="0" w:space="0" w:color="auto"/>
        <w:left w:val="none" w:sz="0" w:space="0" w:color="auto"/>
        <w:bottom w:val="none" w:sz="0" w:space="0" w:color="auto"/>
        <w:right w:val="none" w:sz="0" w:space="0" w:color="auto"/>
      </w:divBdr>
      <w:divsChild>
        <w:div w:id="12338501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dityabirlacapital-my.sharepoint.com/:x:/p/anupam_sharma1/EYky_8qlb-JNr8qlIbFBuS4BfdSBxoVGv6jITDi0VPmP6w?e=v4Z7S0" TargetMode="External"/><Relationship Id="rId7" Type="http://schemas.openxmlformats.org/officeDocument/2006/relationships/hyperlink" Target="https://adityabirlacapital-my.sharepoint.com/:b:/p/anupam_sharma1/EbnX2twsj6dLk-sWxGI1sX0BPsDnbbwMEtS4lvASr020_g?e=AxHHYn" TargetMode="External"/><Relationship Id="rId2" Type="http://schemas.openxmlformats.org/officeDocument/2006/relationships/hyperlink" Target="https://adityabirlacapital-my.sharepoint.com/:x:/p/anupam_sharma1/EYky_8qlb-JNr8qlIbFBuS4BfdSBxoVGv6jITDi0VPmP6w?e=v4Z7S0" TargetMode="External"/><Relationship Id="rId1" Type="http://schemas.openxmlformats.org/officeDocument/2006/relationships/hyperlink" Target="https://adityabirlacapital-my.sharepoint.com/:b:/p/anupam_sharma1/Ed7DBQS4kT9Ckr8oMVGizngBGSVcMdn8A7ys919jh3KwmA?e=riQmiJ" TargetMode="External"/><Relationship Id="rId6" Type="http://schemas.openxmlformats.org/officeDocument/2006/relationships/hyperlink" Target="https://adityabirlacapital-my.sharepoint.com/:f:/p/anupam_sharma1/EiiJ0ccvLI9LqYWpJseDG7sBPYFhxO7EAjASJ9dcqmWeoQ?e=z87ECZ" TargetMode="External"/><Relationship Id="rId5" Type="http://schemas.openxmlformats.org/officeDocument/2006/relationships/hyperlink" Target="https://adityabirlacapital-my.sharepoint.com/:f:/p/anupam_sharma1/EiiJ0ccvLI9LqYWpJseDG7sBPYFhxO7EAjASJ9dcqmWeoQ?e=z87ECZ" TargetMode="External"/><Relationship Id="rId4" Type="http://schemas.openxmlformats.org/officeDocument/2006/relationships/hyperlink" Target="https://adityabirlacapital-my.sharepoint.com/:x:/p/anupam_sharma1/EYky_8qlb-JNr8qlIbFBuS4BfdSBxoVGv6jITDi0VPmP6w?e=v4Z7S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Excel_Worksheet.xlsx"/><Relationship Id="rId18" Type="http://schemas.openxmlformats.org/officeDocument/2006/relationships/package" Target="embeddings/Microsoft_Excel_Worksheet3.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Excel_Worksheet6.xls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Excel_Worksheet2.xlsx"/><Relationship Id="rId25" Type="http://schemas.openxmlformats.org/officeDocument/2006/relationships/package" Target="embeddings/Microsoft_Excel_Worksheet10.xlsx"/><Relationship Id="rId2" Type="http://schemas.openxmlformats.org/officeDocument/2006/relationships/numbering" Target="numbering.xml"/><Relationship Id="rId16" Type="http://schemas.openxmlformats.org/officeDocument/2006/relationships/hyperlink" Target="https://adityabirlacapital-my.sharepoint.com/:x:/p/anupam_sharma1/EYky_8qlb-JNr8qlIbFBuS4BfdSBxoVGv6jITDi0VPmP6w?e=v4Z7S0" TargetMode="External"/><Relationship Id="rId20" Type="http://schemas.openxmlformats.org/officeDocument/2006/relationships/package" Target="embeddings/Microsoft_Excel_Worksheet5.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package" Target="embeddings/Microsoft_Excel_Worksheet9.xlsx"/><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8.xlsx"/><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package" Target="embeddings/Microsoft_Excel_Worksheet4.xlsx"/><Relationship Id="rId31"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package" Target="embeddings/Microsoft_Excel_Worksheet7.xlsx"/><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B164C47234CD4989792398B5665EB4" ma:contentTypeVersion="10" ma:contentTypeDescription="Create a new document." ma:contentTypeScope="" ma:versionID="39c80b477eaee3dd5431f9b6386f75c8">
  <xsd:schema xmlns:xsd="http://www.w3.org/2001/XMLSchema" xmlns:xs="http://www.w3.org/2001/XMLSchema" xmlns:p="http://schemas.microsoft.com/office/2006/metadata/properties" xmlns:ns2="34f9b947-7217-404c-80e7-358a6849da7b" xmlns:ns3="36adca37-c94a-48b4-bb20-b13973834fab" targetNamespace="http://schemas.microsoft.com/office/2006/metadata/properties" ma:root="true" ma:fieldsID="67b77ff8e95cdfed19459fe9c5c60c78" ns2:_="" ns3:_="">
    <xsd:import namespace="34f9b947-7217-404c-80e7-358a6849da7b"/>
    <xsd:import namespace="36adca37-c94a-48b4-bb20-b13973834f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9b947-7217-404c-80e7-358a6849d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adca37-c94a-48b4-bb20-b13973834f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9C10D2-B47B-4E60-98A4-2DDC1D4DE489}">
  <ds:schemaRefs>
    <ds:schemaRef ds:uri="http://schemas.openxmlformats.org/officeDocument/2006/bibliography"/>
  </ds:schemaRefs>
</ds:datastoreItem>
</file>

<file path=customXml/itemProps2.xml><?xml version="1.0" encoding="utf-8"?>
<ds:datastoreItem xmlns:ds="http://schemas.openxmlformats.org/officeDocument/2006/customXml" ds:itemID="{DFEA8728-A493-4856-9987-1DDAFEE77FE7}"/>
</file>

<file path=customXml/itemProps3.xml><?xml version="1.0" encoding="utf-8"?>
<ds:datastoreItem xmlns:ds="http://schemas.openxmlformats.org/officeDocument/2006/customXml" ds:itemID="{3EC55EE1-F924-455D-89C9-4EEEDB792979}"/>
</file>

<file path=customXml/itemProps4.xml><?xml version="1.0" encoding="utf-8"?>
<ds:datastoreItem xmlns:ds="http://schemas.openxmlformats.org/officeDocument/2006/customXml" ds:itemID="{E626A711-BAD3-426F-ACD0-5E50194E6209}"/>
</file>

<file path=docProps/app.xml><?xml version="1.0" encoding="utf-8"?>
<Properties xmlns="http://schemas.openxmlformats.org/officeDocument/2006/extended-properties" xmlns:vt="http://schemas.openxmlformats.org/officeDocument/2006/docPropsVTypes">
  <Template>Normal</Template>
  <TotalTime>9804</TotalTime>
  <Pages>21</Pages>
  <Words>5161</Words>
  <Characters>29422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Rajendran</cp:lastModifiedBy>
  <cp:revision>237</cp:revision>
  <dcterms:created xsi:type="dcterms:W3CDTF">2020-12-17T13:56:00Z</dcterms:created>
  <dcterms:modified xsi:type="dcterms:W3CDTF">2021-06-22T16:30:00Z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0x010100D4B164C47234CD4989792398B5665EB4</vt:lpwstr>
  </property>
</Properties>
</file>