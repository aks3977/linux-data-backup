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6FE1B" w14:textId="77777777" w:rsidR="006D156B" w:rsidRDefault="006D156B">
      <w:pPr>
        <w:jc w:val="center"/>
        <w:rPr>
          <w:sz w:val="72"/>
          <w:szCs w:val="72"/>
        </w:rPr>
      </w:pPr>
    </w:p>
    <w:p w14:paraId="2DAF3E88" w14:textId="77777777" w:rsidR="006D156B" w:rsidRDefault="006D156B">
      <w:pPr>
        <w:jc w:val="center"/>
        <w:rPr>
          <w:sz w:val="72"/>
          <w:szCs w:val="72"/>
        </w:rPr>
      </w:pPr>
    </w:p>
    <w:p w14:paraId="36FEB076" w14:textId="77777777" w:rsidR="006D156B" w:rsidRDefault="006D156B">
      <w:pPr>
        <w:jc w:val="center"/>
        <w:rPr>
          <w:sz w:val="72"/>
          <w:szCs w:val="72"/>
        </w:rPr>
      </w:pPr>
    </w:p>
    <w:p w14:paraId="63C47C87" w14:textId="77777777" w:rsidR="006D156B" w:rsidRDefault="00A671B4">
      <w:pPr>
        <w:jc w:val="center"/>
        <w:rPr>
          <w:sz w:val="72"/>
          <w:szCs w:val="72"/>
        </w:rPr>
      </w:pPr>
      <w:r>
        <w:rPr>
          <w:sz w:val="72"/>
          <w:szCs w:val="72"/>
        </w:rPr>
        <w:t>Functional Specifications</w:t>
      </w:r>
    </w:p>
    <w:p w14:paraId="03EA22D6" w14:textId="5220DA14" w:rsidR="006D156B" w:rsidRDefault="00A671B4">
      <w:pPr>
        <w:jc w:val="center"/>
        <w:rPr>
          <w:sz w:val="72"/>
          <w:szCs w:val="72"/>
        </w:rPr>
      </w:pPr>
      <w:r>
        <w:rPr>
          <w:sz w:val="52"/>
          <w:szCs w:val="52"/>
        </w:rPr>
        <w:t>“</w:t>
      </w:r>
      <w:r w:rsidR="002F3FB5">
        <w:rPr>
          <w:sz w:val="52"/>
          <w:szCs w:val="52"/>
        </w:rPr>
        <w:t xml:space="preserve">MVP2 – Week </w:t>
      </w:r>
      <w:r w:rsidR="00E94503">
        <w:rPr>
          <w:sz w:val="52"/>
          <w:szCs w:val="52"/>
        </w:rPr>
        <w:t>Four</w:t>
      </w:r>
      <w:r>
        <w:rPr>
          <w:sz w:val="52"/>
          <w:szCs w:val="52"/>
        </w:rPr>
        <w:t>”</w:t>
      </w:r>
    </w:p>
    <w:p w14:paraId="48470C69" w14:textId="77777777" w:rsidR="006D156B" w:rsidRDefault="006D156B">
      <w:pPr>
        <w:jc w:val="center"/>
        <w:rPr>
          <w:sz w:val="36"/>
          <w:szCs w:val="36"/>
        </w:rPr>
      </w:pPr>
    </w:p>
    <w:p w14:paraId="68B3F979" w14:textId="77777777" w:rsidR="006D156B" w:rsidRDefault="006D156B">
      <w:pPr>
        <w:jc w:val="center"/>
        <w:rPr>
          <w:sz w:val="36"/>
          <w:szCs w:val="36"/>
        </w:rPr>
      </w:pPr>
    </w:p>
    <w:p w14:paraId="5B769549" w14:textId="77777777" w:rsidR="006D156B" w:rsidRDefault="006D156B">
      <w:pPr>
        <w:jc w:val="center"/>
        <w:rPr>
          <w:sz w:val="36"/>
          <w:szCs w:val="36"/>
        </w:rPr>
      </w:pPr>
    </w:p>
    <w:p w14:paraId="6F49F4CC" w14:textId="77777777" w:rsidR="006D156B" w:rsidRDefault="006D156B">
      <w:pPr>
        <w:jc w:val="center"/>
        <w:rPr>
          <w:sz w:val="36"/>
          <w:szCs w:val="36"/>
        </w:rPr>
      </w:pPr>
    </w:p>
    <w:p w14:paraId="034129CD" w14:textId="77777777" w:rsidR="006D156B" w:rsidRDefault="006D156B">
      <w:pPr>
        <w:jc w:val="center"/>
        <w:rPr>
          <w:sz w:val="36"/>
          <w:szCs w:val="36"/>
        </w:rPr>
      </w:pPr>
    </w:p>
    <w:p w14:paraId="75ED6254" w14:textId="77777777" w:rsidR="006D156B" w:rsidRDefault="006D156B">
      <w:pPr>
        <w:jc w:val="center"/>
        <w:rPr>
          <w:sz w:val="36"/>
          <w:szCs w:val="36"/>
        </w:rPr>
      </w:pPr>
    </w:p>
    <w:p w14:paraId="2EE22DF3" w14:textId="77777777" w:rsidR="006D156B" w:rsidRDefault="006D156B">
      <w:pPr>
        <w:jc w:val="center"/>
        <w:rPr>
          <w:sz w:val="36"/>
          <w:szCs w:val="36"/>
        </w:rPr>
      </w:pPr>
    </w:p>
    <w:p w14:paraId="36099061" w14:textId="77777777" w:rsidR="006D156B" w:rsidRDefault="006D156B">
      <w:pPr>
        <w:jc w:val="center"/>
        <w:rPr>
          <w:sz w:val="36"/>
          <w:szCs w:val="36"/>
        </w:rPr>
      </w:pPr>
    </w:p>
    <w:p w14:paraId="27F4AF8F" w14:textId="77777777" w:rsidR="006D156B" w:rsidRDefault="006D156B">
      <w:pPr>
        <w:jc w:val="center"/>
        <w:rPr>
          <w:sz w:val="36"/>
          <w:szCs w:val="36"/>
        </w:rPr>
      </w:pPr>
    </w:p>
    <w:p w14:paraId="70FFBE03" w14:textId="77777777" w:rsidR="006D156B" w:rsidRDefault="006D156B">
      <w:pPr>
        <w:jc w:val="center"/>
        <w:rPr>
          <w:sz w:val="36"/>
          <w:szCs w:val="36"/>
        </w:rPr>
      </w:pPr>
    </w:p>
    <w:p w14:paraId="1E297AB8" w14:textId="77777777" w:rsidR="006D156B" w:rsidRDefault="006D156B">
      <w:pPr>
        <w:jc w:val="center"/>
        <w:rPr>
          <w:sz w:val="36"/>
          <w:szCs w:val="36"/>
        </w:rPr>
      </w:pPr>
    </w:p>
    <w:p w14:paraId="3855A19D" w14:textId="77777777" w:rsidR="006D156B" w:rsidRDefault="006D156B">
      <w:pPr>
        <w:jc w:val="center"/>
        <w:rPr>
          <w:sz w:val="36"/>
          <w:szCs w:val="36"/>
        </w:rPr>
      </w:pPr>
    </w:p>
    <w:p w14:paraId="4825C36D" w14:textId="77777777" w:rsidR="006D156B" w:rsidRDefault="006D156B">
      <w:pPr>
        <w:jc w:val="center"/>
        <w:rPr>
          <w:sz w:val="36"/>
          <w:szCs w:val="36"/>
        </w:rPr>
      </w:pPr>
    </w:p>
    <w:p w14:paraId="6BC6F9B2" w14:textId="77777777" w:rsidR="006D156B" w:rsidRDefault="00A671B4">
      <w:pPr>
        <w:rPr>
          <w:sz w:val="36"/>
          <w:szCs w:val="36"/>
        </w:rPr>
      </w:pPr>
      <w:r>
        <w:rPr>
          <w:sz w:val="36"/>
          <w:szCs w:val="36"/>
        </w:rPr>
        <w:lastRenderedPageBreak/>
        <w:t>Document Information</w:t>
      </w:r>
    </w:p>
    <w:tbl>
      <w:tblPr>
        <w:tblStyle w:val="a"/>
        <w:tblW w:w="9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880"/>
        <w:gridCol w:w="2365"/>
        <w:gridCol w:w="2213"/>
      </w:tblGrid>
      <w:tr w:rsidR="006D156B" w14:paraId="4BBA9951" w14:textId="77777777">
        <w:trPr>
          <w:trHeight w:val="413"/>
        </w:trPr>
        <w:tc>
          <w:tcPr>
            <w:tcW w:w="1696" w:type="dxa"/>
            <w:shd w:val="clear" w:color="auto" w:fill="F7CBAC"/>
          </w:tcPr>
          <w:p w14:paraId="4B661E58" w14:textId="77777777" w:rsidR="006D156B" w:rsidRDefault="00A671B4">
            <w:r>
              <w:t>Project Name</w:t>
            </w:r>
          </w:p>
        </w:tc>
        <w:tc>
          <w:tcPr>
            <w:tcW w:w="7458" w:type="dxa"/>
            <w:gridSpan w:val="3"/>
          </w:tcPr>
          <w:p w14:paraId="27A6F967" w14:textId="77777777" w:rsidR="006D156B" w:rsidRDefault="00A671B4">
            <w:r>
              <w:t xml:space="preserve">ABSLI Advisor Portal </w:t>
            </w:r>
          </w:p>
        </w:tc>
      </w:tr>
      <w:tr w:rsidR="006D156B" w14:paraId="42E3B73B" w14:textId="77777777">
        <w:trPr>
          <w:trHeight w:val="413"/>
        </w:trPr>
        <w:tc>
          <w:tcPr>
            <w:tcW w:w="1696" w:type="dxa"/>
            <w:shd w:val="clear" w:color="auto" w:fill="F7CBAC"/>
          </w:tcPr>
          <w:p w14:paraId="50989B68" w14:textId="77777777" w:rsidR="006D156B" w:rsidRDefault="00A671B4">
            <w:r>
              <w:t>Title</w:t>
            </w:r>
          </w:p>
        </w:tc>
        <w:tc>
          <w:tcPr>
            <w:tcW w:w="2880" w:type="dxa"/>
          </w:tcPr>
          <w:p w14:paraId="098EBC9A" w14:textId="5E024797" w:rsidR="006D156B" w:rsidRDefault="00A671B4">
            <w:r>
              <w:t xml:space="preserve">FSD, </w:t>
            </w:r>
            <w:r w:rsidR="002F3FB5">
              <w:t xml:space="preserve">MVP2 </w:t>
            </w:r>
            <w:r w:rsidR="00C0261D">
              <w:t xml:space="preserve">– </w:t>
            </w:r>
            <w:r w:rsidR="002F3FB5">
              <w:t xml:space="preserve">Week </w:t>
            </w:r>
            <w:ins w:id="0" w:author="Vijay Rajendran" w:date="2021-06-22T20:01:00Z">
              <w:r w:rsidR="000379A7">
                <w:t>4</w:t>
              </w:r>
            </w:ins>
            <w:del w:id="1" w:author="Vijay Rajendran" w:date="2021-06-22T20:01:00Z">
              <w:r w:rsidR="003A4EF5" w:rsidDel="000379A7">
                <w:delText>3</w:delText>
              </w:r>
            </w:del>
          </w:p>
        </w:tc>
        <w:tc>
          <w:tcPr>
            <w:tcW w:w="2365" w:type="dxa"/>
            <w:shd w:val="clear" w:color="auto" w:fill="F7CBAC"/>
          </w:tcPr>
          <w:p w14:paraId="43E60EED" w14:textId="77777777" w:rsidR="006D156B" w:rsidRDefault="00A671B4">
            <w:r>
              <w:t>Document version</w:t>
            </w:r>
          </w:p>
        </w:tc>
        <w:tc>
          <w:tcPr>
            <w:tcW w:w="2213" w:type="dxa"/>
          </w:tcPr>
          <w:p w14:paraId="6BD76FAA" w14:textId="0F709687" w:rsidR="006D156B" w:rsidRDefault="00A671B4">
            <w:r>
              <w:t>1.</w:t>
            </w:r>
            <w:r w:rsidR="002F3FB5">
              <w:t>0</w:t>
            </w:r>
          </w:p>
        </w:tc>
      </w:tr>
      <w:tr w:rsidR="006D156B" w14:paraId="5CC2693F" w14:textId="77777777">
        <w:trPr>
          <w:trHeight w:val="413"/>
        </w:trPr>
        <w:tc>
          <w:tcPr>
            <w:tcW w:w="1696" w:type="dxa"/>
            <w:shd w:val="clear" w:color="auto" w:fill="F7CBAC"/>
          </w:tcPr>
          <w:p w14:paraId="34F9309F" w14:textId="77777777" w:rsidR="006D156B" w:rsidRDefault="00A671B4">
            <w:r>
              <w:t>Prepared by</w:t>
            </w:r>
          </w:p>
        </w:tc>
        <w:tc>
          <w:tcPr>
            <w:tcW w:w="2880" w:type="dxa"/>
          </w:tcPr>
          <w:p w14:paraId="56CB0399" w14:textId="77777777" w:rsidR="006D156B" w:rsidRDefault="00A671B4">
            <w:r>
              <w:t>Vijay Rajendran (ABCTSL)</w:t>
            </w:r>
          </w:p>
        </w:tc>
        <w:tc>
          <w:tcPr>
            <w:tcW w:w="2365" w:type="dxa"/>
            <w:shd w:val="clear" w:color="auto" w:fill="F7CBAC"/>
          </w:tcPr>
          <w:p w14:paraId="4555FB7E" w14:textId="77777777" w:rsidR="006D156B" w:rsidRDefault="00A671B4">
            <w:r>
              <w:t>Document Version date</w:t>
            </w:r>
          </w:p>
        </w:tc>
        <w:tc>
          <w:tcPr>
            <w:tcW w:w="2213" w:type="dxa"/>
          </w:tcPr>
          <w:p w14:paraId="0E9DF4BB" w14:textId="2CD71BB5" w:rsidR="006D156B" w:rsidRDefault="003A4EF5">
            <w:r>
              <w:t>1</w:t>
            </w:r>
            <w:r w:rsidR="00E94503">
              <w:t>2</w:t>
            </w:r>
            <w:r w:rsidR="00A671B4">
              <w:t>-</w:t>
            </w:r>
            <w:r w:rsidR="00C0261D">
              <w:t>0</w:t>
            </w:r>
            <w:r w:rsidR="000214AE">
              <w:t>6</w:t>
            </w:r>
            <w:r w:rsidR="00A671B4">
              <w:t>-202</w:t>
            </w:r>
            <w:r w:rsidR="002F3FB5">
              <w:t>1</w:t>
            </w:r>
          </w:p>
        </w:tc>
      </w:tr>
    </w:tbl>
    <w:p w14:paraId="294C8262" w14:textId="77777777" w:rsidR="006D156B" w:rsidRDefault="006D156B">
      <w:pPr>
        <w:rPr>
          <w:sz w:val="36"/>
          <w:szCs w:val="36"/>
        </w:rPr>
      </w:pPr>
    </w:p>
    <w:p w14:paraId="7732C409" w14:textId="77777777" w:rsidR="006D156B" w:rsidRDefault="00A671B4">
      <w:pPr>
        <w:rPr>
          <w:sz w:val="36"/>
          <w:szCs w:val="36"/>
        </w:rPr>
      </w:pPr>
      <w:r>
        <w:rPr>
          <w:sz w:val="36"/>
          <w:szCs w:val="36"/>
        </w:rPr>
        <w:t>Document Versions</w:t>
      </w:r>
    </w:p>
    <w:tbl>
      <w:tblPr>
        <w:tblStyle w:val="a0"/>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1560"/>
        <w:gridCol w:w="1984"/>
        <w:gridCol w:w="4536"/>
      </w:tblGrid>
      <w:tr w:rsidR="006D156B" w14:paraId="3EC1022B" w14:textId="77777777">
        <w:tc>
          <w:tcPr>
            <w:tcW w:w="1129" w:type="dxa"/>
            <w:shd w:val="clear" w:color="auto" w:fill="F7CBAC"/>
          </w:tcPr>
          <w:p w14:paraId="719796AF" w14:textId="77777777" w:rsidR="006D156B" w:rsidRDefault="00A671B4">
            <w:r>
              <w:t>Version</w:t>
            </w:r>
          </w:p>
        </w:tc>
        <w:tc>
          <w:tcPr>
            <w:tcW w:w="1560" w:type="dxa"/>
            <w:shd w:val="clear" w:color="auto" w:fill="F7CBAC"/>
          </w:tcPr>
          <w:p w14:paraId="5F7CBCDF" w14:textId="77777777" w:rsidR="006D156B" w:rsidRDefault="00A671B4">
            <w:r>
              <w:t>Date</w:t>
            </w:r>
          </w:p>
        </w:tc>
        <w:tc>
          <w:tcPr>
            <w:tcW w:w="1984" w:type="dxa"/>
            <w:shd w:val="clear" w:color="auto" w:fill="F7CBAC"/>
          </w:tcPr>
          <w:p w14:paraId="4F66963F" w14:textId="77777777" w:rsidR="006D156B" w:rsidRDefault="00A671B4">
            <w:r>
              <w:t>Revised by</w:t>
            </w:r>
          </w:p>
        </w:tc>
        <w:tc>
          <w:tcPr>
            <w:tcW w:w="4536" w:type="dxa"/>
            <w:shd w:val="clear" w:color="auto" w:fill="F7CBAC"/>
          </w:tcPr>
          <w:p w14:paraId="2D9EC38F" w14:textId="77777777" w:rsidR="006D156B" w:rsidRDefault="00A671B4">
            <w:r>
              <w:t>Description</w:t>
            </w:r>
          </w:p>
        </w:tc>
      </w:tr>
      <w:tr w:rsidR="006D156B" w14:paraId="7775F7C0" w14:textId="77777777">
        <w:tc>
          <w:tcPr>
            <w:tcW w:w="1129" w:type="dxa"/>
          </w:tcPr>
          <w:p w14:paraId="0D7CEE76" w14:textId="77777777" w:rsidR="006D156B" w:rsidRDefault="00A671B4">
            <w:r>
              <w:t>1.0</w:t>
            </w:r>
          </w:p>
        </w:tc>
        <w:tc>
          <w:tcPr>
            <w:tcW w:w="1560" w:type="dxa"/>
          </w:tcPr>
          <w:p w14:paraId="0CD4D93F" w14:textId="0CAC6C59" w:rsidR="006D156B" w:rsidRDefault="003A4EF5">
            <w:r>
              <w:t>1</w:t>
            </w:r>
            <w:r w:rsidR="00E94503">
              <w:t>2</w:t>
            </w:r>
            <w:r w:rsidR="00A671B4">
              <w:t>-</w:t>
            </w:r>
            <w:r w:rsidR="002F3FB5">
              <w:t>0</w:t>
            </w:r>
            <w:r w:rsidR="000214AE">
              <w:t>6</w:t>
            </w:r>
            <w:r w:rsidR="00A671B4">
              <w:t>-202</w:t>
            </w:r>
            <w:r w:rsidR="002F3FB5">
              <w:t>1</w:t>
            </w:r>
          </w:p>
        </w:tc>
        <w:tc>
          <w:tcPr>
            <w:tcW w:w="1984" w:type="dxa"/>
          </w:tcPr>
          <w:p w14:paraId="5C9EF816" w14:textId="77777777" w:rsidR="006D156B" w:rsidRDefault="00A671B4">
            <w:r>
              <w:t>Vijay Rajendran</w:t>
            </w:r>
          </w:p>
        </w:tc>
        <w:tc>
          <w:tcPr>
            <w:tcW w:w="4536" w:type="dxa"/>
          </w:tcPr>
          <w:p w14:paraId="59A058A7" w14:textId="77777777" w:rsidR="006D156B" w:rsidRDefault="00A671B4">
            <w:r>
              <w:t>Initial draft</w:t>
            </w:r>
          </w:p>
        </w:tc>
      </w:tr>
    </w:tbl>
    <w:p w14:paraId="03AE6EF9" w14:textId="77777777" w:rsidR="006D156B" w:rsidRDefault="006D156B">
      <w:pPr>
        <w:rPr>
          <w:sz w:val="36"/>
          <w:szCs w:val="36"/>
        </w:rPr>
      </w:pPr>
    </w:p>
    <w:p w14:paraId="55E4016D" w14:textId="77777777" w:rsidR="006D156B" w:rsidRDefault="006D156B">
      <w:pPr>
        <w:jc w:val="center"/>
        <w:rPr>
          <w:sz w:val="36"/>
          <w:szCs w:val="36"/>
        </w:rPr>
      </w:pPr>
    </w:p>
    <w:p w14:paraId="27178A91" w14:textId="77777777" w:rsidR="006D156B" w:rsidRDefault="006D156B">
      <w:pPr>
        <w:jc w:val="center"/>
        <w:rPr>
          <w:sz w:val="36"/>
          <w:szCs w:val="36"/>
        </w:rPr>
      </w:pPr>
    </w:p>
    <w:p w14:paraId="4D2B9998" w14:textId="77777777" w:rsidR="006D156B" w:rsidRDefault="006D156B">
      <w:pPr>
        <w:jc w:val="center"/>
        <w:rPr>
          <w:sz w:val="36"/>
          <w:szCs w:val="36"/>
        </w:rPr>
      </w:pPr>
    </w:p>
    <w:p w14:paraId="1CB0298C" w14:textId="77777777" w:rsidR="006D156B" w:rsidRDefault="006D156B">
      <w:pPr>
        <w:jc w:val="center"/>
        <w:rPr>
          <w:sz w:val="36"/>
          <w:szCs w:val="36"/>
        </w:rPr>
      </w:pPr>
    </w:p>
    <w:p w14:paraId="2D36A4B8" w14:textId="77777777" w:rsidR="006D156B" w:rsidRDefault="006D156B">
      <w:pPr>
        <w:jc w:val="center"/>
        <w:rPr>
          <w:sz w:val="36"/>
          <w:szCs w:val="36"/>
        </w:rPr>
      </w:pPr>
    </w:p>
    <w:p w14:paraId="2459FDEA" w14:textId="77777777" w:rsidR="006D156B" w:rsidRDefault="006D156B">
      <w:pPr>
        <w:jc w:val="center"/>
        <w:rPr>
          <w:sz w:val="36"/>
          <w:szCs w:val="36"/>
        </w:rPr>
      </w:pPr>
    </w:p>
    <w:p w14:paraId="2B6EB008" w14:textId="77777777" w:rsidR="006D156B" w:rsidRDefault="006D156B">
      <w:pPr>
        <w:jc w:val="center"/>
        <w:rPr>
          <w:sz w:val="36"/>
          <w:szCs w:val="36"/>
        </w:rPr>
      </w:pPr>
    </w:p>
    <w:p w14:paraId="5063FB52" w14:textId="77777777" w:rsidR="006D156B" w:rsidRDefault="006D156B">
      <w:pPr>
        <w:jc w:val="center"/>
        <w:rPr>
          <w:sz w:val="36"/>
          <w:szCs w:val="36"/>
        </w:rPr>
      </w:pPr>
    </w:p>
    <w:p w14:paraId="26AD5F85" w14:textId="77777777" w:rsidR="006D156B" w:rsidRDefault="006D156B">
      <w:pPr>
        <w:jc w:val="center"/>
        <w:rPr>
          <w:sz w:val="36"/>
          <w:szCs w:val="36"/>
        </w:rPr>
      </w:pPr>
    </w:p>
    <w:p w14:paraId="643625EA" w14:textId="77777777" w:rsidR="006D156B" w:rsidRDefault="006D156B">
      <w:pPr>
        <w:jc w:val="center"/>
        <w:rPr>
          <w:sz w:val="36"/>
          <w:szCs w:val="36"/>
        </w:rPr>
      </w:pPr>
    </w:p>
    <w:p w14:paraId="0C596F7B" w14:textId="77777777" w:rsidR="006D156B" w:rsidRDefault="006D156B">
      <w:pPr>
        <w:jc w:val="center"/>
        <w:rPr>
          <w:sz w:val="36"/>
          <w:szCs w:val="36"/>
        </w:rPr>
      </w:pPr>
    </w:p>
    <w:p w14:paraId="5E16839E" w14:textId="77777777" w:rsidR="006D156B" w:rsidRDefault="006D156B">
      <w:pPr>
        <w:jc w:val="center"/>
        <w:rPr>
          <w:sz w:val="36"/>
          <w:szCs w:val="36"/>
        </w:rPr>
      </w:pPr>
    </w:p>
    <w:p w14:paraId="20C43E9C" w14:textId="77777777" w:rsidR="006D156B" w:rsidRDefault="006D156B">
      <w:pPr>
        <w:jc w:val="center"/>
        <w:rPr>
          <w:sz w:val="36"/>
          <w:szCs w:val="36"/>
        </w:rPr>
      </w:pPr>
    </w:p>
    <w:p w14:paraId="23A2A3F7" w14:textId="77777777" w:rsidR="006D156B" w:rsidRDefault="006D156B">
      <w:pPr>
        <w:jc w:val="center"/>
        <w:rPr>
          <w:sz w:val="36"/>
          <w:szCs w:val="36"/>
        </w:rPr>
      </w:pPr>
    </w:p>
    <w:p w14:paraId="31790489" w14:textId="77777777" w:rsidR="006D156B" w:rsidRDefault="00A671B4" w:rsidP="00A84E26">
      <w:pPr>
        <w:pStyle w:val="Heading1"/>
        <w:numPr>
          <w:ilvl w:val="0"/>
          <w:numId w:val="3"/>
        </w:numPr>
      </w:pPr>
      <w:r>
        <w:rPr>
          <w:sz w:val="44"/>
          <w:szCs w:val="44"/>
        </w:rPr>
        <w:lastRenderedPageBreak/>
        <w:t>Introduction</w:t>
      </w:r>
    </w:p>
    <w:p w14:paraId="0AAFD264" w14:textId="54AEB2FA" w:rsidR="006D156B" w:rsidRDefault="00A671B4">
      <w:pPr>
        <w:ind w:left="360"/>
      </w:pPr>
      <w:r>
        <w:t xml:space="preserve">New ABSLI Advisor application is a unified portal, combining all major functionalities of Advisor portal, BSLI Way and BSLI Online under one single umbrella. All existing user roles will be able to access the new portal and based on logged in user role, respective modules will be shown as per the requirement. For this phase, we are considering </w:t>
      </w:r>
      <w:r w:rsidR="002F3FB5">
        <w:t xml:space="preserve">all user roles </w:t>
      </w:r>
      <w:r>
        <w:t>and its functionality.</w:t>
      </w:r>
    </w:p>
    <w:p w14:paraId="1626F8E8" w14:textId="517F0979" w:rsidR="006D156B" w:rsidRDefault="00C0261D" w:rsidP="00A84E26">
      <w:pPr>
        <w:pStyle w:val="Heading2"/>
        <w:numPr>
          <w:ilvl w:val="1"/>
          <w:numId w:val="3"/>
        </w:numPr>
        <w:tabs>
          <w:tab w:val="left" w:pos="993"/>
        </w:tabs>
        <w:rPr>
          <w:sz w:val="28"/>
          <w:szCs w:val="28"/>
        </w:rPr>
      </w:pPr>
      <w:r>
        <w:rPr>
          <w:sz w:val="28"/>
          <w:szCs w:val="28"/>
        </w:rPr>
        <w:t xml:space="preserve"> </w:t>
      </w:r>
      <w:r w:rsidR="00A671B4">
        <w:rPr>
          <w:sz w:val="28"/>
          <w:szCs w:val="28"/>
        </w:rPr>
        <w:t>Purpose</w:t>
      </w:r>
    </w:p>
    <w:p w14:paraId="7027A70F" w14:textId="77777777" w:rsidR="006D156B" w:rsidRDefault="00A671B4">
      <w:pPr>
        <w:ind w:left="426"/>
      </w:pPr>
      <w:r>
        <w:t xml:space="preserve">Since all the three portals are developed in older versions of SharePoint and licence for the same is getting expired, it's been decided to unify all three portals and create a new one in latest open source technologies.   </w:t>
      </w:r>
    </w:p>
    <w:p w14:paraId="3C40CEEE" w14:textId="45D9D9A3" w:rsidR="006D156B" w:rsidRDefault="00C0261D" w:rsidP="00A84E26">
      <w:pPr>
        <w:pStyle w:val="Heading2"/>
        <w:numPr>
          <w:ilvl w:val="1"/>
          <w:numId w:val="3"/>
        </w:numPr>
        <w:tabs>
          <w:tab w:val="left" w:pos="993"/>
        </w:tabs>
        <w:rPr>
          <w:sz w:val="28"/>
          <w:szCs w:val="28"/>
        </w:rPr>
      </w:pPr>
      <w:r>
        <w:rPr>
          <w:sz w:val="28"/>
          <w:szCs w:val="28"/>
        </w:rPr>
        <w:t xml:space="preserve"> </w:t>
      </w:r>
      <w:r w:rsidR="00A671B4">
        <w:rPr>
          <w:sz w:val="28"/>
          <w:szCs w:val="28"/>
        </w:rPr>
        <w:t>References</w:t>
      </w:r>
    </w:p>
    <w:p w14:paraId="1D4F4A45" w14:textId="248CA271" w:rsidR="006D156B" w:rsidRDefault="002F3FB5" w:rsidP="00A84E26">
      <w:pPr>
        <w:numPr>
          <w:ilvl w:val="0"/>
          <w:numId w:val="1"/>
        </w:numPr>
        <w:pBdr>
          <w:top w:val="nil"/>
          <w:left w:val="nil"/>
          <w:bottom w:val="nil"/>
          <w:right w:val="nil"/>
          <w:between w:val="nil"/>
        </w:pBdr>
        <w:spacing w:after="0"/>
      </w:pPr>
      <w:r>
        <w:rPr>
          <w:color w:val="000000"/>
        </w:rPr>
        <w:t>User stories and VD</w:t>
      </w:r>
      <w:r w:rsidR="00A671B4">
        <w:rPr>
          <w:color w:val="000000"/>
        </w:rPr>
        <w:t xml:space="preserve"> </w:t>
      </w:r>
      <w:r>
        <w:rPr>
          <w:color w:val="000000"/>
        </w:rPr>
        <w:t xml:space="preserve">shared for week </w:t>
      </w:r>
      <w:r w:rsidR="00E94503">
        <w:rPr>
          <w:color w:val="000000"/>
        </w:rPr>
        <w:t>4</w:t>
      </w:r>
    </w:p>
    <w:p w14:paraId="2EF21BB7" w14:textId="3D7FC385" w:rsidR="006D156B" w:rsidRDefault="002F3FB5" w:rsidP="00A84E26">
      <w:pPr>
        <w:pStyle w:val="Heading2"/>
        <w:numPr>
          <w:ilvl w:val="1"/>
          <w:numId w:val="3"/>
        </w:numPr>
        <w:tabs>
          <w:tab w:val="left" w:pos="993"/>
        </w:tabs>
        <w:rPr>
          <w:sz w:val="28"/>
          <w:szCs w:val="28"/>
        </w:rPr>
      </w:pPr>
      <w:r>
        <w:rPr>
          <w:sz w:val="28"/>
          <w:szCs w:val="28"/>
        </w:rPr>
        <w:t xml:space="preserve"> </w:t>
      </w:r>
      <w:r w:rsidR="00A671B4">
        <w:rPr>
          <w:sz w:val="28"/>
          <w:szCs w:val="28"/>
        </w:rPr>
        <w:t>Assumptions</w:t>
      </w:r>
    </w:p>
    <w:p w14:paraId="191DF999" w14:textId="77777777" w:rsidR="006D156B" w:rsidRDefault="00A671B4" w:rsidP="00A84E26">
      <w:pPr>
        <w:numPr>
          <w:ilvl w:val="0"/>
          <w:numId w:val="1"/>
        </w:numPr>
        <w:pBdr>
          <w:top w:val="nil"/>
          <w:left w:val="nil"/>
          <w:bottom w:val="nil"/>
          <w:right w:val="nil"/>
          <w:between w:val="nil"/>
        </w:pBdr>
        <w:spacing w:after="0"/>
      </w:pPr>
      <w:r>
        <w:rPr>
          <w:color w:val="000000"/>
        </w:rPr>
        <w:t xml:space="preserve">All functional ESB </w:t>
      </w:r>
      <w:r>
        <w:t>API will</w:t>
      </w:r>
      <w:r>
        <w:rPr>
          <w:color w:val="000000"/>
        </w:rPr>
        <w:t xml:space="preserve"> be modified/created by ABSLI Team and shared to TSL.</w:t>
      </w:r>
    </w:p>
    <w:p w14:paraId="2DFD2C50" w14:textId="51300596" w:rsidR="006D156B" w:rsidRPr="00C0261D" w:rsidRDefault="00A671B4" w:rsidP="00A84E26">
      <w:pPr>
        <w:numPr>
          <w:ilvl w:val="0"/>
          <w:numId w:val="1"/>
        </w:numPr>
        <w:pBdr>
          <w:top w:val="nil"/>
          <w:left w:val="nil"/>
          <w:bottom w:val="nil"/>
          <w:right w:val="nil"/>
          <w:between w:val="nil"/>
        </w:pBdr>
        <w:spacing w:after="0"/>
      </w:pPr>
      <w:r>
        <w:rPr>
          <w:color w:val="000000"/>
        </w:rPr>
        <w:t xml:space="preserve">TSL will create a middle wrapper layer for calling these ESB </w:t>
      </w:r>
      <w:r>
        <w:t>API which</w:t>
      </w:r>
      <w:r>
        <w:rPr>
          <w:color w:val="000000"/>
        </w:rPr>
        <w:t xml:space="preserve"> will be consumed </w:t>
      </w:r>
      <w:r>
        <w:t>from the client</w:t>
      </w:r>
      <w:r>
        <w:rPr>
          <w:color w:val="000000"/>
        </w:rPr>
        <w:t>.</w:t>
      </w:r>
    </w:p>
    <w:p w14:paraId="3A53349E" w14:textId="01843F4F" w:rsidR="00C0261D" w:rsidRDefault="00C0261D" w:rsidP="00A84E26">
      <w:pPr>
        <w:numPr>
          <w:ilvl w:val="0"/>
          <w:numId w:val="1"/>
        </w:numPr>
        <w:pBdr>
          <w:top w:val="nil"/>
          <w:left w:val="nil"/>
          <w:bottom w:val="nil"/>
          <w:right w:val="nil"/>
          <w:between w:val="nil"/>
        </w:pBdr>
        <w:spacing w:after="0"/>
      </w:pPr>
      <w:r>
        <w:rPr>
          <w:color w:val="000000"/>
        </w:rPr>
        <w:t xml:space="preserve">Few blocks/modules </w:t>
      </w:r>
      <w:r w:rsidR="002F3FB5">
        <w:rPr>
          <w:color w:val="000000"/>
        </w:rPr>
        <w:t xml:space="preserve">decided to be build using </w:t>
      </w:r>
      <w:r>
        <w:rPr>
          <w:color w:val="000000"/>
        </w:rPr>
        <w:t xml:space="preserve">RDS </w:t>
      </w:r>
      <w:r w:rsidR="002F3FB5">
        <w:rPr>
          <w:color w:val="000000"/>
        </w:rPr>
        <w:t xml:space="preserve">will be fetched </w:t>
      </w:r>
      <w:r>
        <w:rPr>
          <w:color w:val="000000"/>
        </w:rPr>
        <w:t>as stored procedures, where wrapper API will be created in middleware for consuming it from client.</w:t>
      </w:r>
    </w:p>
    <w:p w14:paraId="2B406E1E" w14:textId="0A9354FC" w:rsidR="006D156B" w:rsidRDefault="00C0261D" w:rsidP="00A84E26">
      <w:pPr>
        <w:pStyle w:val="Heading2"/>
        <w:numPr>
          <w:ilvl w:val="1"/>
          <w:numId w:val="3"/>
        </w:numPr>
        <w:tabs>
          <w:tab w:val="left" w:pos="993"/>
        </w:tabs>
        <w:rPr>
          <w:sz w:val="28"/>
          <w:szCs w:val="28"/>
        </w:rPr>
      </w:pPr>
      <w:r>
        <w:rPr>
          <w:sz w:val="28"/>
          <w:szCs w:val="28"/>
        </w:rPr>
        <w:t xml:space="preserve"> </w:t>
      </w:r>
      <w:r w:rsidR="00A671B4">
        <w:rPr>
          <w:sz w:val="28"/>
          <w:szCs w:val="28"/>
        </w:rPr>
        <w:t>Dependencies</w:t>
      </w:r>
    </w:p>
    <w:p w14:paraId="61CD369C" w14:textId="41B37929" w:rsidR="006D156B" w:rsidRDefault="00A671B4">
      <w:pPr>
        <w:ind w:left="426"/>
      </w:pPr>
      <w:r>
        <w:t xml:space="preserve">Following are some of major dependencies for </w:t>
      </w:r>
      <w:r w:rsidR="00C0261D">
        <w:t>MVP</w:t>
      </w:r>
      <w:r w:rsidR="002F3FB5">
        <w:t>2 – Week</w:t>
      </w:r>
      <w:r w:rsidR="00E94503">
        <w:t>4</w:t>
      </w:r>
    </w:p>
    <w:p w14:paraId="18B4E3FA" w14:textId="052B24A8" w:rsidR="006D156B" w:rsidRPr="002F3FB5" w:rsidRDefault="002F3FB5" w:rsidP="00A84E26">
      <w:pPr>
        <w:numPr>
          <w:ilvl w:val="1"/>
          <w:numId w:val="2"/>
        </w:numPr>
        <w:pBdr>
          <w:top w:val="nil"/>
          <w:left w:val="nil"/>
          <w:bottom w:val="nil"/>
          <w:right w:val="nil"/>
          <w:between w:val="nil"/>
        </w:pBdr>
        <w:tabs>
          <w:tab w:val="left" w:pos="1134"/>
        </w:tabs>
        <w:spacing w:after="0"/>
        <w:ind w:left="1134" w:hanging="425"/>
      </w:pPr>
      <w:r>
        <w:rPr>
          <w:color w:val="000000"/>
        </w:rPr>
        <w:t xml:space="preserve">Pending </w:t>
      </w:r>
      <w:r w:rsidR="00A671B4">
        <w:rPr>
          <w:color w:val="000000"/>
        </w:rPr>
        <w:t xml:space="preserve">Wireframes and VD for </w:t>
      </w:r>
      <w:r>
        <w:rPr>
          <w:color w:val="000000"/>
        </w:rPr>
        <w:t xml:space="preserve">all the modules present in week </w:t>
      </w:r>
      <w:r w:rsidR="00A72AB9">
        <w:rPr>
          <w:color w:val="000000"/>
        </w:rPr>
        <w:t>3</w:t>
      </w:r>
      <w:r>
        <w:rPr>
          <w:color w:val="000000"/>
        </w:rPr>
        <w:t xml:space="preserve"> </w:t>
      </w:r>
      <w:r w:rsidR="00A671B4">
        <w:rPr>
          <w:color w:val="000000"/>
        </w:rPr>
        <w:t xml:space="preserve">module has </w:t>
      </w:r>
      <w:r w:rsidR="00A671B4">
        <w:t>to be made</w:t>
      </w:r>
      <w:r w:rsidR="00A671B4">
        <w:rPr>
          <w:color w:val="000000"/>
        </w:rPr>
        <w:t xml:space="preserve"> available for development.</w:t>
      </w:r>
    </w:p>
    <w:p w14:paraId="51904761" w14:textId="0F5C68E0" w:rsidR="002F3FB5" w:rsidRDefault="002F3FB5" w:rsidP="00A84E26">
      <w:pPr>
        <w:numPr>
          <w:ilvl w:val="1"/>
          <w:numId w:val="2"/>
        </w:numPr>
        <w:pBdr>
          <w:top w:val="nil"/>
          <w:left w:val="nil"/>
          <w:bottom w:val="nil"/>
          <w:right w:val="nil"/>
          <w:between w:val="nil"/>
        </w:pBdr>
        <w:tabs>
          <w:tab w:val="left" w:pos="1134"/>
        </w:tabs>
        <w:spacing w:after="0"/>
        <w:ind w:left="1134" w:hanging="425"/>
      </w:pPr>
      <w:r>
        <w:rPr>
          <w:color w:val="000000"/>
        </w:rPr>
        <w:t xml:space="preserve">VD’s should be shared using a tool where all required assets are available for download and developers can inspect and get the relevant information required for implementation. </w:t>
      </w:r>
    </w:p>
    <w:p w14:paraId="6E9AB779" w14:textId="77777777" w:rsidR="006D156B" w:rsidRDefault="00A671B4" w:rsidP="00A84E26">
      <w:pPr>
        <w:numPr>
          <w:ilvl w:val="1"/>
          <w:numId w:val="2"/>
        </w:numPr>
        <w:pBdr>
          <w:top w:val="nil"/>
          <w:left w:val="nil"/>
          <w:bottom w:val="nil"/>
          <w:right w:val="nil"/>
          <w:between w:val="nil"/>
        </w:pBdr>
        <w:tabs>
          <w:tab w:val="left" w:pos="1134"/>
        </w:tabs>
        <w:spacing w:after="0"/>
        <w:ind w:left="1134" w:hanging="425"/>
      </w:pPr>
      <w:r>
        <w:rPr>
          <w:color w:val="000000"/>
        </w:rPr>
        <w:t>ESB API request/response, schema/structure should be made available to TSL for starting middleware API development.</w:t>
      </w:r>
    </w:p>
    <w:p w14:paraId="5F00DFBE" w14:textId="65E21CD4" w:rsidR="00600FE5" w:rsidRDefault="00600FE5" w:rsidP="00A84E26">
      <w:pPr>
        <w:numPr>
          <w:ilvl w:val="1"/>
          <w:numId w:val="2"/>
        </w:numPr>
        <w:pBdr>
          <w:top w:val="nil"/>
          <w:left w:val="nil"/>
          <w:bottom w:val="nil"/>
          <w:right w:val="nil"/>
          <w:between w:val="nil"/>
        </w:pBdr>
        <w:tabs>
          <w:tab w:val="left" w:pos="1134"/>
        </w:tabs>
        <w:spacing w:after="0"/>
        <w:ind w:left="1134" w:hanging="425"/>
        <w:rPr>
          <w:b/>
          <w:bCs/>
        </w:rPr>
      </w:pPr>
      <w:r w:rsidRPr="00600FE5">
        <w:rPr>
          <w:b/>
          <w:bCs/>
        </w:rPr>
        <w:t>ESB API should accept required inputs and should cater to paging, filter and search</w:t>
      </w:r>
      <w:r>
        <w:rPr>
          <w:b/>
          <w:bCs/>
        </w:rPr>
        <w:t xml:space="preserve"> functionality</w:t>
      </w:r>
      <w:r w:rsidRPr="00600FE5">
        <w:rPr>
          <w:b/>
          <w:bCs/>
        </w:rPr>
        <w:t>, else ESB API’s will be consumed to get all relevant data and stored in RDS</w:t>
      </w:r>
      <w:r>
        <w:rPr>
          <w:b/>
          <w:bCs/>
        </w:rPr>
        <w:t xml:space="preserve"> daily for the relevant users,</w:t>
      </w:r>
      <w:r w:rsidRPr="00600FE5">
        <w:rPr>
          <w:b/>
          <w:bCs/>
        </w:rPr>
        <w:t xml:space="preserve"> </w:t>
      </w:r>
      <w:r>
        <w:rPr>
          <w:b/>
          <w:bCs/>
        </w:rPr>
        <w:t xml:space="preserve">stored </w:t>
      </w:r>
      <w:r w:rsidRPr="00600FE5">
        <w:rPr>
          <w:b/>
          <w:bCs/>
        </w:rPr>
        <w:t>procedures will be used to cater to screen/module requirements.</w:t>
      </w:r>
    </w:p>
    <w:p w14:paraId="2E78CEC1" w14:textId="5E64456B" w:rsidR="00317D3A" w:rsidRDefault="00317D3A" w:rsidP="00A84E26">
      <w:pPr>
        <w:numPr>
          <w:ilvl w:val="1"/>
          <w:numId w:val="2"/>
        </w:numPr>
        <w:pBdr>
          <w:top w:val="nil"/>
          <w:left w:val="nil"/>
          <w:bottom w:val="nil"/>
          <w:right w:val="nil"/>
          <w:between w:val="nil"/>
        </w:pBdr>
        <w:tabs>
          <w:tab w:val="left" w:pos="1134"/>
        </w:tabs>
        <w:spacing w:after="0"/>
        <w:ind w:left="1134" w:hanging="425"/>
        <w:rPr>
          <w:b/>
          <w:bCs/>
        </w:rPr>
      </w:pPr>
      <w:r>
        <w:rPr>
          <w:b/>
          <w:bCs/>
        </w:rPr>
        <w:t>RDS data will be populated via database table views or API</w:t>
      </w:r>
    </w:p>
    <w:p w14:paraId="47C7FDFA" w14:textId="019910A5" w:rsidR="00B93DE9" w:rsidRPr="00600FE5" w:rsidRDefault="00B93DE9" w:rsidP="00A84E26">
      <w:pPr>
        <w:numPr>
          <w:ilvl w:val="1"/>
          <w:numId w:val="2"/>
        </w:numPr>
        <w:pBdr>
          <w:top w:val="nil"/>
          <w:left w:val="nil"/>
          <w:bottom w:val="nil"/>
          <w:right w:val="nil"/>
          <w:between w:val="nil"/>
        </w:pBdr>
        <w:tabs>
          <w:tab w:val="left" w:pos="1134"/>
        </w:tabs>
        <w:spacing w:after="0"/>
        <w:ind w:left="1134" w:hanging="425"/>
        <w:rPr>
          <w:b/>
          <w:bCs/>
        </w:rPr>
      </w:pPr>
      <w:r>
        <w:rPr>
          <w:b/>
          <w:bCs/>
        </w:rPr>
        <w:t xml:space="preserve">If ESB API </w:t>
      </w:r>
      <w:r w:rsidR="00A54ED6">
        <w:rPr>
          <w:b/>
          <w:bCs/>
        </w:rPr>
        <w:t>can’t</w:t>
      </w:r>
      <w:r>
        <w:rPr>
          <w:b/>
          <w:bCs/>
        </w:rPr>
        <w:t xml:space="preserve"> provide commission and </w:t>
      </w:r>
      <w:proofErr w:type="spellStart"/>
      <w:r>
        <w:rPr>
          <w:b/>
          <w:bCs/>
        </w:rPr>
        <w:t>RnR</w:t>
      </w:r>
      <w:proofErr w:type="spellEnd"/>
      <w:r>
        <w:rPr>
          <w:b/>
          <w:bCs/>
        </w:rPr>
        <w:t xml:space="preserve"> data as requested, then they will be populated in RDS and will be consumed in front end as per requirement.</w:t>
      </w:r>
    </w:p>
    <w:p w14:paraId="55B66520" w14:textId="77777777" w:rsidR="006D156B" w:rsidRDefault="006D156B">
      <w:pPr>
        <w:pBdr>
          <w:top w:val="nil"/>
          <w:left w:val="nil"/>
          <w:bottom w:val="nil"/>
          <w:right w:val="nil"/>
          <w:between w:val="nil"/>
        </w:pBdr>
        <w:ind w:left="1080"/>
        <w:rPr>
          <w:color w:val="000000"/>
        </w:rPr>
      </w:pPr>
    </w:p>
    <w:p w14:paraId="515253C4" w14:textId="665B5A97" w:rsidR="006D156B" w:rsidRDefault="00C0261D" w:rsidP="00A84E26">
      <w:pPr>
        <w:pStyle w:val="Heading2"/>
        <w:numPr>
          <w:ilvl w:val="1"/>
          <w:numId w:val="3"/>
        </w:numPr>
        <w:tabs>
          <w:tab w:val="left" w:pos="993"/>
        </w:tabs>
        <w:rPr>
          <w:sz w:val="28"/>
          <w:szCs w:val="28"/>
        </w:rPr>
      </w:pPr>
      <w:r>
        <w:rPr>
          <w:sz w:val="28"/>
          <w:szCs w:val="28"/>
        </w:rPr>
        <w:t xml:space="preserve"> </w:t>
      </w:r>
      <w:r w:rsidR="00A671B4">
        <w:rPr>
          <w:sz w:val="28"/>
          <w:szCs w:val="28"/>
        </w:rPr>
        <w:t>In-Scope</w:t>
      </w:r>
    </w:p>
    <w:p w14:paraId="5E64698E" w14:textId="77777777" w:rsidR="006D156B" w:rsidRDefault="006D156B">
      <w:pPr>
        <w:pBdr>
          <w:top w:val="nil"/>
          <w:left w:val="nil"/>
          <w:bottom w:val="nil"/>
          <w:right w:val="nil"/>
          <w:between w:val="nil"/>
        </w:pBdr>
        <w:spacing w:after="0"/>
        <w:ind w:left="993"/>
        <w:rPr>
          <w:color w:val="000000"/>
        </w:rPr>
      </w:pPr>
    </w:p>
    <w:p w14:paraId="4D32673E" w14:textId="2AE6A924" w:rsidR="006D156B" w:rsidRPr="00435891" w:rsidRDefault="00A671B4" w:rsidP="00A84E26">
      <w:pPr>
        <w:numPr>
          <w:ilvl w:val="1"/>
          <w:numId w:val="1"/>
        </w:numPr>
        <w:pBdr>
          <w:top w:val="nil"/>
          <w:left w:val="nil"/>
          <w:bottom w:val="nil"/>
          <w:right w:val="nil"/>
          <w:between w:val="nil"/>
        </w:pBdr>
        <w:tabs>
          <w:tab w:val="left" w:pos="1134"/>
        </w:tabs>
        <w:spacing w:after="0"/>
        <w:ind w:left="1134" w:hanging="425"/>
      </w:pPr>
      <w:r>
        <w:rPr>
          <w:color w:val="000000"/>
        </w:rPr>
        <w:t>Fully functional mobile adoptive/responsive pages as per approved VD</w:t>
      </w:r>
      <w:r w:rsidR="00435891">
        <w:rPr>
          <w:color w:val="000000"/>
        </w:rPr>
        <w:t xml:space="preserve"> and user stories.</w:t>
      </w:r>
    </w:p>
    <w:p w14:paraId="6DF39155" w14:textId="36AD3DCB" w:rsidR="00435891" w:rsidRPr="00435891" w:rsidRDefault="00435891" w:rsidP="00A84E26">
      <w:pPr>
        <w:numPr>
          <w:ilvl w:val="1"/>
          <w:numId w:val="1"/>
        </w:numPr>
        <w:pBdr>
          <w:top w:val="nil"/>
          <w:left w:val="nil"/>
          <w:bottom w:val="nil"/>
          <w:right w:val="nil"/>
          <w:between w:val="nil"/>
        </w:pBdr>
        <w:tabs>
          <w:tab w:val="left" w:pos="1134"/>
        </w:tabs>
        <w:spacing w:after="0"/>
        <w:ind w:left="1134" w:hanging="425"/>
      </w:pPr>
      <w:r>
        <w:rPr>
          <w:color w:val="000000"/>
        </w:rPr>
        <w:t xml:space="preserve">Week </w:t>
      </w:r>
      <w:del w:id="2" w:author="Hemant Kukreja" w:date="2021-06-22T09:59:00Z">
        <w:r w:rsidR="00C25946" w:rsidDel="00E64C75">
          <w:rPr>
            <w:color w:val="000000"/>
          </w:rPr>
          <w:delText>3</w:delText>
        </w:r>
        <w:r w:rsidDel="00E64C75">
          <w:rPr>
            <w:color w:val="000000"/>
          </w:rPr>
          <w:delText xml:space="preserve"> </w:delText>
        </w:r>
      </w:del>
      <w:ins w:id="3" w:author="Hemant Kukreja" w:date="2021-06-22T09:59:00Z">
        <w:r w:rsidR="00E64C75">
          <w:rPr>
            <w:color w:val="000000"/>
          </w:rPr>
          <w:t xml:space="preserve">4 </w:t>
        </w:r>
      </w:ins>
      <w:r>
        <w:rPr>
          <w:color w:val="000000"/>
        </w:rPr>
        <w:t>User stories are:</w:t>
      </w:r>
    </w:p>
    <w:p w14:paraId="4765CA6C" w14:textId="06E6B6C5" w:rsidR="004E2FA5" w:rsidRDefault="00526617" w:rsidP="00435891">
      <w:pPr>
        <w:numPr>
          <w:ilvl w:val="2"/>
          <w:numId w:val="1"/>
        </w:numPr>
        <w:pBdr>
          <w:top w:val="nil"/>
          <w:left w:val="nil"/>
          <w:bottom w:val="nil"/>
          <w:right w:val="nil"/>
          <w:between w:val="nil"/>
        </w:pBdr>
        <w:tabs>
          <w:tab w:val="left" w:pos="1134"/>
        </w:tabs>
        <w:spacing w:after="0"/>
      </w:pPr>
      <w:bookmarkStart w:id="4" w:name="_Hlk74405558"/>
      <w:r w:rsidRPr="00526617">
        <w:t>Front Line employee - R&amp;R</w:t>
      </w:r>
      <w:r>
        <w:t xml:space="preserve"> - </w:t>
      </w:r>
      <w:r w:rsidRPr="00526617">
        <w:t>FLS R&amp;R</w:t>
      </w:r>
      <w:bookmarkEnd w:id="4"/>
    </w:p>
    <w:p w14:paraId="5BFE498E" w14:textId="52AF12B6" w:rsidR="00526617" w:rsidRDefault="00526617" w:rsidP="00435891">
      <w:pPr>
        <w:numPr>
          <w:ilvl w:val="2"/>
          <w:numId w:val="1"/>
        </w:numPr>
        <w:pBdr>
          <w:top w:val="nil"/>
          <w:left w:val="nil"/>
          <w:bottom w:val="nil"/>
          <w:right w:val="nil"/>
          <w:between w:val="nil"/>
        </w:pBdr>
        <w:tabs>
          <w:tab w:val="left" w:pos="1134"/>
        </w:tabs>
        <w:spacing w:after="0"/>
      </w:pPr>
      <w:r w:rsidRPr="00526617">
        <w:t>Front Line employee - R&amp;R</w:t>
      </w:r>
      <w:r>
        <w:t xml:space="preserve"> - </w:t>
      </w:r>
      <w:r w:rsidRPr="00526617">
        <w:t>FLS My Portfolio - Team R&amp;R Performance</w:t>
      </w:r>
    </w:p>
    <w:p w14:paraId="216DBC8A" w14:textId="1CB0945C" w:rsidR="00526617" w:rsidRDefault="00526617" w:rsidP="00435891">
      <w:pPr>
        <w:numPr>
          <w:ilvl w:val="2"/>
          <w:numId w:val="1"/>
        </w:numPr>
        <w:pBdr>
          <w:top w:val="nil"/>
          <w:left w:val="nil"/>
          <w:bottom w:val="nil"/>
          <w:right w:val="nil"/>
          <w:between w:val="nil"/>
        </w:pBdr>
        <w:tabs>
          <w:tab w:val="left" w:pos="1134"/>
        </w:tabs>
        <w:spacing w:after="0"/>
      </w:pPr>
      <w:bookmarkStart w:id="5" w:name="_Hlk74411884"/>
      <w:r w:rsidRPr="00526617">
        <w:t>Front Line employee - R&amp;R</w:t>
      </w:r>
      <w:r>
        <w:t xml:space="preserve"> - </w:t>
      </w:r>
      <w:r w:rsidRPr="00526617">
        <w:t xml:space="preserve">FLS My Portfolio - Team R&amp;R Performance - Contest wise list of each </w:t>
      </w:r>
      <w:proofErr w:type="spellStart"/>
      <w:r w:rsidRPr="00526617">
        <w:t>reportee</w:t>
      </w:r>
      <w:bookmarkEnd w:id="5"/>
      <w:proofErr w:type="spellEnd"/>
    </w:p>
    <w:p w14:paraId="3D384FE2" w14:textId="5758D2C7" w:rsidR="00526617" w:rsidRDefault="00526617" w:rsidP="00435891">
      <w:pPr>
        <w:numPr>
          <w:ilvl w:val="2"/>
          <w:numId w:val="1"/>
        </w:numPr>
        <w:pBdr>
          <w:top w:val="nil"/>
          <w:left w:val="nil"/>
          <w:bottom w:val="nil"/>
          <w:right w:val="nil"/>
          <w:between w:val="nil"/>
        </w:pBdr>
        <w:tabs>
          <w:tab w:val="left" w:pos="1134"/>
        </w:tabs>
        <w:spacing w:after="0"/>
      </w:pPr>
      <w:r w:rsidRPr="00526617">
        <w:t>Supervisor - R&amp;R</w:t>
      </w:r>
      <w:r>
        <w:t xml:space="preserve"> - </w:t>
      </w:r>
      <w:r w:rsidRPr="00526617">
        <w:t>Supervisor - My Portfolio - Team R&amp;R</w:t>
      </w:r>
    </w:p>
    <w:p w14:paraId="059B0678" w14:textId="0B6B4C6F" w:rsidR="00526617" w:rsidRDefault="00526617" w:rsidP="00435891">
      <w:pPr>
        <w:numPr>
          <w:ilvl w:val="2"/>
          <w:numId w:val="1"/>
        </w:numPr>
        <w:pBdr>
          <w:top w:val="nil"/>
          <w:left w:val="nil"/>
          <w:bottom w:val="nil"/>
          <w:right w:val="nil"/>
          <w:between w:val="nil"/>
        </w:pBdr>
        <w:tabs>
          <w:tab w:val="left" w:pos="1134"/>
        </w:tabs>
        <w:spacing w:after="0"/>
      </w:pPr>
      <w:r w:rsidRPr="00526617">
        <w:lastRenderedPageBreak/>
        <w:t>Front Line employee - R&amp;R</w:t>
      </w:r>
      <w:r>
        <w:t xml:space="preserve"> – R&amp;R – Reward Choice Module</w:t>
      </w:r>
    </w:p>
    <w:p w14:paraId="4899F672" w14:textId="4142CFF3" w:rsidR="008B2049" w:rsidRDefault="00526617" w:rsidP="00435891">
      <w:pPr>
        <w:numPr>
          <w:ilvl w:val="2"/>
          <w:numId w:val="1"/>
        </w:numPr>
        <w:pBdr>
          <w:top w:val="nil"/>
          <w:left w:val="nil"/>
          <w:bottom w:val="nil"/>
          <w:right w:val="nil"/>
          <w:between w:val="nil"/>
        </w:pBdr>
        <w:tabs>
          <w:tab w:val="left" w:pos="1134"/>
        </w:tabs>
        <w:spacing w:after="0"/>
      </w:pPr>
      <w:bookmarkStart w:id="6" w:name="_Hlk74340388"/>
      <w:r>
        <w:t xml:space="preserve">Agent Dashboard – </w:t>
      </w:r>
      <w:bookmarkEnd w:id="6"/>
      <w:r>
        <w:t>Advisor in DSF/APC</w:t>
      </w:r>
    </w:p>
    <w:p w14:paraId="4EFFF86E" w14:textId="77777777" w:rsidR="007434FF" w:rsidRDefault="007434FF" w:rsidP="007434FF">
      <w:pPr>
        <w:numPr>
          <w:ilvl w:val="2"/>
          <w:numId w:val="1"/>
        </w:numPr>
        <w:pBdr>
          <w:top w:val="nil"/>
          <w:left w:val="nil"/>
          <w:bottom w:val="nil"/>
          <w:right w:val="nil"/>
          <w:between w:val="nil"/>
        </w:pBdr>
        <w:tabs>
          <w:tab w:val="left" w:pos="1134"/>
        </w:tabs>
        <w:spacing w:after="0"/>
      </w:pPr>
      <w:r w:rsidRPr="00526617">
        <w:t>Agent Dashboard</w:t>
      </w:r>
      <w:r>
        <w:t xml:space="preserve"> - </w:t>
      </w:r>
      <w:r w:rsidRPr="00526617">
        <w:t>Agent Dashboard - HDFC, TPD, DM</w:t>
      </w:r>
    </w:p>
    <w:p w14:paraId="3F549293" w14:textId="0BD01B4C" w:rsidR="00526617" w:rsidRDefault="00526617" w:rsidP="00435891">
      <w:pPr>
        <w:numPr>
          <w:ilvl w:val="2"/>
          <w:numId w:val="1"/>
        </w:numPr>
        <w:pBdr>
          <w:top w:val="nil"/>
          <w:left w:val="nil"/>
          <w:bottom w:val="nil"/>
          <w:right w:val="nil"/>
          <w:between w:val="nil"/>
        </w:pBdr>
        <w:tabs>
          <w:tab w:val="left" w:pos="1134"/>
        </w:tabs>
        <w:spacing w:after="0"/>
      </w:pPr>
      <w:bookmarkStart w:id="7" w:name="_Hlk74438023"/>
      <w:r w:rsidRPr="00526617">
        <w:t>Agent - Global Search</w:t>
      </w:r>
      <w:r>
        <w:t xml:space="preserve"> - </w:t>
      </w:r>
      <w:r w:rsidRPr="00526617">
        <w:t>One-to-One Search</w:t>
      </w:r>
      <w:bookmarkEnd w:id="7"/>
    </w:p>
    <w:p w14:paraId="49B3E077" w14:textId="456E7A3E" w:rsidR="00526617" w:rsidRDefault="00526617" w:rsidP="00435891">
      <w:pPr>
        <w:numPr>
          <w:ilvl w:val="2"/>
          <w:numId w:val="1"/>
        </w:numPr>
        <w:pBdr>
          <w:top w:val="nil"/>
          <w:left w:val="nil"/>
          <w:bottom w:val="nil"/>
          <w:right w:val="nil"/>
          <w:between w:val="nil"/>
        </w:pBdr>
        <w:tabs>
          <w:tab w:val="left" w:pos="1134"/>
        </w:tabs>
        <w:spacing w:after="0"/>
      </w:pPr>
      <w:r w:rsidRPr="00526617">
        <w:t>Agent - Global Search</w:t>
      </w:r>
      <w:r>
        <w:t xml:space="preserve"> - </w:t>
      </w:r>
      <w:r w:rsidRPr="00526617">
        <w:t>Search by Name</w:t>
      </w:r>
    </w:p>
    <w:p w14:paraId="3A548127" w14:textId="15283EFA" w:rsidR="00526617" w:rsidRDefault="00526617" w:rsidP="00435891">
      <w:pPr>
        <w:numPr>
          <w:ilvl w:val="2"/>
          <w:numId w:val="1"/>
        </w:numPr>
        <w:pBdr>
          <w:top w:val="nil"/>
          <w:left w:val="nil"/>
          <w:bottom w:val="nil"/>
          <w:right w:val="nil"/>
          <w:between w:val="nil"/>
        </w:pBdr>
        <w:tabs>
          <w:tab w:val="left" w:pos="1134"/>
        </w:tabs>
        <w:spacing w:after="0"/>
      </w:pPr>
      <w:r w:rsidRPr="00526617">
        <w:t>Agent - Global Search</w:t>
      </w:r>
      <w:r>
        <w:t xml:space="preserve"> - </w:t>
      </w:r>
      <w:r w:rsidRPr="00526617">
        <w:t>Search by Policy ID</w:t>
      </w:r>
    </w:p>
    <w:p w14:paraId="4404A6DB" w14:textId="01B404BB" w:rsidR="00526617" w:rsidRDefault="00526617" w:rsidP="00435891">
      <w:pPr>
        <w:numPr>
          <w:ilvl w:val="2"/>
          <w:numId w:val="1"/>
        </w:numPr>
        <w:pBdr>
          <w:top w:val="nil"/>
          <w:left w:val="nil"/>
          <w:bottom w:val="nil"/>
          <w:right w:val="nil"/>
          <w:between w:val="nil"/>
        </w:pBdr>
        <w:tabs>
          <w:tab w:val="left" w:pos="1134"/>
        </w:tabs>
        <w:spacing w:after="0"/>
      </w:pPr>
      <w:r w:rsidRPr="00526617">
        <w:t>Agent - Global Search</w:t>
      </w:r>
      <w:r>
        <w:t xml:space="preserve"> - </w:t>
      </w:r>
      <w:r w:rsidRPr="00526617">
        <w:t>Search by PAN</w:t>
      </w:r>
    </w:p>
    <w:p w14:paraId="72262A42" w14:textId="5B5E6784" w:rsidR="00526617" w:rsidRDefault="00526617" w:rsidP="00435891">
      <w:pPr>
        <w:numPr>
          <w:ilvl w:val="2"/>
          <w:numId w:val="1"/>
        </w:numPr>
        <w:pBdr>
          <w:top w:val="nil"/>
          <w:left w:val="nil"/>
          <w:bottom w:val="nil"/>
          <w:right w:val="nil"/>
          <w:between w:val="nil"/>
        </w:pBdr>
        <w:tabs>
          <w:tab w:val="left" w:pos="1134"/>
        </w:tabs>
        <w:spacing w:after="0"/>
      </w:pPr>
      <w:r w:rsidRPr="00526617">
        <w:t>Agent - Global Search</w:t>
      </w:r>
      <w:r>
        <w:t xml:space="preserve"> - </w:t>
      </w:r>
      <w:r w:rsidRPr="00526617">
        <w:t xml:space="preserve">Search by </w:t>
      </w:r>
      <w:bookmarkStart w:id="8" w:name="_Hlk74519168"/>
      <w:r w:rsidRPr="00526617">
        <w:t>Mobile</w:t>
      </w:r>
      <w:bookmarkEnd w:id="8"/>
    </w:p>
    <w:p w14:paraId="4FB60E24" w14:textId="7F63C82A" w:rsidR="00526617" w:rsidRDefault="00526617" w:rsidP="00435891">
      <w:pPr>
        <w:numPr>
          <w:ilvl w:val="2"/>
          <w:numId w:val="1"/>
        </w:numPr>
        <w:pBdr>
          <w:top w:val="nil"/>
          <w:left w:val="nil"/>
          <w:bottom w:val="nil"/>
          <w:right w:val="nil"/>
          <w:between w:val="nil"/>
        </w:pBdr>
        <w:tabs>
          <w:tab w:val="left" w:pos="1134"/>
        </w:tabs>
        <w:spacing w:after="0"/>
      </w:pPr>
      <w:r w:rsidRPr="00526617">
        <w:t>Agent - Global Search</w:t>
      </w:r>
      <w:r>
        <w:t xml:space="preserve"> - </w:t>
      </w:r>
      <w:r w:rsidRPr="00526617">
        <w:t>Recent Searches</w:t>
      </w:r>
    </w:p>
    <w:p w14:paraId="3202F137" w14:textId="5771A4BF" w:rsidR="00526617" w:rsidRDefault="00526617" w:rsidP="00435891">
      <w:pPr>
        <w:numPr>
          <w:ilvl w:val="2"/>
          <w:numId w:val="1"/>
        </w:numPr>
        <w:pBdr>
          <w:top w:val="nil"/>
          <w:left w:val="nil"/>
          <w:bottom w:val="nil"/>
          <w:right w:val="nil"/>
          <w:between w:val="nil"/>
        </w:pBdr>
        <w:tabs>
          <w:tab w:val="left" w:pos="1134"/>
        </w:tabs>
        <w:spacing w:after="0"/>
      </w:pPr>
      <w:bookmarkStart w:id="9" w:name="_Hlk74520095"/>
      <w:r w:rsidRPr="00526617">
        <w:t>Agent Manager - Global Search</w:t>
      </w:r>
      <w:r>
        <w:t xml:space="preserve"> - </w:t>
      </w:r>
      <w:r w:rsidRPr="00526617">
        <w:t>Agent Manager - Global Search Landing Page</w:t>
      </w:r>
      <w:bookmarkEnd w:id="9"/>
    </w:p>
    <w:p w14:paraId="0D10C8BC" w14:textId="13E2DF60" w:rsidR="00526617" w:rsidRDefault="00526617" w:rsidP="00435891">
      <w:pPr>
        <w:numPr>
          <w:ilvl w:val="2"/>
          <w:numId w:val="1"/>
        </w:numPr>
        <w:pBdr>
          <w:top w:val="nil"/>
          <w:left w:val="nil"/>
          <w:bottom w:val="nil"/>
          <w:right w:val="nil"/>
          <w:between w:val="nil"/>
        </w:pBdr>
        <w:tabs>
          <w:tab w:val="left" w:pos="1134"/>
        </w:tabs>
        <w:spacing w:after="0"/>
      </w:pPr>
      <w:r w:rsidRPr="00526617">
        <w:t>Agent Manager/Supervisor - Global Search</w:t>
      </w:r>
      <w:r>
        <w:t xml:space="preserve"> - </w:t>
      </w:r>
      <w:r w:rsidRPr="00526617">
        <w:t xml:space="preserve">Agent Manager - Search by </w:t>
      </w:r>
      <w:proofErr w:type="spellStart"/>
      <w:r w:rsidRPr="00526617">
        <w:t>Reportee</w:t>
      </w:r>
      <w:proofErr w:type="spellEnd"/>
    </w:p>
    <w:p w14:paraId="72E36588" w14:textId="01A03501" w:rsidR="00526617" w:rsidRDefault="00526617" w:rsidP="00435891">
      <w:pPr>
        <w:numPr>
          <w:ilvl w:val="2"/>
          <w:numId w:val="1"/>
        </w:numPr>
        <w:pBdr>
          <w:top w:val="nil"/>
          <w:left w:val="nil"/>
          <w:bottom w:val="nil"/>
          <w:right w:val="nil"/>
          <w:between w:val="nil"/>
        </w:pBdr>
        <w:tabs>
          <w:tab w:val="left" w:pos="1134"/>
        </w:tabs>
        <w:spacing w:after="0"/>
      </w:pPr>
      <w:r w:rsidRPr="00526617">
        <w:t>Agent Manager/Supervisor - Global Search</w:t>
      </w:r>
      <w:r>
        <w:t xml:space="preserve"> - </w:t>
      </w:r>
      <w:r w:rsidRPr="00526617">
        <w:t>Agent Manager - Search by Customer</w:t>
      </w:r>
    </w:p>
    <w:p w14:paraId="7406244E" w14:textId="77777777" w:rsidR="006D156B" w:rsidRDefault="00A671B4" w:rsidP="00A84E26">
      <w:pPr>
        <w:pStyle w:val="Heading1"/>
        <w:numPr>
          <w:ilvl w:val="0"/>
          <w:numId w:val="3"/>
        </w:numPr>
      </w:pPr>
      <w:r>
        <w:rPr>
          <w:sz w:val="44"/>
          <w:szCs w:val="44"/>
        </w:rPr>
        <w:t>Functional Requirements</w:t>
      </w:r>
    </w:p>
    <w:p w14:paraId="2AABAD03" w14:textId="27A0B351" w:rsidR="006D156B" w:rsidRPr="00A1287F" w:rsidRDefault="00FA5E43" w:rsidP="00A84E26">
      <w:pPr>
        <w:pStyle w:val="Heading2"/>
        <w:numPr>
          <w:ilvl w:val="1"/>
          <w:numId w:val="3"/>
        </w:numPr>
        <w:tabs>
          <w:tab w:val="left" w:pos="851"/>
        </w:tabs>
        <w:rPr>
          <w:sz w:val="32"/>
          <w:szCs w:val="32"/>
        </w:rPr>
      </w:pPr>
      <w:r w:rsidRPr="00FA5E43">
        <w:rPr>
          <w:sz w:val="32"/>
          <w:szCs w:val="32"/>
        </w:rPr>
        <w:t>Front Line employee - R&amp;R - FLS R&amp;R</w:t>
      </w:r>
    </w:p>
    <w:p w14:paraId="17191C7E" w14:textId="528FDC98" w:rsidR="006D156B" w:rsidRDefault="00A1287F" w:rsidP="00A84E26">
      <w:pPr>
        <w:pStyle w:val="Heading3"/>
        <w:numPr>
          <w:ilvl w:val="2"/>
          <w:numId w:val="3"/>
        </w:numPr>
      </w:pPr>
      <w:r>
        <w:rPr>
          <w:sz w:val="28"/>
          <w:szCs w:val="28"/>
        </w:rPr>
        <w:t>Requirement</w:t>
      </w:r>
    </w:p>
    <w:p w14:paraId="08F65F4A" w14:textId="77777777" w:rsidR="00A1287F" w:rsidRDefault="00A1287F">
      <w:pPr>
        <w:ind w:left="360"/>
      </w:pPr>
      <w:bookmarkStart w:id="10" w:name="_Hlk64309934"/>
      <w:r w:rsidRPr="00A1287F">
        <w:rPr>
          <w:b/>
          <w:bCs/>
        </w:rPr>
        <w:t>Description</w:t>
      </w:r>
      <w:r>
        <w:t xml:space="preserve">: </w:t>
      </w:r>
    </w:p>
    <w:p w14:paraId="7F7FECBE" w14:textId="77777777" w:rsidR="00FA5E43" w:rsidRDefault="00FA5E43" w:rsidP="00FA5E43">
      <w:pPr>
        <w:ind w:left="360"/>
      </w:pPr>
      <w:r>
        <w:t>FLS/Supervisor - DM, DSF, APC, HDFC, TPD</w:t>
      </w:r>
    </w:p>
    <w:p w14:paraId="2D20B37D" w14:textId="69AA226B" w:rsidR="00A1287F" w:rsidRDefault="00FA5E43" w:rsidP="00FA5E43">
      <w:pPr>
        <w:ind w:left="360"/>
      </w:pPr>
      <w:r>
        <w:t>As an FLS/Supervisor in any channel, I should be able to see my performance in R&amp;R daily</w:t>
      </w:r>
    </w:p>
    <w:p w14:paraId="47E46463" w14:textId="77777777" w:rsidR="00A1287F" w:rsidRDefault="00A1287F" w:rsidP="00A1287F">
      <w:pPr>
        <w:ind w:left="360"/>
      </w:pPr>
      <w:r w:rsidRPr="00A1287F">
        <w:rPr>
          <w:b/>
          <w:bCs/>
        </w:rPr>
        <w:t>Details</w:t>
      </w:r>
      <w:r>
        <w:t xml:space="preserve">: </w:t>
      </w:r>
    </w:p>
    <w:p w14:paraId="009CF445" w14:textId="77777777" w:rsidR="00FA5E43" w:rsidRDefault="00FA5E43" w:rsidP="00FA5E43">
      <w:pPr>
        <w:ind w:left="360"/>
      </w:pPr>
      <w:r>
        <w:t>Screens same as those for an Advisor</w:t>
      </w:r>
    </w:p>
    <w:p w14:paraId="2053B763" w14:textId="77777777" w:rsidR="00FA5E43" w:rsidRDefault="00FA5E43" w:rsidP="00FA5E43">
      <w:pPr>
        <w:ind w:left="360"/>
      </w:pPr>
      <w:r>
        <w:t xml:space="preserve">1. </w:t>
      </w:r>
      <w:proofErr w:type="spellStart"/>
      <w:r>
        <w:t>MySelf</w:t>
      </w:r>
      <w:proofErr w:type="spellEnd"/>
      <w:r>
        <w:t>/</w:t>
      </w:r>
      <w:proofErr w:type="spellStart"/>
      <w:r>
        <w:t>MyPerformance</w:t>
      </w:r>
      <w:proofErr w:type="spellEnd"/>
      <w:r>
        <w:t xml:space="preserve"> Landing Page</w:t>
      </w:r>
    </w:p>
    <w:p w14:paraId="46AF0CE9" w14:textId="77777777" w:rsidR="00FA5E43" w:rsidRDefault="00FA5E43" w:rsidP="00FA5E43">
      <w:pPr>
        <w:ind w:left="360"/>
      </w:pPr>
      <w:r>
        <w:t>"As on Date" to be updated</w:t>
      </w:r>
    </w:p>
    <w:p w14:paraId="448F119C" w14:textId="77777777" w:rsidR="00FA5E43" w:rsidRDefault="00FA5E43" w:rsidP="00FA5E43">
      <w:pPr>
        <w:ind w:left="360"/>
      </w:pPr>
      <w:r>
        <w:t>Banner - configurable auto/manual notifications with CTAs</w:t>
      </w:r>
    </w:p>
    <w:p w14:paraId="3FA3706D" w14:textId="1FB774BD" w:rsidR="00FA5E43" w:rsidRDefault="00FA5E43" w:rsidP="00FA5E43">
      <w:pPr>
        <w:ind w:left="360"/>
      </w:pPr>
      <w:r>
        <w:t>Header - Title "Achievement" - "Star Club"</w:t>
      </w:r>
      <w:r w:rsidR="00F13352">
        <w:t xml:space="preserve"> </w:t>
      </w:r>
      <w:r>
        <w:t xml:space="preserve">(One Card with </w:t>
      </w:r>
      <w:proofErr w:type="gramStart"/>
      <w:r>
        <w:t>As</w:t>
      </w:r>
      <w:proofErr w:type="gramEnd"/>
      <w:r>
        <w:t xml:space="preserve"> on date)</w:t>
      </w:r>
    </w:p>
    <w:p w14:paraId="7C1CEEDE" w14:textId="77777777" w:rsidR="00FA5E43" w:rsidRDefault="00FA5E43" w:rsidP="00FA5E43">
      <w:pPr>
        <w:ind w:left="360"/>
      </w:pPr>
      <w:r>
        <w:t>Quick Links - R&amp;R, Updates, Team R&amp;R [only for roles which have a team management</w:t>
      </w:r>
    </w:p>
    <w:p w14:paraId="7D04C2B7" w14:textId="77777777" w:rsidR="00FA5E43" w:rsidRDefault="00FA5E43" w:rsidP="00FA5E43">
      <w:pPr>
        <w:ind w:left="360"/>
      </w:pPr>
      <w:r>
        <w:t>My Contests</w:t>
      </w:r>
    </w:p>
    <w:p w14:paraId="3AAEE14A" w14:textId="77777777" w:rsidR="00FA5E43" w:rsidRDefault="00FA5E43" w:rsidP="00FA5E43">
      <w:pPr>
        <w:ind w:left="360"/>
      </w:pPr>
      <w:r>
        <w:t>- 2 Tabs - Running Contests, Closed Contests [Same details as Advisor]</w:t>
      </w:r>
    </w:p>
    <w:p w14:paraId="0D3CF706" w14:textId="774A944A" w:rsidR="00FA5E43" w:rsidRDefault="00FA5E43" w:rsidP="00FA5E43">
      <w:pPr>
        <w:ind w:left="360"/>
      </w:pPr>
      <w:r>
        <w:t>Additional Parameters on Contests Details page - should be dynamically configured from system - to show all applicable parameters -</w:t>
      </w:r>
      <w:proofErr w:type="spellStart"/>
      <w:r>
        <w:t>eg</w:t>
      </w:r>
      <w:proofErr w:type="spellEnd"/>
      <w:r>
        <w:t xml:space="preserve"> [IF FLS is from DSF/APC], </w:t>
      </w:r>
    </w:p>
    <w:p w14:paraId="1114DA38" w14:textId="1280EE81" w:rsidR="00740BB0" w:rsidRDefault="00FA5E43" w:rsidP="00FA5E43">
      <w:pPr>
        <w:ind w:left="360"/>
      </w:pPr>
      <w:r>
        <w:t>Sample Parameters - No. of Active Advisors, No. of New Licenses, WFYP</w:t>
      </w:r>
    </w:p>
    <w:bookmarkEnd w:id="10"/>
    <w:p w14:paraId="357DEC85" w14:textId="5B49AB0C" w:rsidR="006D156B" w:rsidRDefault="00306673" w:rsidP="00A84E26">
      <w:pPr>
        <w:pStyle w:val="Heading3"/>
        <w:numPr>
          <w:ilvl w:val="2"/>
          <w:numId w:val="3"/>
        </w:numPr>
      </w:pPr>
      <w:r w:rsidRPr="00306673">
        <w:rPr>
          <w:sz w:val="28"/>
          <w:szCs w:val="28"/>
        </w:rPr>
        <w:t>Implementation Approach</w:t>
      </w:r>
    </w:p>
    <w:p w14:paraId="67EF8214" w14:textId="4583358D" w:rsidR="006424E4" w:rsidRDefault="006424E4" w:rsidP="006424E4">
      <w:pPr>
        <w:ind w:left="345"/>
      </w:pPr>
      <w:bookmarkStart w:id="11" w:name="_Hlk64310582"/>
      <w:r>
        <w:t xml:space="preserve">My Self is a new page for all three user roles.  Based on logged in </w:t>
      </w:r>
      <w:proofErr w:type="spellStart"/>
      <w:r>
        <w:t>user_role</w:t>
      </w:r>
      <w:proofErr w:type="spellEnd"/>
      <w:r>
        <w:t>, fields and sections to be shown in this page will vary. User will navigate to this page from top menu My Self option.</w:t>
      </w:r>
    </w:p>
    <w:p w14:paraId="517B1A56" w14:textId="77777777" w:rsidR="006424E4" w:rsidRDefault="006424E4" w:rsidP="006424E4">
      <w:pPr>
        <w:ind w:left="345"/>
      </w:pPr>
    </w:p>
    <w:p w14:paraId="066B14A7" w14:textId="77777777" w:rsidR="006424E4" w:rsidRDefault="006424E4" w:rsidP="006424E4">
      <w:pPr>
        <w:ind w:left="345"/>
      </w:pPr>
    </w:p>
    <w:tbl>
      <w:tblPr>
        <w:tblW w:w="8217" w:type="dxa"/>
        <w:tblLook w:val="04A0" w:firstRow="1" w:lastRow="0" w:firstColumn="1" w:lastColumn="0" w:noHBand="0" w:noVBand="1"/>
      </w:tblPr>
      <w:tblGrid>
        <w:gridCol w:w="1540"/>
        <w:gridCol w:w="1500"/>
        <w:gridCol w:w="5177"/>
      </w:tblGrid>
      <w:tr w:rsidR="006424E4" w:rsidRPr="00CE48DC" w14:paraId="2E280118" w14:textId="77777777" w:rsidTr="00541A28">
        <w:trPr>
          <w:trHeight w:val="300"/>
        </w:trPr>
        <w:tc>
          <w:tcPr>
            <w:tcW w:w="15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CE3B81C" w14:textId="77777777" w:rsidR="006424E4" w:rsidRPr="00CE48DC" w:rsidRDefault="006424E4" w:rsidP="00541A28">
            <w:pPr>
              <w:spacing w:after="0" w:line="240" w:lineRule="auto"/>
              <w:rPr>
                <w:rFonts w:eastAsia="Times New Roman"/>
                <w:b/>
                <w:bCs/>
                <w:color w:val="000000"/>
              </w:rPr>
            </w:pPr>
            <w:commentRangeStart w:id="12"/>
            <w:r>
              <w:t xml:space="preserve">       </w:t>
            </w:r>
            <w:r w:rsidRPr="00CE48DC">
              <w:rPr>
                <w:rFonts w:eastAsia="Times New Roman"/>
                <w:b/>
                <w:bCs/>
                <w:color w:val="000000"/>
              </w:rPr>
              <w:t>Role</w:t>
            </w:r>
          </w:p>
        </w:tc>
        <w:tc>
          <w:tcPr>
            <w:tcW w:w="1500" w:type="dxa"/>
            <w:tcBorders>
              <w:top w:val="single" w:sz="4" w:space="0" w:color="auto"/>
              <w:left w:val="nil"/>
              <w:bottom w:val="single" w:sz="4" w:space="0" w:color="auto"/>
              <w:right w:val="single" w:sz="4" w:space="0" w:color="auto"/>
            </w:tcBorders>
            <w:shd w:val="clear" w:color="000000" w:fill="FFFF00"/>
            <w:noWrap/>
            <w:vAlign w:val="bottom"/>
            <w:hideMark/>
          </w:tcPr>
          <w:p w14:paraId="171AAF57" w14:textId="77777777" w:rsidR="006424E4" w:rsidRPr="00CE48DC" w:rsidRDefault="006424E4" w:rsidP="00541A28">
            <w:pPr>
              <w:spacing w:after="0" w:line="240" w:lineRule="auto"/>
              <w:rPr>
                <w:rFonts w:eastAsia="Times New Roman"/>
                <w:b/>
                <w:bCs/>
                <w:color w:val="000000"/>
              </w:rPr>
            </w:pPr>
            <w:r w:rsidRPr="00CE48DC">
              <w:rPr>
                <w:rFonts w:eastAsia="Times New Roman"/>
                <w:b/>
                <w:bCs/>
                <w:color w:val="000000"/>
              </w:rPr>
              <w:t>Section</w:t>
            </w:r>
          </w:p>
        </w:tc>
        <w:tc>
          <w:tcPr>
            <w:tcW w:w="5177" w:type="dxa"/>
            <w:tcBorders>
              <w:top w:val="single" w:sz="4" w:space="0" w:color="auto"/>
              <w:left w:val="nil"/>
              <w:bottom w:val="single" w:sz="4" w:space="0" w:color="auto"/>
              <w:right w:val="single" w:sz="4" w:space="0" w:color="auto"/>
            </w:tcBorders>
            <w:shd w:val="clear" w:color="000000" w:fill="FFFF00"/>
            <w:noWrap/>
            <w:vAlign w:val="bottom"/>
            <w:hideMark/>
          </w:tcPr>
          <w:p w14:paraId="75C553AD" w14:textId="77777777" w:rsidR="006424E4" w:rsidRPr="00CE48DC" w:rsidRDefault="006424E4" w:rsidP="00541A28">
            <w:pPr>
              <w:spacing w:after="0" w:line="240" w:lineRule="auto"/>
              <w:rPr>
                <w:rFonts w:eastAsia="Times New Roman"/>
                <w:b/>
                <w:bCs/>
                <w:color w:val="000000"/>
              </w:rPr>
            </w:pPr>
            <w:r w:rsidRPr="00CE48DC">
              <w:rPr>
                <w:rFonts w:eastAsia="Times New Roman"/>
                <w:b/>
                <w:bCs/>
                <w:color w:val="000000"/>
              </w:rPr>
              <w:t>Blocks/CTA/Links</w:t>
            </w:r>
            <w:commentRangeEnd w:id="12"/>
            <w:r w:rsidR="0031212B">
              <w:rPr>
                <w:rStyle w:val="CommentReference"/>
              </w:rPr>
              <w:commentReference w:id="12"/>
            </w:r>
          </w:p>
        </w:tc>
      </w:tr>
      <w:tr w:rsidR="006424E4" w:rsidRPr="00CE48DC" w14:paraId="28E1B05D" w14:textId="77777777" w:rsidTr="00541A28">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FBEC943"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Advisor</w:t>
            </w:r>
          </w:p>
        </w:tc>
        <w:tc>
          <w:tcPr>
            <w:tcW w:w="1500" w:type="dxa"/>
            <w:tcBorders>
              <w:top w:val="nil"/>
              <w:left w:val="nil"/>
              <w:bottom w:val="single" w:sz="4" w:space="0" w:color="auto"/>
              <w:right w:val="single" w:sz="4" w:space="0" w:color="auto"/>
            </w:tcBorders>
            <w:shd w:val="clear" w:color="auto" w:fill="auto"/>
            <w:noWrap/>
            <w:vAlign w:val="bottom"/>
            <w:hideMark/>
          </w:tcPr>
          <w:p w14:paraId="653BFD7C"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Notifications</w:t>
            </w:r>
          </w:p>
        </w:tc>
        <w:tc>
          <w:tcPr>
            <w:tcW w:w="5177" w:type="dxa"/>
            <w:tcBorders>
              <w:top w:val="nil"/>
              <w:left w:val="nil"/>
              <w:bottom w:val="single" w:sz="4" w:space="0" w:color="auto"/>
              <w:right w:val="single" w:sz="4" w:space="0" w:color="auto"/>
            </w:tcBorders>
            <w:shd w:val="clear" w:color="auto" w:fill="auto"/>
            <w:noWrap/>
            <w:vAlign w:val="bottom"/>
            <w:hideMark/>
          </w:tcPr>
          <w:p w14:paraId="49785856"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Self-targeted notifications</w:t>
            </w:r>
          </w:p>
        </w:tc>
      </w:tr>
      <w:tr w:rsidR="006424E4" w:rsidRPr="00CE48DC" w14:paraId="54055769" w14:textId="77777777" w:rsidTr="00541A28">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537A072"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Agent Manager</w:t>
            </w:r>
          </w:p>
        </w:tc>
        <w:tc>
          <w:tcPr>
            <w:tcW w:w="1500" w:type="dxa"/>
            <w:tcBorders>
              <w:top w:val="nil"/>
              <w:left w:val="nil"/>
              <w:bottom w:val="single" w:sz="4" w:space="0" w:color="auto"/>
              <w:right w:val="single" w:sz="4" w:space="0" w:color="auto"/>
            </w:tcBorders>
            <w:shd w:val="clear" w:color="auto" w:fill="auto"/>
            <w:noWrap/>
            <w:vAlign w:val="bottom"/>
            <w:hideMark/>
          </w:tcPr>
          <w:p w14:paraId="72132C3F"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Notifications</w:t>
            </w:r>
          </w:p>
        </w:tc>
        <w:tc>
          <w:tcPr>
            <w:tcW w:w="5177" w:type="dxa"/>
            <w:tcBorders>
              <w:top w:val="nil"/>
              <w:left w:val="nil"/>
              <w:bottom w:val="single" w:sz="4" w:space="0" w:color="auto"/>
              <w:right w:val="single" w:sz="4" w:space="0" w:color="auto"/>
            </w:tcBorders>
            <w:shd w:val="clear" w:color="auto" w:fill="auto"/>
            <w:noWrap/>
            <w:vAlign w:val="bottom"/>
            <w:hideMark/>
          </w:tcPr>
          <w:p w14:paraId="64957062"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Self-targeted notifications</w:t>
            </w:r>
          </w:p>
        </w:tc>
      </w:tr>
      <w:tr w:rsidR="006424E4" w:rsidRPr="00CE48DC" w14:paraId="2CA80E6C" w14:textId="77777777" w:rsidTr="00541A28">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BF741FD"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Supervisor</w:t>
            </w:r>
          </w:p>
        </w:tc>
        <w:tc>
          <w:tcPr>
            <w:tcW w:w="1500" w:type="dxa"/>
            <w:tcBorders>
              <w:top w:val="nil"/>
              <w:left w:val="nil"/>
              <w:bottom w:val="single" w:sz="4" w:space="0" w:color="auto"/>
              <w:right w:val="single" w:sz="4" w:space="0" w:color="auto"/>
            </w:tcBorders>
            <w:shd w:val="clear" w:color="auto" w:fill="auto"/>
            <w:noWrap/>
            <w:vAlign w:val="bottom"/>
            <w:hideMark/>
          </w:tcPr>
          <w:p w14:paraId="07AB87DE"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Notifications</w:t>
            </w:r>
          </w:p>
        </w:tc>
        <w:tc>
          <w:tcPr>
            <w:tcW w:w="5177" w:type="dxa"/>
            <w:tcBorders>
              <w:top w:val="nil"/>
              <w:left w:val="nil"/>
              <w:bottom w:val="single" w:sz="4" w:space="0" w:color="auto"/>
              <w:right w:val="single" w:sz="4" w:space="0" w:color="auto"/>
            </w:tcBorders>
            <w:shd w:val="clear" w:color="auto" w:fill="auto"/>
            <w:noWrap/>
            <w:vAlign w:val="bottom"/>
            <w:hideMark/>
          </w:tcPr>
          <w:p w14:paraId="5A87F3FD"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VD not shared</w:t>
            </w:r>
          </w:p>
        </w:tc>
      </w:tr>
      <w:tr w:rsidR="006424E4" w:rsidRPr="00CE48DC" w14:paraId="2EA18E88" w14:textId="77777777" w:rsidTr="00541A28">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63E1316"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Advisor</w:t>
            </w:r>
          </w:p>
        </w:tc>
        <w:tc>
          <w:tcPr>
            <w:tcW w:w="1500" w:type="dxa"/>
            <w:tcBorders>
              <w:top w:val="nil"/>
              <w:left w:val="nil"/>
              <w:bottom w:val="single" w:sz="4" w:space="0" w:color="auto"/>
              <w:right w:val="single" w:sz="4" w:space="0" w:color="auto"/>
            </w:tcBorders>
            <w:shd w:val="clear" w:color="auto" w:fill="auto"/>
            <w:noWrap/>
            <w:vAlign w:val="bottom"/>
            <w:hideMark/>
          </w:tcPr>
          <w:p w14:paraId="566F0244"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Top cards</w:t>
            </w:r>
          </w:p>
        </w:tc>
        <w:tc>
          <w:tcPr>
            <w:tcW w:w="5177" w:type="dxa"/>
            <w:tcBorders>
              <w:top w:val="nil"/>
              <w:left w:val="nil"/>
              <w:bottom w:val="single" w:sz="4" w:space="0" w:color="auto"/>
              <w:right w:val="single" w:sz="4" w:space="0" w:color="auto"/>
            </w:tcBorders>
            <w:shd w:val="clear" w:color="auto" w:fill="auto"/>
            <w:noWrap/>
            <w:vAlign w:val="bottom"/>
            <w:hideMark/>
          </w:tcPr>
          <w:p w14:paraId="7BB6CB48"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Last Commission Paid, Total Commission Paid</w:t>
            </w:r>
          </w:p>
        </w:tc>
      </w:tr>
      <w:tr w:rsidR="006424E4" w:rsidRPr="00CE48DC" w14:paraId="73538344" w14:textId="77777777" w:rsidTr="00541A28">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6E5B72D"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Agent Manager</w:t>
            </w:r>
          </w:p>
        </w:tc>
        <w:tc>
          <w:tcPr>
            <w:tcW w:w="1500" w:type="dxa"/>
            <w:tcBorders>
              <w:top w:val="nil"/>
              <w:left w:val="nil"/>
              <w:bottom w:val="single" w:sz="4" w:space="0" w:color="auto"/>
              <w:right w:val="single" w:sz="4" w:space="0" w:color="auto"/>
            </w:tcBorders>
            <w:shd w:val="clear" w:color="auto" w:fill="auto"/>
            <w:noWrap/>
            <w:vAlign w:val="bottom"/>
            <w:hideMark/>
          </w:tcPr>
          <w:p w14:paraId="35B0DC91"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Top cards</w:t>
            </w:r>
          </w:p>
        </w:tc>
        <w:tc>
          <w:tcPr>
            <w:tcW w:w="5177" w:type="dxa"/>
            <w:tcBorders>
              <w:top w:val="nil"/>
              <w:left w:val="nil"/>
              <w:bottom w:val="single" w:sz="4" w:space="0" w:color="auto"/>
              <w:right w:val="single" w:sz="4" w:space="0" w:color="auto"/>
            </w:tcBorders>
            <w:shd w:val="clear" w:color="auto" w:fill="auto"/>
            <w:noWrap/>
            <w:vAlign w:val="bottom"/>
            <w:hideMark/>
          </w:tcPr>
          <w:p w14:paraId="5D0A6863"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Achievement</w:t>
            </w:r>
          </w:p>
        </w:tc>
      </w:tr>
      <w:tr w:rsidR="006424E4" w:rsidRPr="00CE48DC" w14:paraId="71D42139" w14:textId="77777777" w:rsidTr="00541A28">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5DFB7B8"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Supervisor</w:t>
            </w:r>
          </w:p>
        </w:tc>
        <w:tc>
          <w:tcPr>
            <w:tcW w:w="1500" w:type="dxa"/>
            <w:tcBorders>
              <w:top w:val="nil"/>
              <w:left w:val="nil"/>
              <w:bottom w:val="single" w:sz="4" w:space="0" w:color="auto"/>
              <w:right w:val="single" w:sz="4" w:space="0" w:color="auto"/>
            </w:tcBorders>
            <w:shd w:val="clear" w:color="auto" w:fill="auto"/>
            <w:noWrap/>
            <w:vAlign w:val="bottom"/>
            <w:hideMark/>
          </w:tcPr>
          <w:p w14:paraId="5297FCF6"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Top cards</w:t>
            </w:r>
          </w:p>
        </w:tc>
        <w:tc>
          <w:tcPr>
            <w:tcW w:w="5177" w:type="dxa"/>
            <w:tcBorders>
              <w:top w:val="nil"/>
              <w:left w:val="nil"/>
              <w:bottom w:val="single" w:sz="4" w:space="0" w:color="auto"/>
              <w:right w:val="single" w:sz="4" w:space="0" w:color="auto"/>
            </w:tcBorders>
            <w:shd w:val="clear" w:color="auto" w:fill="auto"/>
            <w:noWrap/>
            <w:vAlign w:val="bottom"/>
            <w:hideMark/>
          </w:tcPr>
          <w:p w14:paraId="2BD05185"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VD not shared</w:t>
            </w:r>
          </w:p>
        </w:tc>
      </w:tr>
      <w:tr w:rsidR="006424E4" w:rsidRPr="00CE48DC" w14:paraId="05D9E413" w14:textId="77777777" w:rsidTr="00541A28">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20B739A"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Advisor</w:t>
            </w:r>
          </w:p>
        </w:tc>
        <w:tc>
          <w:tcPr>
            <w:tcW w:w="1500" w:type="dxa"/>
            <w:tcBorders>
              <w:top w:val="nil"/>
              <w:left w:val="nil"/>
              <w:bottom w:val="single" w:sz="4" w:space="0" w:color="auto"/>
              <w:right w:val="single" w:sz="4" w:space="0" w:color="auto"/>
            </w:tcBorders>
            <w:shd w:val="clear" w:color="auto" w:fill="auto"/>
            <w:noWrap/>
            <w:vAlign w:val="bottom"/>
            <w:hideMark/>
          </w:tcPr>
          <w:p w14:paraId="3C5ECA5D"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Quick Links</w:t>
            </w:r>
          </w:p>
        </w:tc>
        <w:tc>
          <w:tcPr>
            <w:tcW w:w="5177" w:type="dxa"/>
            <w:tcBorders>
              <w:top w:val="nil"/>
              <w:left w:val="nil"/>
              <w:bottom w:val="single" w:sz="4" w:space="0" w:color="auto"/>
              <w:right w:val="single" w:sz="4" w:space="0" w:color="auto"/>
            </w:tcBorders>
            <w:shd w:val="clear" w:color="auto" w:fill="auto"/>
            <w:noWrap/>
            <w:vAlign w:val="bottom"/>
            <w:hideMark/>
          </w:tcPr>
          <w:p w14:paraId="1B862F86"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Tax Statements, Commission Statements, Updates</w:t>
            </w:r>
          </w:p>
        </w:tc>
      </w:tr>
      <w:tr w:rsidR="006424E4" w:rsidRPr="00CE48DC" w14:paraId="5C216F43" w14:textId="77777777" w:rsidTr="00541A28">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30F6FD1"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Agent Manager</w:t>
            </w:r>
          </w:p>
        </w:tc>
        <w:tc>
          <w:tcPr>
            <w:tcW w:w="1500" w:type="dxa"/>
            <w:tcBorders>
              <w:top w:val="nil"/>
              <w:left w:val="nil"/>
              <w:bottom w:val="single" w:sz="4" w:space="0" w:color="auto"/>
              <w:right w:val="single" w:sz="4" w:space="0" w:color="auto"/>
            </w:tcBorders>
            <w:shd w:val="clear" w:color="auto" w:fill="auto"/>
            <w:noWrap/>
            <w:vAlign w:val="bottom"/>
            <w:hideMark/>
          </w:tcPr>
          <w:p w14:paraId="52416045"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Quick Links</w:t>
            </w:r>
          </w:p>
        </w:tc>
        <w:tc>
          <w:tcPr>
            <w:tcW w:w="5177" w:type="dxa"/>
            <w:tcBorders>
              <w:top w:val="nil"/>
              <w:left w:val="nil"/>
              <w:bottom w:val="single" w:sz="4" w:space="0" w:color="auto"/>
              <w:right w:val="single" w:sz="4" w:space="0" w:color="auto"/>
            </w:tcBorders>
            <w:shd w:val="clear" w:color="auto" w:fill="auto"/>
            <w:noWrap/>
            <w:vAlign w:val="bottom"/>
            <w:hideMark/>
          </w:tcPr>
          <w:p w14:paraId="31170B83" w14:textId="77777777" w:rsidR="006424E4" w:rsidRPr="00CE48DC" w:rsidRDefault="006424E4" w:rsidP="00541A28">
            <w:pPr>
              <w:spacing w:after="0" w:line="240" w:lineRule="auto"/>
              <w:rPr>
                <w:rFonts w:eastAsia="Times New Roman"/>
                <w:color w:val="000000"/>
              </w:rPr>
            </w:pPr>
            <w:proofErr w:type="spellStart"/>
            <w:r w:rsidRPr="00CE48DC">
              <w:rPr>
                <w:rFonts w:eastAsia="Times New Roman"/>
                <w:color w:val="000000"/>
              </w:rPr>
              <w:t>RnR</w:t>
            </w:r>
            <w:proofErr w:type="spellEnd"/>
            <w:r w:rsidRPr="00CE48DC">
              <w:rPr>
                <w:rFonts w:eastAsia="Times New Roman"/>
                <w:color w:val="000000"/>
              </w:rPr>
              <w:t xml:space="preserve">, Team </w:t>
            </w:r>
            <w:proofErr w:type="spellStart"/>
            <w:r w:rsidRPr="00CE48DC">
              <w:rPr>
                <w:rFonts w:eastAsia="Times New Roman"/>
                <w:color w:val="000000"/>
              </w:rPr>
              <w:t>RnR</w:t>
            </w:r>
            <w:proofErr w:type="spellEnd"/>
            <w:r w:rsidRPr="00CE48DC">
              <w:rPr>
                <w:rFonts w:eastAsia="Times New Roman"/>
                <w:color w:val="000000"/>
              </w:rPr>
              <w:t>, Updates</w:t>
            </w:r>
          </w:p>
        </w:tc>
      </w:tr>
      <w:tr w:rsidR="006424E4" w:rsidRPr="00CE48DC" w14:paraId="490E2A86" w14:textId="77777777" w:rsidTr="00541A28">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9B652E8"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Supervisor</w:t>
            </w:r>
          </w:p>
        </w:tc>
        <w:tc>
          <w:tcPr>
            <w:tcW w:w="1500" w:type="dxa"/>
            <w:tcBorders>
              <w:top w:val="nil"/>
              <w:left w:val="nil"/>
              <w:bottom w:val="single" w:sz="4" w:space="0" w:color="auto"/>
              <w:right w:val="single" w:sz="4" w:space="0" w:color="auto"/>
            </w:tcBorders>
            <w:shd w:val="clear" w:color="auto" w:fill="auto"/>
            <w:noWrap/>
            <w:vAlign w:val="bottom"/>
            <w:hideMark/>
          </w:tcPr>
          <w:p w14:paraId="32974189"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Quick Links</w:t>
            </w:r>
          </w:p>
        </w:tc>
        <w:tc>
          <w:tcPr>
            <w:tcW w:w="5177" w:type="dxa"/>
            <w:tcBorders>
              <w:top w:val="nil"/>
              <w:left w:val="nil"/>
              <w:bottom w:val="single" w:sz="4" w:space="0" w:color="auto"/>
              <w:right w:val="single" w:sz="4" w:space="0" w:color="auto"/>
            </w:tcBorders>
            <w:shd w:val="clear" w:color="auto" w:fill="auto"/>
            <w:noWrap/>
            <w:vAlign w:val="bottom"/>
            <w:hideMark/>
          </w:tcPr>
          <w:p w14:paraId="6FB9E189"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VD not shared</w:t>
            </w:r>
          </w:p>
        </w:tc>
      </w:tr>
      <w:tr w:rsidR="006424E4" w:rsidRPr="00CE48DC" w14:paraId="592A7435" w14:textId="77777777" w:rsidTr="00541A28">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F8223EE"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Advisor</w:t>
            </w:r>
          </w:p>
        </w:tc>
        <w:tc>
          <w:tcPr>
            <w:tcW w:w="1500" w:type="dxa"/>
            <w:tcBorders>
              <w:top w:val="nil"/>
              <w:left w:val="nil"/>
              <w:bottom w:val="single" w:sz="4" w:space="0" w:color="auto"/>
              <w:right w:val="single" w:sz="4" w:space="0" w:color="auto"/>
            </w:tcBorders>
            <w:shd w:val="clear" w:color="auto" w:fill="auto"/>
            <w:noWrap/>
            <w:vAlign w:val="bottom"/>
            <w:hideMark/>
          </w:tcPr>
          <w:p w14:paraId="7EA945B6"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Content Blocks</w:t>
            </w:r>
          </w:p>
        </w:tc>
        <w:tc>
          <w:tcPr>
            <w:tcW w:w="5177" w:type="dxa"/>
            <w:tcBorders>
              <w:top w:val="nil"/>
              <w:left w:val="nil"/>
              <w:bottom w:val="single" w:sz="4" w:space="0" w:color="auto"/>
              <w:right w:val="single" w:sz="4" w:space="0" w:color="auto"/>
            </w:tcBorders>
            <w:shd w:val="clear" w:color="auto" w:fill="auto"/>
            <w:noWrap/>
            <w:vAlign w:val="bottom"/>
            <w:hideMark/>
          </w:tcPr>
          <w:p w14:paraId="3EE458AB"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 xml:space="preserve">Latest 5 commissions, Latest 5 </w:t>
            </w:r>
            <w:proofErr w:type="spellStart"/>
            <w:r w:rsidRPr="00CE48DC">
              <w:rPr>
                <w:rFonts w:eastAsia="Times New Roman"/>
                <w:color w:val="000000"/>
              </w:rPr>
              <w:t>RnR</w:t>
            </w:r>
            <w:proofErr w:type="spellEnd"/>
          </w:p>
        </w:tc>
      </w:tr>
      <w:tr w:rsidR="006424E4" w:rsidRPr="00CE48DC" w14:paraId="106E8FC2" w14:textId="77777777" w:rsidTr="00541A28">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CB8F829"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Agent Manager</w:t>
            </w:r>
          </w:p>
        </w:tc>
        <w:tc>
          <w:tcPr>
            <w:tcW w:w="1500" w:type="dxa"/>
            <w:tcBorders>
              <w:top w:val="nil"/>
              <w:left w:val="nil"/>
              <w:bottom w:val="single" w:sz="4" w:space="0" w:color="auto"/>
              <w:right w:val="single" w:sz="4" w:space="0" w:color="auto"/>
            </w:tcBorders>
            <w:shd w:val="clear" w:color="auto" w:fill="auto"/>
            <w:noWrap/>
            <w:vAlign w:val="bottom"/>
            <w:hideMark/>
          </w:tcPr>
          <w:p w14:paraId="6F150DBD"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Content Blocks</w:t>
            </w:r>
          </w:p>
        </w:tc>
        <w:tc>
          <w:tcPr>
            <w:tcW w:w="5177" w:type="dxa"/>
            <w:tcBorders>
              <w:top w:val="nil"/>
              <w:left w:val="nil"/>
              <w:bottom w:val="single" w:sz="4" w:space="0" w:color="auto"/>
              <w:right w:val="single" w:sz="4" w:space="0" w:color="auto"/>
            </w:tcBorders>
            <w:shd w:val="clear" w:color="auto" w:fill="auto"/>
            <w:noWrap/>
            <w:vAlign w:val="bottom"/>
            <w:hideMark/>
          </w:tcPr>
          <w:p w14:paraId="15BD0B7E"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 xml:space="preserve">Latest 5 </w:t>
            </w:r>
            <w:proofErr w:type="spellStart"/>
            <w:r w:rsidRPr="00CE48DC">
              <w:rPr>
                <w:rFonts w:eastAsia="Times New Roman"/>
                <w:color w:val="000000"/>
              </w:rPr>
              <w:t>RnR</w:t>
            </w:r>
            <w:proofErr w:type="spellEnd"/>
          </w:p>
        </w:tc>
      </w:tr>
      <w:tr w:rsidR="006424E4" w:rsidRPr="00CE48DC" w14:paraId="22917CAE" w14:textId="77777777" w:rsidTr="00541A28">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C8DB4AE"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Supervisor</w:t>
            </w:r>
          </w:p>
        </w:tc>
        <w:tc>
          <w:tcPr>
            <w:tcW w:w="1500" w:type="dxa"/>
            <w:tcBorders>
              <w:top w:val="nil"/>
              <w:left w:val="nil"/>
              <w:bottom w:val="single" w:sz="4" w:space="0" w:color="auto"/>
              <w:right w:val="single" w:sz="4" w:space="0" w:color="auto"/>
            </w:tcBorders>
            <w:shd w:val="clear" w:color="auto" w:fill="auto"/>
            <w:noWrap/>
            <w:vAlign w:val="bottom"/>
            <w:hideMark/>
          </w:tcPr>
          <w:p w14:paraId="635961AF"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Content Blocks</w:t>
            </w:r>
          </w:p>
        </w:tc>
        <w:tc>
          <w:tcPr>
            <w:tcW w:w="5177" w:type="dxa"/>
            <w:tcBorders>
              <w:top w:val="nil"/>
              <w:left w:val="nil"/>
              <w:bottom w:val="single" w:sz="4" w:space="0" w:color="auto"/>
              <w:right w:val="single" w:sz="4" w:space="0" w:color="auto"/>
            </w:tcBorders>
            <w:shd w:val="clear" w:color="auto" w:fill="auto"/>
            <w:noWrap/>
            <w:vAlign w:val="bottom"/>
            <w:hideMark/>
          </w:tcPr>
          <w:p w14:paraId="770554C2" w14:textId="77777777" w:rsidR="006424E4" w:rsidRPr="00CE48DC" w:rsidRDefault="006424E4" w:rsidP="00541A28">
            <w:pPr>
              <w:spacing w:after="0" w:line="240" w:lineRule="auto"/>
              <w:rPr>
                <w:rFonts w:eastAsia="Times New Roman"/>
                <w:color w:val="000000"/>
              </w:rPr>
            </w:pPr>
            <w:r w:rsidRPr="00CE48DC">
              <w:rPr>
                <w:rFonts w:eastAsia="Times New Roman"/>
                <w:color w:val="000000"/>
              </w:rPr>
              <w:t>VD not shared</w:t>
            </w:r>
          </w:p>
        </w:tc>
      </w:tr>
    </w:tbl>
    <w:p w14:paraId="12D83E89" w14:textId="77777777" w:rsidR="006424E4" w:rsidRDefault="006424E4" w:rsidP="006424E4">
      <w:pPr>
        <w:ind w:left="345"/>
      </w:pPr>
    </w:p>
    <w:p w14:paraId="6A5E1B1F" w14:textId="4521E424" w:rsidR="006424E4" w:rsidRDefault="006424E4" w:rsidP="006424E4">
      <w:pPr>
        <w:ind w:left="345"/>
      </w:pPr>
      <w:r>
        <w:t xml:space="preserve">Please find below the UI element mapping for the three roles. Based on the logged in user role, top blocks, quick links and main sections will be handled. This section will cover details for </w:t>
      </w:r>
      <w:r w:rsidR="00715F35">
        <w:t>Agent manager and supervisor</w:t>
      </w:r>
      <w:r>
        <w:t xml:space="preserve"> user role</w:t>
      </w:r>
      <w:r w:rsidR="00715F35">
        <w:t>s</w:t>
      </w:r>
      <w:r>
        <w:t>.</w:t>
      </w:r>
    </w:p>
    <w:p w14:paraId="66A95FC9" w14:textId="77F03ED2" w:rsidR="006424E4" w:rsidRDefault="006424E4" w:rsidP="006424E4">
      <w:pPr>
        <w:ind w:left="345"/>
      </w:pPr>
      <w:r>
        <w:t>Notifications which are matching scheduled to be shown, will be fetched from RDS using a new procedure and to be shown to the user based on logged in user role.</w:t>
      </w:r>
    </w:p>
    <w:p w14:paraId="0ACC89E0" w14:textId="1F5BD533" w:rsidR="006424E4" w:rsidRDefault="006424E4" w:rsidP="006424E4">
      <w:pPr>
        <w:ind w:left="345"/>
      </w:pPr>
      <w:r>
        <w:t xml:space="preserve">Top cards, </w:t>
      </w:r>
      <w:r w:rsidR="00715F35">
        <w:t>Achievement</w:t>
      </w:r>
      <w:r>
        <w:t xml:space="preserve"> also will be fetched from ESB API, based on logged in user role and to be shown.</w:t>
      </w:r>
    </w:p>
    <w:p w14:paraId="63D20068" w14:textId="699E9A66" w:rsidR="006424E4" w:rsidRDefault="006424E4" w:rsidP="006424E4">
      <w:pPr>
        <w:ind w:firstLine="345"/>
      </w:pPr>
      <w:r>
        <w:t>Quick links are static links</w:t>
      </w:r>
      <w:r w:rsidR="00E80D1B">
        <w:t xml:space="preserve"> which will have </w:t>
      </w:r>
      <w:proofErr w:type="spellStart"/>
      <w:r w:rsidR="00E80D1B">
        <w:t>RnR</w:t>
      </w:r>
      <w:proofErr w:type="spellEnd"/>
      <w:r w:rsidR="00E80D1B">
        <w:t xml:space="preserve">, Team </w:t>
      </w:r>
      <w:proofErr w:type="spellStart"/>
      <w:r w:rsidR="00E80D1B">
        <w:t>RnR</w:t>
      </w:r>
      <w:proofErr w:type="spellEnd"/>
      <w:r w:rsidR="00E80D1B">
        <w:t xml:space="preserve"> and Updates as links</w:t>
      </w:r>
      <w:r w:rsidR="00DA7E9F">
        <w:t>.</w:t>
      </w:r>
    </w:p>
    <w:p w14:paraId="0A66922A" w14:textId="6D57B331" w:rsidR="006424E4" w:rsidRDefault="00D05C30" w:rsidP="006424E4">
      <w:pPr>
        <w:ind w:left="345"/>
      </w:pPr>
      <w:r>
        <w:t>Agent manager and supervisor</w:t>
      </w:r>
      <w:r w:rsidR="006424E4">
        <w:t xml:space="preserve"> role will </w:t>
      </w:r>
      <w:r>
        <w:t xml:space="preserve">have only </w:t>
      </w:r>
      <w:proofErr w:type="spellStart"/>
      <w:r w:rsidR="006424E4">
        <w:t>RnR</w:t>
      </w:r>
      <w:proofErr w:type="spellEnd"/>
      <w:r w:rsidR="006424E4">
        <w:t xml:space="preserve"> sections where data will be fetched using ESB API. </w:t>
      </w:r>
    </w:p>
    <w:p w14:paraId="6FE23D9C" w14:textId="1F808B86" w:rsidR="006424E4" w:rsidRDefault="006424E4" w:rsidP="006424E4">
      <w:pPr>
        <w:ind w:firstLine="345"/>
      </w:pPr>
      <w:r>
        <w:t xml:space="preserve">Fields to be shown in </w:t>
      </w:r>
      <w:proofErr w:type="spellStart"/>
      <w:r>
        <w:t>RnR</w:t>
      </w:r>
      <w:proofErr w:type="spellEnd"/>
      <w:r>
        <w:t xml:space="preserve"> block – </w:t>
      </w:r>
      <w:del w:id="13" w:author="Vijay Rajendran" w:date="2021-06-22T22:33:00Z">
        <w:r w:rsidDel="00E161E9">
          <w:delText xml:space="preserve">Current </w:delText>
        </w:r>
      </w:del>
      <w:ins w:id="14" w:author="Vijay Rajendran" w:date="2021-06-22T22:33:00Z">
        <w:r w:rsidR="00E161E9">
          <w:t xml:space="preserve">Running </w:t>
        </w:r>
      </w:ins>
      <w:r>
        <w:t>Contest:</w:t>
      </w:r>
    </w:p>
    <w:p w14:paraId="6FCF661F" w14:textId="77777777" w:rsidR="00D05C30" w:rsidRDefault="006424E4" w:rsidP="006424E4">
      <w:pPr>
        <w:ind w:left="345"/>
      </w:pPr>
      <w:r>
        <w:t>Contest Period, Name of Contest, Reward Achieved (on issuance), Status. CTA: View Details- to be taken to Contest summary page</w:t>
      </w:r>
    </w:p>
    <w:p w14:paraId="407E260E" w14:textId="4F1B4BD5" w:rsidR="006424E4" w:rsidRDefault="006424E4" w:rsidP="006424E4">
      <w:pPr>
        <w:ind w:firstLine="345"/>
      </w:pPr>
      <w:r>
        <w:t xml:space="preserve">Fields to be shown in </w:t>
      </w:r>
      <w:proofErr w:type="spellStart"/>
      <w:r>
        <w:t>RnR</w:t>
      </w:r>
      <w:proofErr w:type="spellEnd"/>
      <w:r>
        <w:t xml:space="preserve"> block – </w:t>
      </w:r>
      <w:del w:id="15" w:author="Vijay Rajendran" w:date="2021-06-22T22:33:00Z">
        <w:r w:rsidDel="00E161E9">
          <w:delText xml:space="preserve">Past </w:delText>
        </w:r>
      </w:del>
      <w:ins w:id="16" w:author="Vijay Rajendran" w:date="2021-06-22T22:33:00Z">
        <w:r w:rsidR="00E161E9">
          <w:t xml:space="preserve">Closed </w:t>
        </w:r>
      </w:ins>
      <w:r>
        <w:t>Contest:</w:t>
      </w:r>
    </w:p>
    <w:p w14:paraId="4286ABDF" w14:textId="77777777" w:rsidR="006424E4" w:rsidRDefault="006424E4" w:rsidP="006424E4">
      <w:pPr>
        <w:ind w:left="345"/>
      </w:pPr>
      <w:r>
        <w:t xml:space="preserve">Contest Name, Contest End date, Reward, Choice, </w:t>
      </w:r>
      <w:proofErr w:type="spellStart"/>
      <w:r>
        <w:t>Payout</w:t>
      </w:r>
      <w:proofErr w:type="spellEnd"/>
      <w:r>
        <w:t xml:space="preserve"> Status. CTA: View More- to shown additional details below the selected record. </w:t>
      </w:r>
    </w:p>
    <w:p w14:paraId="74142F92" w14:textId="437C5A1C" w:rsidR="000D63D4" w:rsidRPr="00BA48DD" w:rsidRDefault="006424E4" w:rsidP="006424E4">
      <w:pPr>
        <w:ind w:firstLine="345"/>
      </w:pPr>
      <w:r>
        <w:t xml:space="preserve">View More Fields: </w:t>
      </w:r>
      <w:proofErr w:type="spellStart"/>
      <w:r>
        <w:t>Payout</w:t>
      </w:r>
      <w:proofErr w:type="spellEnd"/>
      <w:r>
        <w:t xml:space="preserve"> Mode, Payment Date, Bank Account Number, UTR Number</w:t>
      </w:r>
    </w:p>
    <w:p w14:paraId="67C1B883" w14:textId="77777777" w:rsidR="006369D7" w:rsidRDefault="006369D7" w:rsidP="006369D7">
      <w:pPr>
        <w:ind w:left="345"/>
      </w:pPr>
      <w:bookmarkStart w:id="17" w:name="_Hlk64310887"/>
      <w:bookmarkEnd w:id="11"/>
      <w:r>
        <w:t xml:space="preserve">See More to take to contest listing page. </w:t>
      </w:r>
    </w:p>
    <w:p w14:paraId="60D4D6E3" w14:textId="56E08031" w:rsidR="00B25D87" w:rsidRDefault="00B25D87" w:rsidP="00EA5EF5">
      <w:pPr>
        <w:pStyle w:val="Heading3"/>
        <w:ind w:left="284"/>
      </w:pPr>
      <w:r w:rsidRPr="00B25D87">
        <w:lastRenderedPageBreak/>
        <w:t>2.1.</w:t>
      </w:r>
      <w:r w:rsidR="00661674">
        <w:t>3</w:t>
      </w:r>
      <w:r w:rsidRPr="00B25D87">
        <w:t xml:space="preserve"> </w:t>
      </w:r>
      <w:commentRangeStart w:id="18"/>
      <w:r>
        <w:t>API and RDS Requirements</w:t>
      </w:r>
      <w:commentRangeEnd w:id="18"/>
      <w:r w:rsidR="00681D19">
        <w:rPr>
          <w:rStyle w:val="CommentReference"/>
          <w:color w:val="auto"/>
        </w:rPr>
        <w:commentReference w:id="18"/>
      </w:r>
    </w:p>
    <w:p w14:paraId="06A45B9F" w14:textId="3FB24B18" w:rsidR="00394190" w:rsidRDefault="00394190" w:rsidP="00394190">
      <w:pPr>
        <w:ind w:left="284"/>
        <w:rPr>
          <w:color w:val="000000"/>
        </w:rPr>
      </w:pPr>
      <w:del w:id="19" w:author="Vijay Rajendran" w:date="2021-06-22T20:55:00Z">
        <w:r w:rsidDel="00FC24FF">
          <w:rPr>
            <w:color w:val="000000"/>
          </w:rPr>
          <w:delText>For both loan against policy in policy detail accordion and in action card, new ESB service will be      consumed. Loan application link and repayment link has to be shared by customer portal team with sso which to be used in mailer and sms as per template.</w:delText>
        </w:r>
      </w:del>
      <w:ins w:id="20" w:author="Vijay Rajendran" w:date="2021-06-22T20:55:00Z">
        <w:r w:rsidR="00FC24FF">
          <w:rPr>
            <w:color w:val="000000"/>
          </w:rPr>
          <w:t xml:space="preserve">Data for </w:t>
        </w:r>
      </w:ins>
      <w:ins w:id="21" w:author="Vijay Rajendran" w:date="2021-06-22T22:33:00Z">
        <w:r w:rsidR="00E161E9">
          <w:rPr>
            <w:color w:val="000000"/>
          </w:rPr>
          <w:t>notification will come from R</w:t>
        </w:r>
      </w:ins>
      <w:ins w:id="22" w:author="Vijay Rajendran" w:date="2021-06-22T22:34:00Z">
        <w:r w:rsidR="00E161E9">
          <w:rPr>
            <w:color w:val="000000"/>
          </w:rPr>
          <w:t xml:space="preserve">DS, </w:t>
        </w:r>
      </w:ins>
      <w:ins w:id="23" w:author="Vijay Rajendran" w:date="2021-06-22T22:33:00Z">
        <w:r w:rsidR="00E161E9">
          <w:rPr>
            <w:color w:val="000000"/>
          </w:rPr>
          <w:t>achievement</w:t>
        </w:r>
      </w:ins>
      <w:ins w:id="24" w:author="Vijay Rajendran" w:date="2021-06-22T22:34:00Z">
        <w:r w:rsidR="00E161E9">
          <w:rPr>
            <w:color w:val="000000"/>
          </w:rPr>
          <w:t>, running and closed contests data will come from ESB API</w:t>
        </w:r>
      </w:ins>
      <w:ins w:id="25" w:author="Vijay Rajendran" w:date="2021-06-22T22:33:00Z">
        <w:r w:rsidR="00E161E9">
          <w:rPr>
            <w:color w:val="000000"/>
          </w:rPr>
          <w:t xml:space="preserve"> </w:t>
        </w:r>
      </w:ins>
    </w:p>
    <w:p w14:paraId="7F25244F" w14:textId="24442AD4" w:rsidR="005A7175" w:rsidRDefault="005A7175">
      <w:pPr>
        <w:ind w:left="284"/>
        <w:rPr>
          <w:color w:val="000000"/>
        </w:rPr>
        <w:pPrChange w:id="26" w:author="Vijay Rajendran" w:date="2021-06-22T22:36:00Z">
          <w:pPr/>
        </w:pPrChange>
      </w:pPr>
      <w:del w:id="27" w:author="Vijay Rajendran" w:date="2021-06-22T22:36:00Z">
        <w:r w:rsidDel="00E161E9">
          <w:rPr>
            <w:color w:val="000000"/>
          </w:rPr>
          <w:delText xml:space="preserve">      </w:delText>
        </w:r>
      </w:del>
      <w:r>
        <w:rPr>
          <w:color w:val="000000"/>
        </w:rPr>
        <w:t xml:space="preserve">Please refer </w:t>
      </w:r>
      <w:r w:rsidR="00E93D86">
        <w:rPr>
          <w:color w:val="000000"/>
        </w:rPr>
        <w:t xml:space="preserve">week2 </w:t>
      </w:r>
      <w:proofErr w:type="spellStart"/>
      <w:r>
        <w:rPr>
          <w:color w:val="000000"/>
        </w:rPr>
        <w:t>Sno</w:t>
      </w:r>
      <w:proofErr w:type="spellEnd"/>
      <w:r>
        <w:rPr>
          <w:color w:val="000000"/>
        </w:rPr>
        <w:t xml:space="preserve"> </w:t>
      </w:r>
      <w:r w:rsidR="00E93D86">
        <w:rPr>
          <w:color w:val="000000"/>
        </w:rPr>
        <w:t>4</w:t>
      </w:r>
      <w:r w:rsidR="00D35E48">
        <w:rPr>
          <w:color w:val="000000"/>
        </w:rPr>
        <w:t xml:space="preserve"> to </w:t>
      </w:r>
      <w:r w:rsidR="00E93D86">
        <w:rPr>
          <w:color w:val="000000"/>
        </w:rPr>
        <w:t>5</w:t>
      </w:r>
      <w:r>
        <w:rPr>
          <w:color w:val="000000"/>
        </w:rPr>
        <w:t xml:space="preserve"> in the attached excel for </w:t>
      </w:r>
      <w:proofErr w:type="spellStart"/>
      <w:ins w:id="28" w:author="Vijay Rajendran" w:date="2021-06-22T22:35:00Z">
        <w:r w:rsidR="00E161E9">
          <w:rPr>
            <w:color w:val="000000"/>
          </w:rPr>
          <w:t>RnR</w:t>
        </w:r>
        <w:proofErr w:type="spellEnd"/>
        <w:r w:rsidR="00E161E9">
          <w:rPr>
            <w:color w:val="000000"/>
          </w:rPr>
          <w:t xml:space="preserve"> section</w:t>
        </w:r>
      </w:ins>
      <w:ins w:id="29" w:author="Vijay Rajendran" w:date="2021-06-22T22:36:00Z">
        <w:r w:rsidR="00E161E9">
          <w:rPr>
            <w:color w:val="000000"/>
          </w:rPr>
          <w:t>’s</w:t>
        </w:r>
      </w:ins>
      <w:ins w:id="30" w:author="Vijay Rajendran" w:date="2021-06-22T22:35:00Z">
        <w:r w:rsidR="00E161E9">
          <w:rPr>
            <w:color w:val="000000"/>
          </w:rPr>
          <w:t xml:space="preserve"> </w:t>
        </w:r>
      </w:ins>
      <w:del w:id="31" w:author="Vijay Rajendran" w:date="2021-06-22T22:36:00Z">
        <w:r w:rsidDel="00E161E9">
          <w:rPr>
            <w:color w:val="000000"/>
          </w:rPr>
          <w:delText xml:space="preserve">the </w:delText>
        </w:r>
      </w:del>
      <w:r>
        <w:rPr>
          <w:color w:val="000000"/>
        </w:rPr>
        <w:t>API/RDS requirements</w:t>
      </w:r>
      <w:ins w:id="32" w:author="Vijay Rajendran" w:date="2021-06-22T22:36:00Z">
        <w:r w:rsidR="00E161E9">
          <w:rPr>
            <w:color w:val="000000"/>
          </w:rPr>
          <w:t xml:space="preserve"> and Week4 </w:t>
        </w:r>
      </w:ins>
      <w:proofErr w:type="spellStart"/>
      <w:ins w:id="33" w:author="Vijay Rajendran" w:date="2021-06-22T22:37:00Z">
        <w:r w:rsidR="00E161E9">
          <w:rPr>
            <w:color w:val="000000"/>
          </w:rPr>
          <w:t>Sno</w:t>
        </w:r>
        <w:proofErr w:type="spellEnd"/>
        <w:r w:rsidR="00E161E9">
          <w:rPr>
            <w:color w:val="000000"/>
          </w:rPr>
          <w:t xml:space="preserve"> 20 to 21 for notification and achievement blocks.</w:t>
        </w:r>
      </w:ins>
      <w:del w:id="34" w:author="Vijay Rajendran" w:date="2021-06-22T22:36:00Z">
        <w:r w:rsidDel="00E161E9">
          <w:rPr>
            <w:color w:val="000000"/>
          </w:rPr>
          <w:delText>.</w:delText>
        </w:r>
      </w:del>
    </w:p>
    <w:p w14:paraId="636D9CCC" w14:textId="068172F1" w:rsidR="005A7175" w:rsidRDefault="00824C9A" w:rsidP="00394190">
      <w:pPr>
        <w:ind w:left="284"/>
        <w:rPr>
          <w:color w:val="000000"/>
        </w:rPr>
      </w:pPr>
      <w:del w:id="35" w:author="Vijay Rajendran" w:date="2021-06-22T22:35:00Z">
        <w:r w:rsidDel="00E161E9">
          <w:rPr>
            <w:color w:val="000000"/>
          </w:rPr>
          <w:object w:dxaOrig="1534" w:dyaOrig="997" w14:anchorId="588525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Excel.Sheet.12" ShapeID="_x0000_i1025" DrawAspect="Icon" ObjectID="_1689593259" r:id="rId13"/>
          </w:object>
        </w:r>
      </w:del>
    </w:p>
    <w:p w14:paraId="4AC2969B" w14:textId="4E4FDD2A" w:rsidR="00EA5EF5" w:rsidRDefault="00EA5EF5" w:rsidP="00EA5EF5">
      <w:pPr>
        <w:pStyle w:val="Heading3"/>
        <w:ind w:left="284"/>
      </w:pPr>
      <w:r w:rsidRPr="00B25D87">
        <w:t>2.1.</w:t>
      </w:r>
      <w:r w:rsidR="00045028">
        <w:t>4</w:t>
      </w:r>
      <w:r w:rsidRPr="00B25D87">
        <w:t xml:space="preserve"> </w:t>
      </w:r>
      <w:commentRangeStart w:id="36"/>
      <w:r>
        <w:t>CTA Templates</w:t>
      </w:r>
      <w:commentRangeEnd w:id="36"/>
      <w:r w:rsidR="00F672F9">
        <w:rPr>
          <w:rStyle w:val="CommentReference"/>
          <w:color w:val="auto"/>
        </w:rPr>
        <w:commentReference w:id="36"/>
      </w:r>
    </w:p>
    <w:p w14:paraId="523A2CFC" w14:textId="77777777" w:rsidR="00C23544" w:rsidRDefault="00C23544" w:rsidP="00C23544">
      <w:pPr>
        <w:ind w:left="426"/>
        <w:rPr>
          <w:color w:val="1E4D78"/>
          <w:sz w:val="24"/>
          <w:szCs w:val="24"/>
        </w:rPr>
      </w:pPr>
      <w:r w:rsidRPr="00C23544">
        <w:rPr>
          <w:b/>
          <w:bCs/>
          <w:color w:val="000000"/>
          <w:u w:val="single"/>
        </w:rPr>
        <w:t>On Page Toast message</w:t>
      </w:r>
      <w:r>
        <w:rPr>
          <w:color w:val="1E4D78"/>
          <w:sz w:val="24"/>
          <w:szCs w:val="24"/>
        </w:rPr>
        <w:t xml:space="preserve">: </w:t>
      </w:r>
    </w:p>
    <w:p w14:paraId="5386FE58" w14:textId="3AD15514" w:rsidR="00BB6DE9" w:rsidDel="00E161E9" w:rsidRDefault="00BB6DE9" w:rsidP="00C23544">
      <w:pPr>
        <w:ind w:left="426"/>
        <w:rPr>
          <w:del w:id="37" w:author="Vijay Rajendran" w:date="2021-06-22T22:38:00Z"/>
          <w:color w:val="000000"/>
        </w:rPr>
      </w:pPr>
      <w:del w:id="38" w:author="Vijay Rajendran" w:date="2021-06-22T22:38:00Z">
        <w:r w:rsidDel="00E161E9">
          <w:rPr>
            <w:color w:val="000000"/>
          </w:rPr>
          <w:delText>After sending Loan link:</w:delText>
        </w:r>
      </w:del>
    </w:p>
    <w:p w14:paraId="75E4D3DF" w14:textId="4D5F4E60" w:rsidR="00C23544" w:rsidDel="00E161E9" w:rsidRDefault="00BB6DE9" w:rsidP="00BB6DE9">
      <w:pPr>
        <w:ind w:left="426"/>
        <w:rPr>
          <w:del w:id="39" w:author="Vijay Rajendran" w:date="2021-06-22T22:38:00Z"/>
          <w:color w:val="000000"/>
        </w:rPr>
      </w:pPr>
      <w:del w:id="40" w:author="Vijay Rajendran" w:date="2021-06-22T22:38:00Z">
        <w:r w:rsidRPr="00BB6DE9" w:rsidDel="00E161E9">
          <w:rPr>
            <w:color w:val="000000"/>
          </w:rPr>
          <w:delText>Loan application link has been successfully sent to</w:delText>
        </w:r>
        <w:r w:rsidDel="00E161E9">
          <w:rPr>
            <w:color w:val="000000"/>
          </w:rPr>
          <w:delText xml:space="preserve"> </w:delText>
        </w:r>
        <w:r w:rsidRPr="00BB6DE9" w:rsidDel="00E161E9">
          <w:rPr>
            <w:color w:val="000000"/>
          </w:rPr>
          <w:delText>registered email ID &lt;masked email ID&gt; and registered</w:delText>
        </w:r>
        <w:r w:rsidDel="00E161E9">
          <w:rPr>
            <w:color w:val="000000"/>
          </w:rPr>
          <w:delText xml:space="preserve"> </w:delText>
        </w:r>
        <w:r w:rsidRPr="00BB6DE9" w:rsidDel="00E161E9">
          <w:rPr>
            <w:color w:val="000000"/>
          </w:rPr>
          <w:delText>mobile number &lt;Masked Mobile number&gt; of customer.</w:delText>
        </w:r>
        <w:r w:rsidDel="00E161E9">
          <w:rPr>
            <w:color w:val="000000"/>
          </w:rPr>
          <w:delText xml:space="preserve"> </w:delText>
        </w:r>
        <w:r w:rsidR="007F37F7" w:rsidDel="00E161E9">
          <w:rPr>
            <w:color w:val="000000"/>
          </w:rPr>
          <w:delText>You will receive the commission statement for &lt;period&gt; on your registered email &lt;masked email&gt;</w:delText>
        </w:r>
      </w:del>
    </w:p>
    <w:p w14:paraId="4CDAA561" w14:textId="4C8D7198" w:rsidR="00BB6DE9" w:rsidDel="00E161E9" w:rsidRDefault="00BB6DE9" w:rsidP="00BB6DE9">
      <w:pPr>
        <w:ind w:left="426"/>
        <w:rPr>
          <w:del w:id="41" w:author="Vijay Rajendran" w:date="2021-06-22T22:38:00Z"/>
          <w:color w:val="000000"/>
        </w:rPr>
      </w:pPr>
      <w:del w:id="42" w:author="Vijay Rajendran" w:date="2021-06-22T22:38:00Z">
        <w:r w:rsidDel="00E161E9">
          <w:rPr>
            <w:color w:val="000000"/>
          </w:rPr>
          <w:delText>After sending Repayment link:</w:delText>
        </w:r>
      </w:del>
    </w:p>
    <w:p w14:paraId="350B89A2" w14:textId="7ADC40D7" w:rsidR="00BB6DE9" w:rsidDel="00E161E9" w:rsidRDefault="00BB6DE9" w:rsidP="00BB6DE9">
      <w:pPr>
        <w:ind w:left="426"/>
        <w:rPr>
          <w:del w:id="43" w:author="Vijay Rajendran" w:date="2021-06-22T22:38:00Z"/>
          <w:color w:val="000000"/>
        </w:rPr>
      </w:pPr>
      <w:del w:id="44" w:author="Vijay Rajendran" w:date="2021-06-22T22:38:00Z">
        <w:r w:rsidRPr="00BB6DE9" w:rsidDel="00E161E9">
          <w:rPr>
            <w:color w:val="FF0000"/>
          </w:rPr>
          <w:delText>Message pending from business</w:delText>
        </w:r>
        <w:r w:rsidDel="00E161E9">
          <w:rPr>
            <w:color w:val="000000"/>
          </w:rPr>
          <w:delText>.</w:delText>
        </w:r>
      </w:del>
    </w:p>
    <w:p w14:paraId="6EB06007" w14:textId="440B3146" w:rsidR="00E161E9" w:rsidRPr="00E161E9" w:rsidRDefault="00E161E9" w:rsidP="00BB6DE9">
      <w:pPr>
        <w:ind w:left="426"/>
        <w:rPr>
          <w:ins w:id="45" w:author="Vijay Rajendran" w:date="2021-06-22T22:38:00Z"/>
          <w:rPrChange w:id="46" w:author="Vijay Rajendran" w:date="2021-06-22T22:39:00Z">
            <w:rPr>
              <w:ins w:id="47" w:author="Vijay Rajendran" w:date="2021-06-22T22:38:00Z"/>
              <w:color w:val="000000"/>
            </w:rPr>
          </w:rPrChange>
        </w:rPr>
      </w:pPr>
      <w:ins w:id="48" w:author="Vijay Rajendran" w:date="2021-06-22T22:38:00Z">
        <w:r w:rsidRPr="00E161E9">
          <w:rPr>
            <w:rPrChange w:id="49" w:author="Vijay Rajendran" w:date="2021-06-22T22:39:00Z">
              <w:rPr>
                <w:color w:val="000000"/>
              </w:rPr>
            </w:rPrChange>
          </w:rPr>
          <w:t>NA</w:t>
        </w:r>
      </w:ins>
    </w:p>
    <w:p w14:paraId="33E6E07D" w14:textId="58DC4003" w:rsidR="00C23544" w:rsidRDefault="00C23544" w:rsidP="00C23544">
      <w:pPr>
        <w:ind w:left="426"/>
        <w:rPr>
          <w:b/>
          <w:bCs/>
          <w:color w:val="000000"/>
          <w:u w:val="single"/>
        </w:rPr>
      </w:pPr>
      <w:r w:rsidRPr="00C23544">
        <w:rPr>
          <w:b/>
          <w:bCs/>
          <w:color w:val="000000"/>
          <w:u w:val="single"/>
        </w:rPr>
        <w:t>Email:</w:t>
      </w:r>
      <w:r w:rsidR="00834D7F" w:rsidRPr="00834D7F">
        <w:rPr>
          <w:color w:val="000000"/>
        </w:rPr>
        <w:t xml:space="preserve"> </w:t>
      </w:r>
      <w:ins w:id="50" w:author="Vijay Rajendran" w:date="2021-06-22T22:38:00Z">
        <w:r w:rsidR="00E161E9" w:rsidRPr="00E161E9">
          <w:rPr>
            <w:rPrChange w:id="51" w:author="Vijay Rajendran" w:date="2021-06-22T22:38:00Z">
              <w:rPr>
                <w:color w:val="000000"/>
              </w:rPr>
            </w:rPrChange>
          </w:rPr>
          <w:t>NA</w:t>
        </w:r>
      </w:ins>
      <w:del w:id="52" w:author="Vijay Rajendran" w:date="2021-06-22T22:38:00Z">
        <w:r w:rsidR="00834D7F" w:rsidRPr="00595739" w:rsidDel="00E161E9">
          <w:rPr>
            <w:color w:val="FF0000"/>
          </w:rPr>
          <w:delText>Pending from business</w:delText>
        </w:r>
        <w:r w:rsidR="00BB6DE9" w:rsidDel="00E161E9">
          <w:rPr>
            <w:color w:val="000000"/>
          </w:rPr>
          <w:delText xml:space="preserve"> </w:delText>
        </w:r>
        <w:r w:rsidR="00BB6DE9" w:rsidRPr="00BB6DE9" w:rsidDel="00E161E9">
          <w:rPr>
            <w:color w:val="FF0000"/>
          </w:rPr>
          <w:delText>for both loan registration and repayment links.</w:delText>
        </w:r>
      </w:del>
    </w:p>
    <w:p w14:paraId="50CE704A" w14:textId="5ED1EC81" w:rsidR="00C23544" w:rsidRPr="00C23544" w:rsidRDefault="00B25D87" w:rsidP="00B25D87">
      <w:pPr>
        <w:rPr>
          <w:color w:val="000000"/>
        </w:rPr>
      </w:pPr>
      <w:r>
        <w:rPr>
          <w:color w:val="1E4D78"/>
          <w:sz w:val="24"/>
          <w:szCs w:val="24"/>
        </w:rPr>
        <w:t xml:space="preserve">      </w:t>
      </w:r>
      <w:r w:rsidR="00C23544">
        <w:rPr>
          <w:color w:val="1E4D78"/>
          <w:sz w:val="24"/>
          <w:szCs w:val="24"/>
        </w:rPr>
        <w:t xml:space="preserve">  </w:t>
      </w:r>
      <w:r w:rsidR="00C23544" w:rsidRPr="00C23544">
        <w:rPr>
          <w:b/>
          <w:bCs/>
          <w:color w:val="000000"/>
          <w:u w:val="single"/>
        </w:rPr>
        <w:t>SMS:</w:t>
      </w:r>
      <w:r w:rsidR="00C23544">
        <w:rPr>
          <w:b/>
          <w:bCs/>
          <w:color w:val="000000"/>
          <w:u w:val="single"/>
        </w:rPr>
        <w:t xml:space="preserve"> </w:t>
      </w:r>
      <w:ins w:id="53" w:author="Vijay Rajendran" w:date="2021-06-22T22:38:00Z">
        <w:r w:rsidR="00E161E9" w:rsidRPr="00E161E9">
          <w:rPr>
            <w:rPrChange w:id="54" w:author="Vijay Rajendran" w:date="2021-06-22T22:38:00Z">
              <w:rPr>
                <w:b/>
                <w:bCs/>
                <w:color w:val="000000"/>
                <w:u w:val="single"/>
              </w:rPr>
            </w:rPrChange>
          </w:rPr>
          <w:t>NA</w:t>
        </w:r>
      </w:ins>
      <w:del w:id="55" w:author="Vijay Rajendran" w:date="2021-06-22T22:38:00Z">
        <w:r w:rsidR="00C23544" w:rsidRPr="00C23544" w:rsidDel="00E161E9">
          <w:rPr>
            <w:color w:val="FF0000"/>
          </w:rPr>
          <w:delText>Pending from business</w:delText>
        </w:r>
        <w:r w:rsidR="00BB6DE9" w:rsidDel="00E161E9">
          <w:rPr>
            <w:color w:val="FF0000"/>
          </w:rPr>
          <w:delText xml:space="preserve"> </w:delText>
        </w:r>
        <w:r w:rsidR="00BB6DE9" w:rsidRPr="00BB6DE9" w:rsidDel="00E161E9">
          <w:rPr>
            <w:color w:val="FF0000"/>
          </w:rPr>
          <w:delText>for both loan registration and repayment links.</w:delText>
        </w:r>
      </w:del>
    </w:p>
    <w:p w14:paraId="1844F237" w14:textId="3C3BF0F2" w:rsidR="00EA5EF5" w:rsidRDefault="00EA5EF5" w:rsidP="00EA5EF5">
      <w:pPr>
        <w:pStyle w:val="Heading3"/>
        <w:ind w:left="284"/>
      </w:pPr>
      <w:r w:rsidRPr="00B25D87">
        <w:t>2.1.</w:t>
      </w:r>
      <w:r w:rsidR="00045028">
        <w:t>5</w:t>
      </w:r>
      <w:r w:rsidRPr="00B25D87">
        <w:t xml:space="preserve"> </w:t>
      </w:r>
      <w:commentRangeStart w:id="56"/>
      <w:r>
        <w:t>Open Points</w:t>
      </w:r>
      <w:commentRangeEnd w:id="56"/>
      <w:r w:rsidR="00690598">
        <w:rPr>
          <w:rStyle w:val="CommentReference"/>
          <w:color w:val="auto"/>
        </w:rPr>
        <w:commentReference w:id="56"/>
      </w:r>
    </w:p>
    <w:p w14:paraId="50AC54E5" w14:textId="368700CF" w:rsidR="005A7175" w:rsidDel="00E161E9" w:rsidRDefault="005A7175" w:rsidP="005A7175">
      <w:pPr>
        <w:pStyle w:val="ListParagraph"/>
        <w:numPr>
          <w:ilvl w:val="0"/>
          <w:numId w:val="25"/>
        </w:numPr>
        <w:tabs>
          <w:tab w:val="left" w:pos="1020"/>
          <w:tab w:val="left" w:pos="1755"/>
        </w:tabs>
        <w:spacing w:after="0"/>
        <w:rPr>
          <w:del w:id="57" w:author="Vijay Rajendran" w:date="2021-06-22T22:39:00Z"/>
        </w:rPr>
      </w:pPr>
      <w:del w:id="58" w:author="Vijay Rajendran" w:date="2021-06-22T22:39:00Z">
        <w:r w:rsidDel="00E161E9">
          <w:delText>Customer portal loan apply and loan repayment link with SSO</w:delText>
        </w:r>
      </w:del>
    </w:p>
    <w:p w14:paraId="0FB2FBCF" w14:textId="74939CC8" w:rsidR="005A7175" w:rsidDel="00E161E9" w:rsidRDefault="005A7175" w:rsidP="005A7175">
      <w:pPr>
        <w:pStyle w:val="ListParagraph"/>
        <w:numPr>
          <w:ilvl w:val="0"/>
          <w:numId w:val="25"/>
        </w:numPr>
        <w:tabs>
          <w:tab w:val="left" w:pos="1020"/>
          <w:tab w:val="left" w:pos="1755"/>
        </w:tabs>
        <w:spacing w:after="0"/>
        <w:rPr>
          <w:del w:id="59" w:author="Vijay Rajendran" w:date="2021-06-22T22:39:00Z"/>
        </w:rPr>
      </w:pPr>
      <w:del w:id="60" w:author="Vijay Rajendran" w:date="2021-06-22T22:39:00Z">
        <w:r w:rsidDel="00E161E9">
          <w:delText xml:space="preserve">Toast message for repayment link </w:delText>
        </w:r>
      </w:del>
    </w:p>
    <w:p w14:paraId="7068DC12" w14:textId="3E723747" w:rsidR="005A7175" w:rsidDel="00E161E9" w:rsidRDefault="005A7175" w:rsidP="005A7175">
      <w:pPr>
        <w:pStyle w:val="ListParagraph"/>
        <w:numPr>
          <w:ilvl w:val="0"/>
          <w:numId w:val="25"/>
        </w:numPr>
        <w:tabs>
          <w:tab w:val="left" w:pos="1020"/>
          <w:tab w:val="left" w:pos="1755"/>
        </w:tabs>
        <w:spacing w:after="0"/>
        <w:rPr>
          <w:del w:id="61" w:author="Vijay Rajendran" w:date="2021-06-22T22:39:00Z"/>
        </w:rPr>
      </w:pPr>
      <w:del w:id="62" w:author="Vijay Rajendran" w:date="2021-06-22T22:39:00Z">
        <w:r w:rsidDel="00E161E9">
          <w:delText>SMS and email template for both the cases.</w:delText>
        </w:r>
      </w:del>
    </w:p>
    <w:p w14:paraId="50969FE3" w14:textId="0B1D860F" w:rsidR="00F621FF" w:rsidDel="00E161E9" w:rsidRDefault="005A7175" w:rsidP="00F621FF">
      <w:pPr>
        <w:pStyle w:val="ListParagraph"/>
        <w:numPr>
          <w:ilvl w:val="0"/>
          <w:numId w:val="25"/>
        </w:numPr>
        <w:tabs>
          <w:tab w:val="left" w:pos="1020"/>
          <w:tab w:val="left" w:pos="1755"/>
        </w:tabs>
        <w:spacing w:after="0"/>
        <w:rPr>
          <w:del w:id="63" w:author="Vijay Rajendran" w:date="2021-06-22T22:39:00Z"/>
        </w:rPr>
      </w:pPr>
      <w:del w:id="64" w:author="Vijay Rajendran" w:date="2021-06-22T22:39:00Z">
        <w:r w:rsidDel="00E161E9">
          <w:delText xml:space="preserve">Not clear where </w:delText>
        </w:r>
        <w:r w:rsidR="00F621FF" w:rsidDel="00E161E9">
          <w:delText>to apply this condition - For ULIP, where partial withdrawal amount has been taken, Death benefit should be shown as "0" instead of negative in cases where the withdrawal amount is more than the SA, this is causing doubts in the minds of users that upon the death of the client company will be recovering the balance amount.</w:delText>
        </w:r>
      </w:del>
    </w:p>
    <w:p w14:paraId="059F5A86" w14:textId="671B9EC5" w:rsidR="005A7175" w:rsidRDefault="00F621FF" w:rsidP="00F621FF">
      <w:pPr>
        <w:pStyle w:val="ListParagraph"/>
        <w:numPr>
          <w:ilvl w:val="0"/>
          <w:numId w:val="25"/>
        </w:numPr>
        <w:tabs>
          <w:tab w:val="left" w:pos="1020"/>
          <w:tab w:val="left" w:pos="1755"/>
        </w:tabs>
        <w:spacing w:after="0"/>
      </w:pPr>
      <w:del w:id="65" w:author="Vijay Rajendran" w:date="2021-06-22T22:39:00Z">
        <w:r w:rsidDel="00E161E9">
          <w:delText>Exclusion remarks to be provided with the reason for showing the Death benefit as "0" with a star mark.</w:delText>
        </w:r>
      </w:del>
    </w:p>
    <w:p w14:paraId="629756AB" w14:textId="4EABCA69" w:rsidR="00595739" w:rsidRPr="00B45FBC" w:rsidRDefault="00E161E9" w:rsidP="005A7175">
      <w:pPr>
        <w:tabs>
          <w:tab w:val="left" w:pos="1020"/>
          <w:tab w:val="left" w:pos="1755"/>
        </w:tabs>
        <w:ind w:firstLine="284"/>
      </w:pPr>
      <w:ins w:id="66" w:author="Vijay Rajendran" w:date="2021-06-22T22:39:00Z">
        <w:r w:rsidRPr="00E161E9">
          <w:t>NA</w:t>
        </w:r>
      </w:ins>
    </w:p>
    <w:p w14:paraId="0471FF72" w14:textId="23BE118C" w:rsidR="00B24C98" w:rsidRPr="00A1287F" w:rsidRDefault="003533CC" w:rsidP="00B24C98">
      <w:pPr>
        <w:pStyle w:val="Heading2"/>
        <w:numPr>
          <w:ilvl w:val="1"/>
          <w:numId w:val="3"/>
        </w:numPr>
        <w:tabs>
          <w:tab w:val="left" w:pos="851"/>
        </w:tabs>
        <w:rPr>
          <w:sz w:val="32"/>
          <w:szCs w:val="32"/>
        </w:rPr>
      </w:pPr>
      <w:r w:rsidRPr="003533CC">
        <w:rPr>
          <w:sz w:val="32"/>
          <w:szCs w:val="32"/>
        </w:rPr>
        <w:t>Front Line employee - R&amp;R - FLS My Portfolio - Team R&amp;R Performance</w:t>
      </w:r>
    </w:p>
    <w:p w14:paraId="246175C8" w14:textId="77777777" w:rsidR="00B24C98" w:rsidRDefault="00B24C98" w:rsidP="00B24C98">
      <w:pPr>
        <w:pStyle w:val="Heading3"/>
        <w:numPr>
          <w:ilvl w:val="2"/>
          <w:numId w:val="3"/>
        </w:numPr>
      </w:pPr>
      <w:r>
        <w:rPr>
          <w:sz w:val="28"/>
          <w:szCs w:val="28"/>
        </w:rPr>
        <w:t>Requirement</w:t>
      </w:r>
    </w:p>
    <w:p w14:paraId="49F04A6E" w14:textId="0F619D45" w:rsidR="00B24C98" w:rsidRDefault="00B24C98" w:rsidP="00B24C98">
      <w:pPr>
        <w:ind w:left="360"/>
      </w:pPr>
      <w:r w:rsidRPr="00A1287F">
        <w:rPr>
          <w:b/>
          <w:bCs/>
        </w:rPr>
        <w:t>Description</w:t>
      </w:r>
      <w:r>
        <w:t xml:space="preserve">: </w:t>
      </w:r>
    </w:p>
    <w:p w14:paraId="0F5DFE44" w14:textId="43D20519" w:rsidR="009E529B" w:rsidRDefault="0059520D" w:rsidP="00B24C98">
      <w:pPr>
        <w:ind w:left="360"/>
      </w:pPr>
      <w:r w:rsidRPr="0059520D">
        <w:t>As an Agent Manager in any channel, I should be able to view performance of team for R&amp;R under My Portfolio</w:t>
      </w:r>
    </w:p>
    <w:p w14:paraId="78A3D1D1" w14:textId="4B5823B0" w:rsidR="00B24C98" w:rsidRDefault="00B24C98" w:rsidP="00B24C98">
      <w:pPr>
        <w:ind w:left="360"/>
      </w:pPr>
      <w:r w:rsidRPr="00A1287F">
        <w:rPr>
          <w:b/>
          <w:bCs/>
        </w:rPr>
        <w:lastRenderedPageBreak/>
        <w:t>Details</w:t>
      </w:r>
      <w:r>
        <w:t xml:space="preserve">: </w:t>
      </w:r>
    </w:p>
    <w:p w14:paraId="326F023E" w14:textId="77777777" w:rsidR="0059520D" w:rsidRDefault="0059520D" w:rsidP="0059520D">
      <w:pPr>
        <w:ind w:left="360"/>
      </w:pPr>
      <w:r>
        <w:t>Add Quick Link - &gt; Team R&amp;R from Landing Page</w:t>
      </w:r>
    </w:p>
    <w:p w14:paraId="67B5E09C" w14:textId="77777777" w:rsidR="0059520D" w:rsidRDefault="0059520D" w:rsidP="0059520D">
      <w:pPr>
        <w:ind w:left="360"/>
      </w:pPr>
      <w:r>
        <w:t>Team R&amp;R Page - 2 Tabs - Running Contest, Closed Contest, CTA - Download</w:t>
      </w:r>
    </w:p>
    <w:p w14:paraId="4776A394" w14:textId="77777777" w:rsidR="0059520D" w:rsidRDefault="0059520D" w:rsidP="0059520D">
      <w:pPr>
        <w:ind w:left="360"/>
      </w:pPr>
      <w:r>
        <w:t>Running Contests</w:t>
      </w:r>
    </w:p>
    <w:p w14:paraId="2D6E359D" w14:textId="666BF04B" w:rsidR="0059520D" w:rsidRDefault="0059520D" w:rsidP="0059520D">
      <w:pPr>
        <w:ind w:left="360"/>
      </w:pPr>
      <w:r>
        <w:t>Name of Contest, No. of Eligible Reportees, No. of Qualifiers, "View Details"</w:t>
      </w:r>
    </w:p>
    <w:p w14:paraId="780BA17F" w14:textId="77777777" w:rsidR="0059520D" w:rsidRDefault="0059520D" w:rsidP="0059520D">
      <w:pPr>
        <w:ind w:left="360"/>
      </w:pPr>
      <w:r>
        <w:t>-&gt; Open Contest-wise List Page</w:t>
      </w:r>
    </w:p>
    <w:p w14:paraId="2C38F45F" w14:textId="77777777" w:rsidR="0059520D" w:rsidRDefault="0059520D" w:rsidP="0059520D">
      <w:pPr>
        <w:ind w:left="360"/>
      </w:pPr>
      <w:r>
        <w:t>Closed Contests -</w:t>
      </w:r>
    </w:p>
    <w:p w14:paraId="2003B3E9" w14:textId="55EE64AE" w:rsidR="0059520D" w:rsidRDefault="0059520D" w:rsidP="0059520D">
      <w:pPr>
        <w:ind w:left="360"/>
      </w:pPr>
      <w:r>
        <w:t>Name of Contest, No. of Eligible Reportees, No. of Qualifiers, "View Details" -&gt; Open Contest-wise list page</w:t>
      </w:r>
    </w:p>
    <w:p w14:paraId="78D4BCF0" w14:textId="77777777" w:rsidR="0059520D" w:rsidRDefault="0059520D" w:rsidP="0059520D">
      <w:pPr>
        <w:ind w:left="360"/>
      </w:pPr>
      <w:r>
        <w:t>Search by Contest Name</w:t>
      </w:r>
    </w:p>
    <w:p w14:paraId="14613DEC" w14:textId="77777777" w:rsidR="0059520D" w:rsidRDefault="0059520D" w:rsidP="0059520D">
      <w:pPr>
        <w:ind w:left="360"/>
      </w:pPr>
      <w:r>
        <w:t>Filter by</w:t>
      </w:r>
    </w:p>
    <w:p w14:paraId="71914E97" w14:textId="77777777" w:rsidR="0059520D" w:rsidRDefault="0059520D" w:rsidP="0059520D">
      <w:pPr>
        <w:ind w:left="360"/>
      </w:pPr>
      <w:r>
        <w:t>[Running]</w:t>
      </w:r>
    </w:p>
    <w:p w14:paraId="6E80D81C" w14:textId="77777777" w:rsidR="0059520D" w:rsidRDefault="0059520D" w:rsidP="0059520D">
      <w:pPr>
        <w:ind w:left="360"/>
      </w:pPr>
      <w:r>
        <w:t>Contest Name</w:t>
      </w:r>
    </w:p>
    <w:p w14:paraId="5FEFA1AE" w14:textId="77777777" w:rsidR="0059520D" w:rsidRDefault="0059520D" w:rsidP="0059520D">
      <w:pPr>
        <w:ind w:left="360"/>
      </w:pPr>
      <w:r>
        <w:t>Contest Type - Monthly, Quarterly, Annual, Others</w:t>
      </w:r>
    </w:p>
    <w:p w14:paraId="1F8516CE" w14:textId="77777777" w:rsidR="0059520D" w:rsidRDefault="0059520D" w:rsidP="0059520D">
      <w:pPr>
        <w:ind w:left="360"/>
      </w:pPr>
      <w:r>
        <w:t>[Closed]</w:t>
      </w:r>
    </w:p>
    <w:p w14:paraId="4FC8A1D8" w14:textId="77777777" w:rsidR="0059520D" w:rsidRDefault="0059520D" w:rsidP="0059520D">
      <w:pPr>
        <w:ind w:left="360"/>
      </w:pPr>
      <w:r>
        <w:t>Select Year - Last 3 years [2019, 2020, 2021]</w:t>
      </w:r>
    </w:p>
    <w:p w14:paraId="5EF5C078" w14:textId="77777777" w:rsidR="0059520D" w:rsidRDefault="0059520D" w:rsidP="0059520D">
      <w:pPr>
        <w:ind w:left="360"/>
      </w:pPr>
      <w:r>
        <w:t xml:space="preserve">Contest End Date - This Month [Calendar Month], This Quarter [FY Quarters], This FY, Custom Range [From MMM-YY </w:t>
      </w:r>
      <w:proofErr w:type="gramStart"/>
      <w:r>
        <w:t>To</w:t>
      </w:r>
      <w:proofErr w:type="gramEnd"/>
      <w:r>
        <w:t xml:space="preserve"> MMM-YY for a max period of 1 year, not restricted to FY, To field should update dynamically based on From field input] -- BRD to define valid period</w:t>
      </w:r>
    </w:p>
    <w:p w14:paraId="4B87DC9C" w14:textId="77777777" w:rsidR="0059520D" w:rsidRDefault="0059520D" w:rsidP="0059520D">
      <w:pPr>
        <w:ind w:left="360"/>
      </w:pPr>
      <w:r>
        <w:t xml:space="preserve">Download -&gt; </w:t>
      </w:r>
    </w:p>
    <w:p w14:paraId="36272C5B" w14:textId="77777777" w:rsidR="0059520D" w:rsidRDefault="0059520D" w:rsidP="0059520D">
      <w:pPr>
        <w:ind w:left="360"/>
      </w:pPr>
      <w:r>
        <w:t xml:space="preserve">-&gt; If Tab selected = Running Contests- Should download </w:t>
      </w:r>
      <w:proofErr w:type="spellStart"/>
      <w:r>
        <w:t>xls</w:t>
      </w:r>
      <w:proofErr w:type="spellEnd"/>
      <w:r>
        <w:t xml:space="preserve"> of all currently running contests</w:t>
      </w:r>
    </w:p>
    <w:p w14:paraId="17DD772D" w14:textId="77777777" w:rsidR="0059520D" w:rsidRDefault="0059520D" w:rsidP="0059520D">
      <w:pPr>
        <w:ind w:left="360"/>
      </w:pPr>
      <w:r>
        <w:t>Fields: Contest Name, Contest Period, Agent Name, Agent ID, Final Reward, Reward Achieved [On Intro], Shortfall for Next Slab [On Intro, on all applicable parameters], Reward Achieved [On Issuance], Shortfall for Next Slab [On Issuance, on all applicable parameters],</w:t>
      </w:r>
    </w:p>
    <w:p w14:paraId="2631C434" w14:textId="77777777" w:rsidR="0059520D" w:rsidRDefault="0059520D" w:rsidP="0059520D">
      <w:pPr>
        <w:ind w:left="360"/>
      </w:pPr>
      <w:r>
        <w:t>Toast Message: "Details of all running contest downloaded successfully"</w:t>
      </w:r>
    </w:p>
    <w:p w14:paraId="75AB136D" w14:textId="77777777" w:rsidR="0059520D" w:rsidRDefault="0059520D" w:rsidP="0059520D">
      <w:pPr>
        <w:ind w:left="360"/>
      </w:pPr>
      <w:r>
        <w:t>If Tab = "Closed Contests"</w:t>
      </w:r>
    </w:p>
    <w:p w14:paraId="3F1532FC" w14:textId="77777777" w:rsidR="0059520D" w:rsidRDefault="0059520D" w:rsidP="0059520D">
      <w:pPr>
        <w:ind w:left="360"/>
      </w:pPr>
      <w:r>
        <w:t>Fields: Contest Name, Contest Period, Agent Name, Agent ID, Reward Achieved, Choice, Status of Settlement, Details of Settlement [If Monetization, Amount, Paid Date, UTR Number for Advisors, Else Amount and Paid Date; If Gift - Show POD Details - Date of Dispatch, Branch Receiving Date]</w:t>
      </w:r>
    </w:p>
    <w:p w14:paraId="54E14B51" w14:textId="2B51C716" w:rsidR="00B24C98" w:rsidRDefault="0059520D" w:rsidP="0059520D">
      <w:pPr>
        <w:ind w:left="360"/>
      </w:pPr>
      <w:r>
        <w:t>Toast Message: "Details of all selected contests downloaded successfully"</w:t>
      </w:r>
    </w:p>
    <w:p w14:paraId="612B94F3" w14:textId="77777777" w:rsidR="00B24C98" w:rsidRDefault="00B24C98" w:rsidP="00B24C98">
      <w:pPr>
        <w:pStyle w:val="Heading3"/>
        <w:numPr>
          <w:ilvl w:val="2"/>
          <w:numId w:val="3"/>
        </w:numPr>
      </w:pPr>
      <w:r w:rsidRPr="00306673">
        <w:rPr>
          <w:sz w:val="28"/>
          <w:szCs w:val="28"/>
        </w:rPr>
        <w:t>Implementation Approach</w:t>
      </w:r>
    </w:p>
    <w:p w14:paraId="01861902" w14:textId="210CAEE4" w:rsidR="00B20ED5" w:rsidRDefault="00B20ED5" w:rsidP="00B20ED5">
      <w:pPr>
        <w:ind w:left="360"/>
      </w:pPr>
      <w:r>
        <w:t xml:space="preserve">This is new page for agent manager and super visor roles. This page will be invoked from Team </w:t>
      </w:r>
      <w:proofErr w:type="spellStart"/>
      <w:r>
        <w:t>RnR</w:t>
      </w:r>
      <w:proofErr w:type="spellEnd"/>
      <w:r>
        <w:t xml:space="preserve"> quick link from </w:t>
      </w:r>
      <w:commentRangeStart w:id="67"/>
      <w:commentRangeStart w:id="68"/>
      <w:r>
        <w:t>My Self page</w:t>
      </w:r>
      <w:commentRangeEnd w:id="67"/>
      <w:r w:rsidR="00994BDA">
        <w:rPr>
          <w:rStyle w:val="CommentReference"/>
        </w:rPr>
        <w:commentReference w:id="67"/>
      </w:r>
      <w:commentRangeEnd w:id="68"/>
      <w:r w:rsidR="00E161E9">
        <w:rPr>
          <w:rStyle w:val="CommentReference"/>
        </w:rPr>
        <w:commentReference w:id="68"/>
      </w:r>
      <w:r>
        <w:t>. This page will have two tabs. Running Contests and Closed Contests.</w:t>
      </w:r>
    </w:p>
    <w:p w14:paraId="508C72A9" w14:textId="3CAEC071" w:rsidR="00B20ED5" w:rsidRPr="00B20ED5" w:rsidRDefault="00B20ED5" w:rsidP="002D3C4C">
      <w:pPr>
        <w:ind w:left="360"/>
        <w:rPr>
          <w:b/>
          <w:bCs/>
        </w:rPr>
      </w:pPr>
      <w:r w:rsidRPr="00B20ED5">
        <w:rPr>
          <w:b/>
          <w:bCs/>
        </w:rPr>
        <w:lastRenderedPageBreak/>
        <w:t>Running Contests:</w:t>
      </w:r>
    </w:p>
    <w:p w14:paraId="17197E07" w14:textId="01BF5AB1" w:rsidR="00B20ED5" w:rsidRDefault="00B20ED5" w:rsidP="002D3C4C">
      <w:pPr>
        <w:ind w:left="360"/>
      </w:pPr>
      <w:r>
        <w:t>This page data will be fetched from ESB API. This section will have filter and search.</w:t>
      </w:r>
    </w:p>
    <w:p w14:paraId="2506ED80" w14:textId="3169F4FF" w:rsidR="00B20ED5" w:rsidRPr="00F07A5A" w:rsidRDefault="00B20ED5" w:rsidP="002D3C4C">
      <w:pPr>
        <w:ind w:left="360"/>
        <w:rPr>
          <w:b/>
          <w:bCs/>
        </w:rPr>
      </w:pPr>
      <w:r w:rsidRPr="00F07A5A">
        <w:rPr>
          <w:b/>
          <w:bCs/>
        </w:rPr>
        <w:t>Fields to display</w:t>
      </w:r>
      <w:r w:rsidR="00F07A5A">
        <w:rPr>
          <w:b/>
          <w:bCs/>
        </w:rPr>
        <w:t xml:space="preserve"> running and closed contest</w:t>
      </w:r>
      <w:r w:rsidRPr="00F07A5A">
        <w:rPr>
          <w:b/>
          <w:bCs/>
        </w:rPr>
        <w:t>:</w:t>
      </w:r>
    </w:p>
    <w:p w14:paraId="323F3B22" w14:textId="15BD25F1" w:rsidR="00B20ED5" w:rsidRDefault="00B20ED5" w:rsidP="002D3C4C">
      <w:pPr>
        <w:ind w:left="360"/>
      </w:pPr>
      <w:r>
        <w:t>Name of contest, No of eligible Reportees, No of qualifiers. Download and View Details CTA.</w:t>
      </w:r>
    </w:p>
    <w:p w14:paraId="14655BBB" w14:textId="185EAC62" w:rsidR="00B20ED5" w:rsidRDefault="00B20ED5" w:rsidP="002D3C4C">
      <w:pPr>
        <w:ind w:left="360"/>
      </w:pPr>
      <w:r>
        <w:t xml:space="preserve">View Details will take user to Contest wise </w:t>
      </w:r>
      <w:proofErr w:type="spellStart"/>
      <w:r>
        <w:t>Reportee</w:t>
      </w:r>
      <w:proofErr w:type="spellEnd"/>
      <w:r>
        <w:t xml:space="preserve"> listing page. Download CTA will download excel files with details given and toast message will be shown to user.</w:t>
      </w:r>
    </w:p>
    <w:p w14:paraId="29FE3A21" w14:textId="18337DC0" w:rsidR="00373EAF" w:rsidRDefault="00373EAF" w:rsidP="002D3C4C">
      <w:pPr>
        <w:ind w:left="360"/>
        <w:rPr>
          <w:b/>
          <w:bCs/>
        </w:rPr>
      </w:pPr>
      <w:r>
        <w:rPr>
          <w:b/>
          <w:bCs/>
        </w:rPr>
        <w:t>Running contest Filter:</w:t>
      </w:r>
    </w:p>
    <w:p w14:paraId="0A6BE7D9" w14:textId="1B54A3E2" w:rsidR="00373EAF" w:rsidRPr="00373EAF" w:rsidRDefault="00373EAF" w:rsidP="002D3C4C">
      <w:pPr>
        <w:ind w:left="360"/>
      </w:pPr>
      <w:r w:rsidRPr="00373EAF">
        <w:t>Contest Type and Contest End date.</w:t>
      </w:r>
    </w:p>
    <w:p w14:paraId="595DFDA5" w14:textId="3673D616" w:rsidR="00373EAF" w:rsidRDefault="00373EAF" w:rsidP="00373EAF">
      <w:pPr>
        <w:ind w:left="360"/>
        <w:rPr>
          <w:b/>
          <w:bCs/>
        </w:rPr>
      </w:pPr>
      <w:r>
        <w:rPr>
          <w:b/>
          <w:bCs/>
        </w:rPr>
        <w:t>Closed contest Filter:</w:t>
      </w:r>
    </w:p>
    <w:p w14:paraId="72E02D20" w14:textId="28FE36A1" w:rsidR="00373EAF" w:rsidRPr="00373EAF" w:rsidRDefault="00373EAF" w:rsidP="002D3C4C">
      <w:pPr>
        <w:ind w:left="360"/>
      </w:pPr>
      <w:r>
        <w:t>Contest Type, Year and Contest end date</w:t>
      </w:r>
      <w:r w:rsidR="00727B9E">
        <w:t>.</w:t>
      </w:r>
    </w:p>
    <w:p w14:paraId="3872E936" w14:textId="191FC548" w:rsidR="002D3C4C" w:rsidRDefault="002D3C4C" w:rsidP="002D3C4C">
      <w:pPr>
        <w:ind w:left="360"/>
      </w:pPr>
      <w:r w:rsidRPr="002D3C4C">
        <w:rPr>
          <w:b/>
          <w:bCs/>
        </w:rPr>
        <w:t>Fields to display</w:t>
      </w:r>
      <w:r w:rsidR="00D21143">
        <w:rPr>
          <w:b/>
          <w:bCs/>
        </w:rPr>
        <w:t xml:space="preserve"> in Excel</w:t>
      </w:r>
      <w:r w:rsidR="00F07A5A">
        <w:rPr>
          <w:b/>
          <w:bCs/>
        </w:rPr>
        <w:t xml:space="preserve"> download for running contest</w:t>
      </w:r>
      <w:r>
        <w:t>:</w:t>
      </w:r>
    </w:p>
    <w:p w14:paraId="4D96D470" w14:textId="77777777" w:rsidR="00F07A5A" w:rsidRDefault="00F07A5A" w:rsidP="00F07A5A">
      <w:pPr>
        <w:ind w:left="360"/>
      </w:pPr>
      <w:r>
        <w:t xml:space="preserve">Running Contests- Should download </w:t>
      </w:r>
      <w:proofErr w:type="spellStart"/>
      <w:r>
        <w:t>xls</w:t>
      </w:r>
      <w:proofErr w:type="spellEnd"/>
      <w:r>
        <w:t xml:space="preserve"> of all currently running contests</w:t>
      </w:r>
    </w:p>
    <w:p w14:paraId="3BD14D90" w14:textId="692F7523" w:rsidR="002D3C4C" w:rsidRDefault="00F07A5A" w:rsidP="00F07A5A">
      <w:pPr>
        <w:ind w:left="360"/>
      </w:pPr>
      <w:r>
        <w:t>Contest Name, Contest Period, Agent Name, Agent ID, Final Reward, Reward Achieved [On Intro], Shortfall for Next Slab [On Intro, on all applicable parameters], Reward Achieved [On Issuance], Shortfall for Next Slab [On Issuance, on all applicable parameters]</w:t>
      </w:r>
    </w:p>
    <w:p w14:paraId="5CADB221" w14:textId="69AABEA8" w:rsidR="00F07A5A" w:rsidRDefault="00F07A5A" w:rsidP="00F07A5A">
      <w:pPr>
        <w:ind w:left="360"/>
      </w:pPr>
      <w:r w:rsidRPr="00F07A5A">
        <w:t>Toast Message: "Details of all running contest downloaded successfully"</w:t>
      </w:r>
    </w:p>
    <w:p w14:paraId="6B4C3ABB" w14:textId="46CE209A" w:rsidR="00F07A5A" w:rsidRDefault="00F07A5A" w:rsidP="00F07A5A">
      <w:pPr>
        <w:ind w:left="360"/>
      </w:pPr>
      <w:r w:rsidRPr="002D3C4C">
        <w:rPr>
          <w:b/>
          <w:bCs/>
        </w:rPr>
        <w:t>Fields to display</w:t>
      </w:r>
      <w:r>
        <w:rPr>
          <w:b/>
          <w:bCs/>
        </w:rPr>
        <w:t xml:space="preserve"> in Excel download for closed contest</w:t>
      </w:r>
      <w:r>
        <w:t>:</w:t>
      </w:r>
    </w:p>
    <w:p w14:paraId="6CC58D1C" w14:textId="56611EC7" w:rsidR="00F07A5A" w:rsidRDefault="00F07A5A" w:rsidP="00F07A5A">
      <w:pPr>
        <w:ind w:left="360"/>
      </w:pPr>
      <w:r w:rsidRPr="00F07A5A">
        <w:t>Contest Name, Contest Period, Agent Name, Agent ID, Reward Achieved, Choice, Status of Settlement, Details of Settlement [If Monetization, Amount, Paid Date, UTR Number for Advisors, Else Amount and Paid Date; If Gift - Show POD Details - Date of Dispatch, Branch Receiving Date]</w:t>
      </w:r>
    </w:p>
    <w:p w14:paraId="66E699C6" w14:textId="552EFFF9" w:rsidR="00F07A5A" w:rsidRDefault="00F07A5A" w:rsidP="00F07A5A">
      <w:pPr>
        <w:ind w:left="360"/>
      </w:pPr>
      <w:r w:rsidRPr="00F07A5A">
        <w:t xml:space="preserve">Toast Message: "Details of all </w:t>
      </w:r>
      <w:r w:rsidR="0044711B">
        <w:t>closed</w:t>
      </w:r>
      <w:r w:rsidRPr="00F07A5A">
        <w:t xml:space="preserve"> contests downloaded successfully"</w:t>
      </w:r>
    </w:p>
    <w:p w14:paraId="43B80523" w14:textId="6BF640A2" w:rsidR="00B24C98" w:rsidRDefault="00B24C98" w:rsidP="00B24C98">
      <w:pPr>
        <w:pStyle w:val="Heading3"/>
        <w:ind w:left="284"/>
      </w:pPr>
      <w:r w:rsidRPr="00B25D87">
        <w:t>2.</w:t>
      </w:r>
      <w:r w:rsidR="00BD7144">
        <w:t>2</w:t>
      </w:r>
      <w:r w:rsidRPr="00B25D87">
        <w:t>.</w:t>
      </w:r>
      <w:r w:rsidR="00756C25">
        <w:t>3</w:t>
      </w:r>
      <w:r w:rsidRPr="00B25D87">
        <w:t xml:space="preserve"> </w:t>
      </w:r>
      <w:r>
        <w:t>API and RDS Requirements</w:t>
      </w:r>
    </w:p>
    <w:p w14:paraId="05A9F7F2" w14:textId="3F1A6358" w:rsidR="00B24C98" w:rsidRDefault="007E28DA" w:rsidP="00756C25">
      <w:pPr>
        <w:ind w:left="426"/>
        <w:rPr>
          <w:color w:val="000000"/>
        </w:rPr>
      </w:pPr>
      <w:r>
        <w:rPr>
          <w:color w:val="000000"/>
        </w:rPr>
        <w:t>ESB API</w:t>
      </w:r>
      <w:r w:rsidR="00CC55BD">
        <w:rPr>
          <w:color w:val="000000"/>
        </w:rPr>
        <w:t xml:space="preserve">’s </w:t>
      </w:r>
      <w:r>
        <w:rPr>
          <w:color w:val="000000"/>
        </w:rPr>
        <w:t xml:space="preserve">will be created for </w:t>
      </w:r>
      <w:r w:rsidR="008A2365">
        <w:rPr>
          <w:color w:val="000000"/>
        </w:rPr>
        <w:t xml:space="preserve">showing the data as per VD and also for excel download. </w:t>
      </w:r>
    </w:p>
    <w:p w14:paraId="756C2E5F" w14:textId="27F48FD6" w:rsidR="00B24C98" w:rsidRDefault="00B24C98" w:rsidP="00756C25">
      <w:pPr>
        <w:ind w:left="426"/>
        <w:rPr>
          <w:color w:val="000000"/>
        </w:rPr>
      </w:pPr>
      <w:r>
        <w:rPr>
          <w:color w:val="000000"/>
        </w:rPr>
        <w:t xml:space="preserve">Please refer </w:t>
      </w:r>
      <w:commentRangeStart w:id="69"/>
      <w:commentRangeStart w:id="70"/>
      <w:proofErr w:type="spellStart"/>
      <w:r>
        <w:rPr>
          <w:color w:val="000000"/>
        </w:rPr>
        <w:t>Sno</w:t>
      </w:r>
      <w:proofErr w:type="spellEnd"/>
      <w:r>
        <w:rPr>
          <w:color w:val="000000"/>
        </w:rPr>
        <w:t xml:space="preserve"> </w:t>
      </w:r>
      <w:r w:rsidR="009A43BA">
        <w:rPr>
          <w:color w:val="000000"/>
        </w:rPr>
        <w:t>1</w:t>
      </w:r>
      <w:r w:rsidR="00CC55BD">
        <w:rPr>
          <w:color w:val="000000"/>
        </w:rPr>
        <w:t xml:space="preserve"> to </w:t>
      </w:r>
      <w:r w:rsidR="009A43BA">
        <w:rPr>
          <w:color w:val="000000"/>
        </w:rPr>
        <w:t>4</w:t>
      </w:r>
      <w:commentRangeEnd w:id="69"/>
      <w:r w:rsidR="00123621">
        <w:rPr>
          <w:rStyle w:val="CommentReference"/>
        </w:rPr>
        <w:commentReference w:id="69"/>
      </w:r>
      <w:commentRangeEnd w:id="70"/>
      <w:r w:rsidR="00B45FBC">
        <w:rPr>
          <w:rStyle w:val="CommentReference"/>
        </w:rPr>
        <w:commentReference w:id="70"/>
      </w:r>
      <w:r>
        <w:rPr>
          <w:color w:val="000000"/>
        </w:rPr>
        <w:t xml:space="preserve"> in the attached excel for the </w:t>
      </w:r>
      <w:r w:rsidR="000E6A8C">
        <w:rPr>
          <w:color w:val="000000"/>
        </w:rPr>
        <w:t>API/RDS</w:t>
      </w:r>
      <w:r>
        <w:rPr>
          <w:color w:val="000000"/>
        </w:rPr>
        <w:t xml:space="preserve"> requirements.</w:t>
      </w:r>
    </w:p>
    <w:p w14:paraId="67066BF0" w14:textId="7EC54498" w:rsidR="00DC237F" w:rsidRDefault="00824C9A" w:rsidP="00756C25">
      <w:pPr>
        <w:ind w:left="426"/>
        <w:rPr>
          <w:color w:val="000000"/>
        </w:rPr>
      </w:pPr>
      <w:del w:id="71" w:author="Vijay Rajendran" w:date="2021-06-22T22:45:00Z">
        <w:r w:rsidDel="00B45FBC">
          <w:rPr>
            <w:color w:val="000000"/>
          </w:rPr>
          <w:object w:dxaOrig="1534" w:dyaOrig="997" w14:anchorId="11AE0A63">
            <v:shape id="_x0000_i1026" type="#_x0000_t75" style="width:76.5pt;height:49.5pt" o:ole="">
              <v:imagedata r:id="rId14" o:title=""/>
            </v:shape>
            <o:OLEObject Type="Embed" ProgID="Excel.Sheet.12" ShapeID="_x0000_i1026" DrawAspect="Icon" ObjectID="_1689593260" r:id="rId15"/>
          </w:object>
        </w:r>
      </w:del>
      <w:ins w:id="72" w:author="Vijay Rajendran" w:date="2021-06-22T22:51:00Z">
        <w:r w:rsidR="00B45FBC">
          <w:rPr>
            <w:color w:val="000000"/>
          </w:rPr>
          <w:object w:dxaOrig="1534" w:dyaOrig="997" w14:anchorId="70E587DB">
            <v:shape id="_x0000_i1027" type="#_x0000_t75" style="width:76.5pt;height:49.5pt" o:ole="">
              <v:imagedata r:id="rId16" o:title=""/>
            </v:shape>
            <o:OLEObject Type="Embed" ProgID="Excel.Sheet.12" ShapeID="_x0000_i1027" DrawAspect="Icon" ObjectID="_1689593261" r:id="rId17"/>
          </w:object>
        </w:r>
      </w:ins>
    </w:p>
    <w:p w14:paraId="523BE24E" w14:textId="4FDECB4D" w:rsidR="00B24C98" w:rsidRDefault="00B24C98" w:rsidP="00B24C98">
      <w:pPr>
        <w:pStyle w:val="Heading3"/>
        <w:ind w:left="284"/>
      </w:pPr>
      <w:r w:rsidRPr="00B25D87">
        <w:t>2.</w:t>
      </w:r>
      <w:r w:rsidR="00BD7144">
        <w:t>2</w:t>
      </w:r>
      <w:r w:rsidRPr="00B25D87">
        <w:t>.</w:t>
      </w:r>
      <w:r w:rsidR="00BD7144">
        <w:t>4</w:t>
      </w:r>
      <w:r w:rsidRPr="00B25D87">
        <w:t xml:space="preserve"> </w:t>
      </w:r>
      <w:r>
        <w:t>CTA Templates</w:t>
      </w:r>
    </w:p>
    <w:p w14:paraId="5E65A479" w14:textId="77777777" w:rsidR="00B24C98" w:rsidRDefault="00B24C98" w:rsidP="00B24C98">
      <w:pPr>
        <w:ind w:left="426"/>
        <w:rPr>
          <w:color w:val="1E4D78"/>
          <w:sz w:val="24"/>
          <w:szCs w:val="24"/>
        </w:rPr>
      </w:pPr>
      <w:r w:rsidRPr="00C23544">
        <w:rPr>
          <w:b/>
          <w:bCs/>
          <w:color w:val="000000"/>
          <w:u w:val="single"/>
        </w:rPr>
        <w:t>On Page Toast message</w:t>
      </w:r>
      <w:r>
        <w:rPr>
          <w:color w:val="1E4D78"/>
          <w:sz w:val="24"/>
          <w:szCs w:val="24"/>
        </w:rPr>
        <w:t xml:space="preserve">: </w:t>
      </w:r>
    </w:p>
    <w:p w14:paraId="7C63A380" w14:textId="7A31E7AF" w:rsidR="00B24C98" w:rsidRDefault="004F3AE7" w:rsidP="00B24C98">
      <w:pPr>
        <w:ind w:left="426"/>
      </w:pPr>
      <w:r w:rsidRPr="00F07A5A">
        <w:t xml:space="preserve">Toast Message: "Details of all </w:t>
      </w:r>
      <w:r>
        <w:t>closed</w:t>
      </w:r>
      <w:r w:rsidRPr="00F07A5A">
        <w:t xml:space="preserve"> contests downloaded successfully"</w:t>
      </w:r>
    </w:p>
    <w:p w14:paraId="67920F45" w14:textId="7A3A814A" w:rsidR="004F3AE7" w:rsidRPr="009F59C3" w:rsidRDefault="004F3AE7" w:rsidP="00B24C98">
      <w:pPr>
        <w:ind w:left="426"/>
        <w:rPr>
          <w:color w:val="FF0000"/>
        </w:rPr>
      </w:pPr>
      <w:r w:rsidRPr="00F07A5A">
        <w:t>Toast Message: "Details of all running contest downloaded successfully"</w:t>
      </w:r>
    </w:p>
    <w:p w14:paraId="158454C5" w14:textId="354E9E76" w:rsidR="00B24C98" w:rsidRPr="00546811" w:rsidRDefault="00B24C98" w:rsidP="00B24C98">
      <w:pPr>
        <w:ind w:left="426"/>
        <w:rPr>
          <w:color w:val="000000"/>
        </w:rPr>
      </w:pPr>
      <w:r w:rsidRPr="00C23544">
        <w:rPr>
          <w:b/>
          <w:bCs/>
          <w:color w:val="000000"/>
          <w:u w:val="single"/>
        </w:rPr>
        <w:t>Email:</w:t>
      </w:r>
      <w:r w:rsidR="00546811">
        <w:rPr>
          <w:b/>
          <w:bCs/>
          <w:color w:val="000000"/>
          <w:u w:val="single"/>
        </w:rPr>
        <w:t xml:space="preserve"> </w:t>
      </w:r>
      <w:r w:rsidR="00F038A9">
        <w:rPr>
          <w:color w:val="000000"/>
        </w:rPr>
        <w:t>NA</w:t>
      </w:r>
    </w:p>
    <w:p w14:paraId="0503AFC9" w14:textId="120D5C87" w:rsidR="00B24C98" w:rsidRPr="00C23544" w:rsidRDefault="00B24C98" w:rsidP="00B24C98">
      <w:pPr>
        <w:rPr>
          <w:color w:val="000000"/>
        </w:rPr>
      </w:pPr>
      <w:r>
        <w:rPr>
          <w:color w:val="1E4D78"/>
          <w:sz w:val="24"/>
          <w:szCs w:val="24"/>
        </w:rPr>
        <w:t xml:space="preserve">        </w:t>
      </w:r>
      <w:r w:rsidRPr="00C23544">
        <w:rPr>
          <w:b/>
          <w:bCs/>
          <w:color w:val="000000"/>
          <w:u w:val="single"/>
        </w:rPr>
        <w:t>SMS:</w:t>
      </w:r>
      <w:r>
        <w:rPr>
          <w:b/>
          <w:bCs/>
          <w:color w:val="000000"/>
          <w:u w:val="single"/>
        </w:rPr>
        <w:t xml:space="preserve"> </w:t>
      </w:r>
      <w:r w:rsidR="00546811" w:rsidRPr="00546811">
        <w:t>NA</w:t>
      </w:r>
    </w:p>
    <w:p w14:paraId="797B742E" w14:textId="71882936" w:rsidR="00B24C98" w:rsidRDefault="00B24C98" w:rsidP="00B24C98">
      <w:pPr>
        <w:pStyle w:val="Heading3"/>
        <w:ind w:left="284"/>
      </w:pPr>
      <w:r w:rsidRPr="00B25D87">
        <w:lastRenderedPageBreak/>
        <w:t>2.</w:t>
      </w:r>
      <w:r w:rsidR="0033599E">
        <w:t>2</w:t>
      </w:r>
      <w:r w:rsidRPr="00B25D87">
        <w:t>.</w:t>
      </w:r>
      <w:r>
        <w:t>5</w:t>
      </w:r>
      <w:r w:rsidRPr="00B25D87">
        <w:t xml:space="preserve"> </w:t>
      </w:r>
      <w:r>
        <w:t>Open Points</w:t>
      </w:r>
    </w:p>
    <w:p w14:paraId="5EF50BB2" w14:textId="21592BB2" w:rsidR="00546811" w:rsidRDefault="004B145F" w:rsidP="00A86C1B">
      <w:pPr>
        <w:pStyle w:val="ListParagraph"/>
        <w:ind w:left="1080"/>
      </w:pPr>
      <w:r>
        <w:t>NA</w:t>
      </w:r>
    </w:p>
    <w:p w14:paraId="27A6D201" w14:textId="6477955B" w:rsidR="00781B5C" w:rsidRPr="00A1287F" w:rsidRDefault="00FA5F35" w:rsidP="00781B5C">
      <w:pPr>
        <w:pStyle w:val="Heading2"/>
        <w:numPr>
          <w:ilvl w:val="1"/>
          <w:numId w:val="3"/>
        </w:numPr>
        <w:tabs>
          <w:tab w:val="left" w:pos="851"/>
        </w:tabs>
        <w:rPr>
          <w:sz w:val="32"/>
          <w:szCs w:val="32"/>
        </w:rPr>
      </w:pPr>
      <w:r w:rsidRPr="00FA5F35">
        <w:t xml:space="preserve">Front Line employee - R&amp;R - FLS My Portfolio - Team R&amp;R Performance - Contest wise list of each </w:t>
      </w:r>
      <w:proofErr w:type="spellStart"/>
      <w:r w:rsidRPr="00FA5F35">
        <w:t>reportee</w:t>
      </w:r>
      <w:proofErr w:type="spellEnd"/>
    </w:p>
    <w:p w14:paraId="45D325F0" w14:textId="77777777" w:rsidR="00781B5C" w:rsidRDefault="00781B5C" w:rsidP="00781B5C">
      <w:pPr>
        <w:pStyle w:val="Heading3"/>
        <w:numPr>
          <w:ilvl w:val="2"/>
          <w:numId w:val="3"/>
        </w:numPr>
      </w:pPr>
      <w:r>
        <w:rPr>
          <w:sz w:val="28"/>
          <w:szCs w:val="28"/>
        </w:rPr>
        <w:t>Requirement</w:t>
      </w:r>
    </w:p>
    <w:p w14:paraId="0A2E00A0" w14:textId="77777777" w:rsidR="00781B5C" w:rsidRDefault="00781B5C" w:rsidP="00781B5C">
      <w:pPr>
        <w:ind w:left="360"/>
      </w:pPr>
      <w:r w:rsidRPr="00A1287F">
        <w:rPr>
          <w:b/>
          <w:bCs/>
        </w:rPr>
        <w:t>Description</w:t>
      </w:r>
      <w:r>
        <w:t xml:space="preserve">: </w:t>
      </w:r>
    </w:p>
    <w:p w14:paraId="20FF8250" w14:textId="0A7DAA57" w:rsidR="00A86C1B" w:rsidRPr="00A86C1B" w:rsidRDefault="00641A9A" w:rsidP="00A86C1B">
      <w:pPr>
        <w:ind w:left="360"/>
        <w:rPr>
          <w:color w:val="444444"/>
          <w:shd w:val="clear" w:color="auto" w:fill="FFFFFF"/>
        </w:rPr>
      </w:pPr>
      <w:r w:rsidRPr="00641A9A">
        <w:rPr>
          <w:color w:val="444444"/>
          <w:shd w:val="clear" w:color="auto" w:fill="FFFFFF"/>
        </w:rPr>
        <w:t>As an Agent Manager in any channel, I should be able to view contest-wise list of all reportees for R&amp;R under My Portfolio</w:t>
      </w:r>
    </w:p>
    <w:p w14:paraId="5D17A08E" w14:textId="29B536DA" w:rsidR="00781B5C" w:rsidRDefault="00781B5C" w:rsidP="00781B5C">
      <w:pPr>
        <w:ind w:left="360"/>
      </w:pPr>
      <w:r w:rsidRPr="00A1287F">
        <w:rPr>
          <w:b/>
          <w:bCs/>
        </w:rPr>
        <w:t>Details</w:t>
      </w:r>
      <w:r>
        <w:t xml:space="preserve">: </w:t>
      </w:r>
    </w:p>
    <w:p w14:paraId="1361448A" w14:textId="77777777" w:rsidR="00641A9A" w:rsidRDefault="00641A9A" w:rsidP="00641A9A">
      <w:pPr>
        <w:ind w:left="360"/>
      </w:pPr>
      <w:r>
        <w:t>Contest-wise list page -&gt;</w:t>
      </w:r>
    </w:p>
    <w:p w14:paraId="158F2B7E" w14:textId="77777777" w:rsidR="00641A9A" w:rsidRDefault="00641A9A" w:rsidP="00641A9A">
      <w:pPr>
        <w:ind w:left="360"/>
      </w:pPr>
      <w:r>
        <w:t>Title -&gt; &lt;Contest Name&gt;, As on &lt;Date&gt;</w:t>
      </w:r>
    </w:p>
    <w:p w14:paraId="30842D95" w14:textId="77777777" w:rsidR="00641A9A" w:rsidRDefault="00641A9A" w:rsidP="00641A9A">
      <w:pPr>
        <w:ind w:left="360"/>
      </w:pPr>
      <w:r>
        <w:t>Agent wise Performance List (Multiple Rows on a new page "Contest-wise Agent List")- On Intro, On Issuance</w:t>
      </w:r>
    </w:p>
    <w:p w14:paraId="59D5786E" w14:textId="77777777" w:rsidR="00641A9A" w:rsidRDefault="00641A9A" w:rsidP="00641A9A">
      <w:pPr>
        <w:ind w:left="360"/>
      </w:pPr>
      <w:proofErr w:type="spellStart"/>
      <w:r>
        <w:t>Reportee</w:t>
      </w:r>
      <w:proofErr w:type="spellEnd"/>
      <w:r>
        <w:t xml:space="preserve"> Name, Employee/Business Code, Reward Achieved (On Intro), - Upfront (Rows)</w:t>
      </w:r>
    </w:p>
    <w:p w14:paraId="7CCC5ECD" w14:textId="77777777" w:rsidR="00641A9A" w:rsidRDefault="00641A9A" w:rsidP="00641A9A">
      <w:pPr>
        <w:ind w:left="360"/>
      </w:pPr>
      <w:r>
        <w:t>CTA "Contest Details" -&gt; Should Lead to Contest details page for the selected agent + Code from dropdown</w:t>
      </w:r>
    </w:p>
    <w:p w14:paraId="7614F186" w14:textId="77777777" w:rsidR="00641A9A" w:rsidRDefault="00641A9A" w:rsidP="00641A9A">
      <w:pPr>
        <w:ind w:left="360"/>
      </w:pPr>
      <w:r>
        <w:t>Closed Contest List Page - &lt;Contest Name&gt;</w:t>
      </w:r>
    </w:p>
    <w:p w14:paraId="1C829E83" w14:textId="77777777" w:rsidR="00641A9A" w:rsidRDefault="00641A9A" w:rsidP="00641A9A">
      <w:pPr>
        <w:ind w:left="360"/>
      </w:pPr>
      <w:proofErr w:type="spellStart"/>
      <w:r>
        <w:t>Reportee</w:t>
      </w:r>
      <w:proofErr w:type="spellEnd"/>
      <w:r>
        <w:t xml:space="preserve"> Name, Employee/Business Code, Reward Achieved (On Issuance), Choice, </w:t>
      </w:r>
      <w:proofErr w:type="spellStart"/>
      <w:r>
        <w:t>Payout</w:t>
      </w:r>
      <w:proofErr w:type="spellEnd"/>
      <w:r>
        <w:t xml:space="preserve"> Status CTA-&gt; View Details</w:t>
      </w:r>
    </w:p>
    <w:p w14:paraId="5A07D2BE" w14:textId="77777777" w:rsidR="00641A9A" w:rsidRDefault="00641A9A" w:rsidP="00641A9A">
      <w:pPr>
        <w:ind w:left="360"/>
      </w:pPr>
      <w:r>
        <w:t>&lt;Expand to Show all conditional fields as defined for an Agent&gt;</w:t>
      </w:r>
    </w:p>
    <w:p w14:paraId="409BAFAC" w14:textId="77777777" w:rsidR="00641A9A" w:rsidRDefault="00641A9A" w:rsidP="00641A9A">
      <w:pPr>
        <w:ind w:left="360"/>
      </w:pPr>
      <w:r>
        <w:t xml:space="preserve">Search by </w:t>
      </w:r>
    </w:p>
    <w:p w14:paraId="28060E0E" w14:textId="26F3A012" w:rsidR="009F59C3" w:rsidRDefault="00641A9A" w:rsidP="00641A9A">
      <w:pPr>
        <w:ind w:left="360"/>
      </w:pPr>
      <w:proofErr w:type="spellStart"/>
      <w:r>
        <w:t>Reportee</w:t>
      </w:r>
      <w:proofErr w:type="spellEnd"/>
      <w:r>
        <w:t xml:space="preserve"> Name - [to dynamically pickup list from system] Show Search field + 4 values with "Show More" -- to revise (Like Product Search &amp; List - Existing Design)</w:t>
      </w:r>
    </w:p>
    <w:p w14:paraId="35E2F8B5" w14:textId="77777777" w:rsidR="00781B5C" w:rsidRDefault="00781B5C" w:rsidP="00781B5C">
      <w:pPr>
        <w:pStyle w:val="Heading3"/>
        <w:numPr>
          <w:ilvl w:val="2"/>
          <w:numId w:val="3"/>
        </w:numPr>
      </w:pPr>
      <w:r w:rsidRPr="00306673">
        <w:rPr>
          <w:sz w:val="28"/>
          <w:szCs w:val="28"/>
        </w:rPr>
        <w:t>Implementation Approach</w:t>
      </w:r>
    </w:p>
    <w:p w14:paraId="5F6C19FC" w14:textId="6E25C439" w:rsidR="00781B5C" w:rsidRDefault="004A5E70" w:rsidP="00781B5C">
      <w:pPr>
        <w:ind w:left="360"/>
      </w:pPr>
      <w:r>
        <w:t>This is a new page and will be available for all manager and supervisor roles.</w:t>
      </w:r>
      <w:r w:rsidR="00D3600D">
        <w:t xml:space="preserve"> This page</w:t>
      </w:r>
      <w:r w:rsidR="00641A9A">
        <w:t xml:space="preserve"> will be navigated on click of View Details CTA from Team </w:t>
      </w:r>
      <w:proofErr w:type="spellStart"/>
      <w:r w:rsidR="00641A9A">
        <w:t>RnR</w:t>
      </w:r>
      <w:proofErr w:type="spellEnd"/>
      <w:r w:rsidR="00641A9A">
        <w:t xml:space="preserve"> contest listing page.</w:t>
      </w:r>
      <w:r w:rsidR="00245EE4">
        <w:t xml:space="preserve"> ESB API will be used for getting the data.</w:t>
      </w:r>
    </w:p>
    <w:p w14:paraId="4040B1AA" w14:textId="06F3A0BD" w:rsidR="00F15CC2" w:rsidRPr="00D52355" w:rsidRDefault="00F15CC2" w:rsidP="00781B5C">
      <w:pPr>
        <w:ind w:left="360"/>
        <w:rPr>
          <w:b/>
          <w:bCs/>
        </w:rPr>
      </w:pPr>
      <w:r w:rsidRPr="00D52355">
        <w:rPr>
          <w:b/>
          <w:bCs/>
        </w:rPr>
        <w:t>Fields to display</w:t>
      </w:r>
      <w:r w:rsidR="00D3600D">
        <w:rPr>
          <w:b/>
          <w:bCs/>
        </w:rPr>
        <w:t xml:space="preserve"> for </w:t>
      </w:r>
      <w:r w:rsidR="00A62745">
        <w:rPr>
          <w:b/>
          <w:bCs/>
        </w:rPr>
        <w:t xml:space="preserve">Running Contest wise </w:t>
      </w:r>
      <w:proofErr w:type="spellStart"/>
      <w:r w:rsidR="00A62745">
        <w:rPr>
          <w:b/>
          <w:bCs/>
        </w:rPr>
        <w:t>reportee</w:t>
      </w:r>
      <w:proofErr w:type="spellEnd"/>
      <w:r w:rsidR="00A62745">
        <w:rPr>
          <w:b/>
          <w:bCs/>
        </w:rPr>
        <w:t xml:space="preserve"> list</w:t>
      </w:r>
      <w:r w:rsidRPr="00D52355">
        <w:rPr>
          <w:b/>
          <w:bCs/>
        </w:rPr>
        <w:t>:</w:t>
      </w:r>
    </w:p>
    <w:p w14:paraId="5DAA67F2" w14:textId="3A0D10B6" w:rsidR="00A62745" w:rsidRPr="00A62745" w:rsidRDefault="00A62745" w:rsidP="00D3600D">
      <w:pPr>
        <w:ind w:left="360"/>
      </w:pPr>
      <w:proofErr w:type="spellStart"/>
      <w:r w:rsidRPr="00A62745">
        <w:t>Reportee</w:t>
      </w:r>
      <w:proofErr w:type="spellEnd"/>
      <w:r w:rsidRPr="00A62745">
        <w:t xml:space="preserve"> Name, Employee/Business Code, Reward Achieved (On Intro)</w:t>
      </w:r>
      <w:r>
        <w:t>, CTA – Contest Details. On click of this CTA will take user to contest summary page</w:t>
      </w:r>
      <w:r w:rsidR="00FE4293">
        <w:t xml:space="preserve"> for selected </w:t>
      </w:r>
      <w:proofErr w:type="spellStart"/>
      <w:r w:rsidR="00FE4293">
        <w:t>reportee</w:t>
      </w:r>
      <w:proofErr w:type="spellEnd"/>
      <w:r>
        <w:t xml:space="preserve">. </w:t>
      </w:r>
    </w:p>
    <w:p w14:paraId="20412CCE" w14:textId="78BF4AED" w:rsidR="00D3600D" w:rsidRPr="00D52355" w:rsidRDefault="00D3600D" w:rsidP="00D3600D">
      <w:pPr>
        <w:ind w:left="360"/>
        <w:rPr>
          <w:b/>
          <w:bCs/>
        </w:rPr>
      </w:pPr>
      <w:r w:rsidRPr="00D52355">
        <w:rPr>
          <w:b/>
          <w:bCs/>
        </w:rPr>
        <w:t>Fields to display</w:t>
      </w:r>
      <w:r>
        <w:rPr>
          <w:b/>
          <w:bCs/>
        </w:rPr>
        <w:t xml:space="preserve"> for </w:t>
      </w:r>
      <w:r w:rsidR="00A62745">
        <w:rPr>
          <w:b/>
          <w:bCs/>
        </w:rPr>
        <w:t xml:space="preserve">Closed contest wise </w:t>
      </w:r>
      <w:proofErr w:type="spellStart"/>
      <w:r w:rsidR="00A62745">
        <w:rPr>
          <w:b/>
          <w:bCs/>
        </w:rPr>
        <w:t>reportee</w:t>
      </w:r>
      <w:proofErr w:type="spellEnd"/>
      <w:r w:rsidR="00A62745">
        <w:rPr>
          <w:b/>
          <w:bCs/>
        </w:rPr>
        <w:t xml:space="preserve"> list</w:t>
      </w:r>
      <w:r w:rsidRPr="00D52355">
        <w:rPr>
          <w:b/>
          <w:bCs/>
        </w:rPr>
        <w:t>:</w:t>
      </w:r>
    </w:p>
    <w:p w14:paraId="1E78EDA2" w14:textId="77DD6ED5" w:rsidR="00D3600D" w:rsidRDefault="00A37081" w:rsidP="00781B5C">
      <w:pPr>
        <w:ind w:left="360"/>
      </w:pPr>
      <w:proofErr w:type="spellStart"/>
      <w:r w:rsidRPr="00A37081">
        <w:t>Reportee</w:t>
      </w:r>
      <w:proofErr w:type="spellEnd"/>
      <w:r w:rsidRPr="00A37081">
        <w:t xml:space="preserve"> Name, Employee/Business Code, Reward Achieved (On Issuance), Choice, </w:t>
      </w:r>
      <w:proofErr w:type="spellStart"/>
      <w:r w:rsidRPr="00A37081">
        <w:t>Payout</w:t>
      </w:r>
      <w:proofErr w:type="spellEnd"/>
      <w:r w:rsidRPr="00A37081">
        <w:t xml:space="preserve"> Status CTA-&gt; View</w:t>
      </w:r>
      <w:r>
        <w:t xml:space="preserve"> More</w:t>
      </w:r>
    </w:p>
    <w:p w14:paraId="7E0AC743" w14:textId="1B10AD16" w:rsidR="00A37081" w:rsidRDefault="00A37081" w:rsidP="00A37081">
      <w:pPr>
        <w:ind w:left="360"/>
      </w:pPr>
      <w:r>
        <w:t>View More will show below conditional fields.</w:t>
      </w:r>
    </w:p>
    <w:p w14:paraId="731A46DE" w14:textId="77777777" w:rsidR="006B6CB3" w:rsidRDefault="00A37081" w:rsidP="00A37081">
      <w:pPr>
        <w:ind w:left="360"/>
      </w:pPr>
      <w:r>
        <w:t xml:space="preserve">If Reward Qualified= ""Gift A"" | ""Conventions"" </w:t>
      </w:r>
      <w:r w:rsidR="006B6CB3">
        <w:t xml:space="preserve"> </w:t>
      </w:r>
    </w:p>
    <w:p w14:paraId="438879CB" w14:textId="2D856FAF" w:rsidR="00A37081" w:rsidRDefault="00A37081" w:rsidP="00A37081">
      <w:pPr>
        <w:ind w:left="360"/>
      </w:pPr>
      <w:r>
        <w:lastRenderedPageBreak/>
        <w:t>Choice = &lt;Gift, Convention, Encashment&gt;</w:t>
      </w:r>
    </w:p>
    <w:p w14:paraId="65B53A95" w14:textId="54751435" w:rsidR="00A37081" w:rsidRDefault="00A37081" w:rsidP="00A37081">
      <w:pPr>
        <w:ind w:left="360"/>
      </w:pPr>
      <w:r>
        <w:t>Option Selected = ""Gift"", Field - If Dispatched, Show &lt;Date of Dispatch&gt; ELSE ""Pending""</w:t>
      </w:r>
    </w:p>
    <w:p w14:paraId="74955E29" w14:textId="321ACCC8" w:rsidR="00A37081" w:rsidRDefault="00A37081" w:rsidP="00A37081">
      <w:pPr>
        <w:ind w:left="360"/>
      </w:pPr>
      <w:r>
        <w:t>Option Selected = "Encashment</w:t>
      </w:r>
      <w:proofErr w:type="gramStart"/>
      <w:r>
        <w:t>" ,</w:t>
      </w:r>
      <w:proofErr w:type="gramEnd"/>
      <w:r>
        <w:t xml:space="preserve"> Fields - Gross Earning, Deductions (Recovery Amount, Expenses etc), TDS Deducted,  Net Earning, </w:t>
      </w:r>
    </w:p>
    <w:p w14:paraId="214A4AA6" w14:textId="492EE5BA" w:rsidR="00A37081" w:rsidRDefault="00A37081" w:rsidP="00A37081">
      <w:pPr>
        <w:ind w:left="360"/>
      </w:pPr>
      <w:r>
        <w:t xml:space="preserve">If </w:t>
      </w:r>
      <w:proofErr w:type="spellStart"/>
      <w:r>
        <w:t>Payout</w:t>
      </w:r>
      <w:proofErr w:type="spellEnd"/>
      <w:r>
        <w:t xml:space="preserve"> Status= Paid, Payment Date, Masked Account Number, UTR Number </w:t>
      </w:r>
    </w:p>
    <w:p w14:paraId="3A1E909B" w14:textId="272FFEF1" w:rsidR="00A37081" w:rsidRDefault="00A37081" w:rsidP="00A37081">
      <w:pPr>
        <w:ind w:left="360"/>
      </w:pPr>
      <w:r>
        <w:t xml:space="preserve">ELSE, Show "Pending"              </w:t>
      </w:r>
    </w:p>
    <w:p w14:paraId="04F1D6B8" w14:textId="0083A5C4" w:rsidR="00A37081" w:rsidRPr="00D3600D" w:rsidRDefault="00A37081" w:rsidP="00A37081">
      <w:pPr>
        <w:ind w:left="360"/>
      </w:pPr>
      <w:r>
        <w:t>Option Selected = "Conventions" ---</w:t>
      </w:r>
      <w:r w:rsidR="00F4506E">
        <w:t xml:space="preserve"> </w:t>
      </w:r>
      <w:r w:rsidR="00A66DA9">
        <w:t xml:space="preserve">what to show - </w:t>
      </w:r>
      <w:r w:rsidR="00A66DA9" w:rsidRPr="00A66DA9">
        <w:rPr>
          <w:color w:val="FF0000"/>
        </w:rPr>
        <w:t>Pending from business.</w:t>
      </w:r>
    </w:p>
    <w:p w14:paraId="458D0CD0" w14:textId="626E1BA2" w:rsidR="00781B5C" w:rsidRDefault="00781B5C" w:rsidP="00781B5C">
      <w:pPr>
        <w:pStyle w:val="Heading3"/>
        <w:ind w:left="284"/>
      </w:pPr>
      <w:r w:rsidRPr="00B25D87">
        <w:t>2.</w:t>
      </w:r>
      <w:r w:rsidR="00BD7144">
        <w:t>3</w:t>
      </w:r>
      <w:r w:rsidRPr="00B25D87">
        <w:t>.</w:t>
      </w:r>
      <w:r w:rsidR="00A87CA7">
        <w:t>3</w:t>
      </w:r>
      <w:r w:rsidRPr="00B25D87">
        <w:t xml:space="preserve"> </w:t>
      </w:r>
      <w:r>
        <w:t>API and RDS Requirements</w:t>
      </w:r>
    </w:p>
    <w:p w14:paraId="4F315736" w14:textId="7AEB37E2" w:rsidR="00781B5C" w:rsidRDefault="009A091E" w:rsidP="004B0BA4">
      <w:pPr>
        <w:ind w:left="284"/>
        <w:rPr>
          <w:color w:val="000000"/>
        </w:rPr>
      </w:pPr>
      <w:del w:id="73" w:author="Vijay Rajendran" w:date="2021-06-22T22:46:00Z">
        <w:r w:rsidDel="00B45FBC">
          <w:rPr>
            <w:color w:val="000000"/>
          </w:rPr>
          <w:delText>RDS</w:delText>
        </w:r>
        <w:r w:rsidR="004B0BA4" w:rsidDel="00B45FBC">
          <w:rPr>
            <w:color w:val="000000"/>
          </w:rPr>
          <w:delText xml:space="preserve"> </w:delText>
        </w:r>
      </w:del>
      <w:ins w:id="74" w:author="Vijay Rajendran" w:date="2021-06-22T22:46:00Z">
        <w:r w:rsidR="00B45FBC">
          <w:rPr>
            <w:color w:val="000000"/>
          </w:rPr>
          <w:t xml:space="preserve">ESB API </w:t>
        </w:r>
      </w:ins>
      <w:r w:rsidR="004B0BA4">
        <w:rPr>
          <w:color w:val="000000"/>
        </w:rPr>
        <w:t xml:space="preserve">will be used for showing </w:t>
      </w:r>
      <w:r w:rsidR="00A80DF1">
        <w:rPr>
          <w:color w:val="000000"/>
        </w:rPr>
        <w:t>all the sections of this new page based on the logged in user role.</w:t>
      </w:r>
    </w:p>
    <w:p w14:paraId="11F3D09E" w14:textId="43791A73" w:rsidR="00781B5C" w:rsidRDefault="00781B5C" w:rsidP="004B0BA4">
      <w:pPr>
        <w:ind w:firstLine="284"/>
        <w:rPr>
          <w:color w:val="000000"/>
        </w:rPr>
      </w:pPr>
      <w:r>
        <w:rPr>
          <w:color w:val="000000"/>
        </w:rPr>
        <w:t xml:space="preserve">Please refer </w:t>
      </w:r>
      <w:proofErr w:type="spellStart"/>
      <w:r>
        <w:rPr>
          <w:color w:val="000000"/>
        </w:rPr>
        <w:t>Sno</w:t>
      </w:r>
      <w:proofErr w:type="spellEnd"/>
      <w:r>
        <w:rPr>
          <w:color w:val="000000"/>
        </w:rPr>
        <w:t xml:space="preserve"> </w:t>
      </w:r>
      <w:r w:rsidR="00FB269E">
        <w:rPr>
          <w:color w:val="000000"/>
        </w:rPr>
        <w:t>3</w:t>
      </w:r>
      <w:r>
        <w:rPr>
          <w:color w:val="000000"/>
        </w:rPr>
        <w:t xml:space="preserve"> to </w:t>
      </w:r>
      <w:r w:rsidR="00FB269E">
        <w:rPr>
          <w:color w:val="000000"/>
        </w:rPr>
        <w:t>6</w:t>
      </w:r>
      <w:r>
        <w:rPr>
          <w:color w:val="000000"/>
        </w:rPr>
        <w:t xml:space="preserve"> in the attached excel for the </w:t>
      </w:r>
      <w:r w:rsidR="000E6A8C">
        <w:rPr>
          <w:color w:val="000000"/>
        </w:rPr>
        <w:t>API/RDS</w:t>
      </w:r>
      <w:r>
        <w:rPr>
          <w:color w:val="000000"/>
        </w:rPr>
        <w:t xml:space="preserve"> requirements.</w:t>
      </w:r>
    </w:p>
    <w:p w14:paraId="41DE7639" w14:textId="619E40CE" w:rsidR="00D03CCD" w:rsidRDefault="00824C9A" w:rsidP="004B0BA4">
      <w:pPr>
        <w:ind w:firstLine="284"/>
        <w:rPr>
          <w:color w:val="000000"/>
        </w:rPr>
      </w:pPr>
      <w:del w:id="75" w:author="Vijay Rajendran" w:date="2021-06-22T22:46:00Z">
        <w:r w:rsidDel="00B45FBC">
          <w:rPr>
            <w:color w:val="000000"/>
          </w:rPr>
          <w:object w:dxaOrig="1534" w:dyaOrig="997" w14:anchorId="01A001E3">
            <v:shape id="_x0000_i1028" type="#_x0000_t75" style="width:76.5pt;height:49.5pt" o:ole="">
              <v:imagedata r:id="rId18" o:title=""/>
            </v:shape>
            <o:OLEObject Type="Embed" ProgID="Excel.Sheet.12" ShapeID="_x0000_i1028" DrawAspect="Icon" ObjectID="_1689593262" r:id="rId19"/>
          </w:object>
        </w:r>
      </w:del>
      <w:ins w:id="76" w:author="Vijay Rajendran" w:date="2021-06-22T22:52:00Z">
        <w:r w:rsidR="00B45FBC">
          <w:rPr>
            <w:color w:val="000000"/>
          </w:rPr>
          <w:object w:dxaOrig="1534" w:dyaOrig="997" w14:anchorId="0F28FEBF">
            <v:shape id="_x0000_i1029" type="#_x0000_t75" style="width:76.5pt;height:49.5pt" o:ole="">
              <v:imagedata r:id="rId20" o:title=""/>
            </v:shape>
            <o:OLEObject Type="Embed" ProgID="Excel.Sheet.12" ShapeID="_x0000_i1029" DrawAspect="Icon" ObjectID="_1689593263" r:id="rId21"/>
          </w:object>
        </w:r>
      </w:ins>
    </w:p>
    <w:p w14:paraId="5196FF09" w14:textId="4DA8F47D" w:rsidR="00781B5C" w:rsidRDefault="00781B5C" w:rsidP="00781B5C">
      <w:pPr>
        <w:pStyle w:val="Heading3"/>
        <w:ind w:left="284"/>
      </w:pPr>
      <w:r w:rsidRPr="00B25D87">
        <w:t>2.</w:t>
      </w:r>
      <w:r w:rsidR="00BD7144">
        <w:t>3</w:t>
      </w:r>
      <w:r w:rsidRPr="00B25D87">
        <w:t>.</w:t>
      </w:r>
      <w:r w:rsidR="00A87CA7">
        <w:t>4</w:t>
      </w:r>
      <w:r w:rsidRPr="00B25D87">
        <w:t xml:space="preserve"> </w:t>
      </w:r>
      <w:r>
        <w:t>CTA Templates</w:t>
      </w:r>
    </w:p>
    <w:p w14:paraId="56493A15" w14:textId="5C0E6219" w:rsidR="00781B5C" w:rsidRDefault="00781B5C" w:rsidP="00A05E45">
      <w:pPr>
        <w:ind w:left="284"/>
        <w:rPr>
          <w:color w:val="1E4D78"/>
          <w:sz w:val="24"/>
          <w:szCs w:val="24"/>
        </w:rPr>
      </w:pPr>
      <w:r w:rsidRPr="00C23544">
        <w:rPr>
          <w:b/>
          <w:bCs/>
          <w:color w:val="000000"/>
          <w:u w:val="single"/>
        </w:rPr>
        <w:t>On Page Toast message</w:t>
      </w:r>
      <w:r>
        <w:rPr>
          <w:color w:val="1E4D78"/>
          <w:sz w:val="24"/>
          <w:szCs w:val="24"/>
        </w:rPr>
        <w:t xml:space="preserve">: </w:t>
      </w:r>
      <w:r w:rsidR="00A80DF1">
        <w:rPr>
          <w:color w:val="000000"/>
        </w:rPr>
        <w:t xml:space="preserve">Pending from business for </w:t>
      </w:r>
      <w:r w:rsidR="00785A25">
        <w:rPr>
          <w:color w:val="000000"/>
        </w:rPr>
        <w:t>Download CTA</w:t>
      </w:r>
    </w:p>
    <w:p w14:paraId="5246264C" w14:textId="4185D33B" w:rsidR="00781B5C" w:rsidRPr="00546811" w:rsidRDefault="00781B5C" w:rsidP="00A05E45">
      <w:pPr>
        <w:ind w:firstLine="284"/>
        <w:rPr>
          <w:color w:val="000000"/>
        </w:rPr>
      </w:pPr>
      <w:r w:rsidRPr="00C23544">
        <w:rPr>
          <w:b/>
          <w:bCs/>
          <w:color w:val="000000"/>
          <w:u w:val="single"/>
        </w:rPr>
        <w:t>Email:</w:t>
      </w:r>
      <w:r>
        <w:rPr>
          <w:b/>
          <w:bCs/>
          <w:color w:val="000000"/>
          <w:u w:val="single"/>
        </w:rPr>
        <w:t xml:space="preserve"> </w:t>
      </w:r>
      <w:r w:rsidR="00785A25">
        <w:rPr>
          <w:color w:val="000000"/>
        </w:rPr>
        <w:t>NA</w:t>
      </w:r>
    </w:p>
    <w:p w14:paraId="4ABCD9B2" w14:textId="18826004" w:rsidR="00781B5C" w:rsidRPr="00C23544" w:rsidRDefault="00781B5C" w:rsidP="00781B5C">
      <w:pPr>
        <w:rPr>
          <w:color w:val="000000"/>
        </w:rPr>
      </w:pPr>
      <w:r>
        <w:rPr>
          <w:color w:val="1E4D78"/>
          <w:sz w:val="24"/>
          <w:szCs w:val="24"/>
        </w:rPr>
        <w:t xml:space="preserve">     </w:t>
      </w:r>
      <w:r w:rsidRPr="00C23544">
        <w:rPr>
          <w:b/>
          <w:bCs/>
          <w:color w:val="000000"/>
          <w:u w:val="single"/>
        </w:rPr>
        <w:t>SMS:</w:t>
      </w:r>
      <w:r>
        <w:rPr>
          <w:b/>
          <w:bCs/>
          <w:color w:val="000000"/>
          <w:u w:val="single"/>
        </w:rPr>
        <w:t xml:space="preserve"> </w:t>
      </w:r>
      <w:r w:rsidR="00785A25">
        <w:rPr>
          <w:color w:val="000000"/>
        </w:rPr>
        <w:t>NA</w:t>
      </w:r>
    </w:p>
    <w:p w14:paraId="49F86B50" w14:textId="70559100" w:rsidR="00781B5C" w:rsidRDefault="00781B5C" w:rsidP="00781B5C">
      <w:pPr>
        <w:pStyle w:val="Heading3"/>
        <w:ind w:left="284"/>
      </w:pPr>
      <w:r w:rsidRPr="00B25D87">
        <w:t>2.</w:t>
      </w:r>
      <w:r w:rsidR="00BD7144">
        <w:t>3</w:t>
      </w:r>
      <w:r w:rsidRPr="00B25D87">
        <w:t>.</w:t>
      </w:r>
      <w:r w:rsidR="00A87CA7">
        <w:t>5</w:t>
      </w:r>
      <w:r w:rsidRPr="00B25D87">
        <w:t xml:space="preserve"> </w:t>
      </w:r>
      <w:r>
        <w:t>Open Points</w:t>
      </w:r>
    </w:p>
    <w:p w14:paraId="1D7457AF" w14:textId="742F7FB1" w:rsidR="001C0A3D" w:rsidRDefault="007777A1" w:rsidP="000E6A8C">
      <w:pPr>
        <w:pStyle w:val="ListParagraph"/>
        <w:numPr>
          <w:ilvl w:val="0"/>
          <w:numId w:val="17"/>
        </w:numPr>
      </w:pPr>
      <w:r>
        <w:t>Toast message</w:t>
      </w:r>
      <w:r w:rsidR="00785A25">
        <w:t xml:space="preserve"> for download CTA</w:t>
      </w:r>
    </w:p>
    <w:p w14:paraId="7BE62926" w14:textId="4C5EE684" w:rsidR="007777A1" w:rsidRDefault="00785A25" w:rsidP="000E6A8C">
      <w:pPr>
        <w:pStyle w:val="ListParagraph"/>
        <w:numPr>
          <w:ilvl w:val="0"/>
          <w:numId w:val="17"/>
        </w:numPr>
      </w:pPr>
      <w:r>
        <w:t>Fields to be shown in View More CTA for closed contests for gift type convention.</w:t>
      </w:r>
    </w:p>
    <w:p w14:paraId="5A39BA3F" w14:textId="34FE1D4D" w:rsidR="00781B5C" w:rsidRDefault="00781B5C" w:rsidP="007777A1">
      <w:pPr>
        <w:pStyle w:val="ListParagraph"/>
        <w:ind w:left="1080"/>
      </w:pPr>
    </w:p>
    <w:p w14:paraId="07B382E2" w14:textId="6C18E9B6" w:rsidR="00B81001" w:rsidRPr="00A1287F" w:rsidRDefault="005B439C" w:rsidP="00B81001">
      <w:pPr>
        <w:pStyle w:val="Heading2"/>
        <w:numPr>
          <w:ilvl w:val="1"/>
          <w:numId w:val="3"/>
        </w:numPr>
        <w:tabs>
          <w:tab w:val="left" w:pos="851"/>
        </w:tabs>
        <w:rPr>
          <w:sz w:val="32"/>
          <w:szCs w:val="32"/>
        </w:rPr>
      </w:pPr>
      <w:r w:rsidRPr="005B439C">
        <w:rPr>
          <w:sz w:val="32"/>
          <w:szCs w:val="32"/>
        </w:rPr>
        <w:t>Supervisor - R&amp;R - Supervisor - My Portfolio - Team R&amp;R</w:t>
      </w:r>
    </w:p>
    <w:p w14:paraId="0CB0BE2B" w14:textId="77777777" w:rsidR="00B81001" w:rsidRDefault="00B81001" w:rsidP="00B81001">
      <w:pPr>
        <w:pStyle w:val="Heading3"/>
        <w:numPr>
          <w:ilvl w:val="2"/>
          <w:numId w:val="3"/>
        </w:numPr>
      </w:pPr>
      <w:r>
        <w:rPr>
          <w:sz w:val="28"/>
          <w:szCs w:val="28"/>
        </w:rPr>
        <w:t>Requirement</w:t>
      </w:r>
    </w:p>
    <w:p w14:paraId="19DFAF86" w14:textId="77777777" w:rsidR="002758E0" w:rsidRDefault="002758E0" w:rsidP="002758E0">
      <w:pPr>
        <w:spacing w:after="0"/>
        <w:ind w:left="360"/>
        <w:rPr>
          <w:b/>
          <w:bCs/>
        </w:rPr>
      </w:pPr>
    </w:p>
    <w:p w14:paraId="17893751" w14:textId="50AD0D2F" w:rsidR="008948D1" w:rsidRDefault="008948D1" w:rsidP="002758E0">
      <w:pPr>
        <w:spacing w:after="0"/>
        <w:ind w:left="360"/>
      </w:pPr>
      <w:r w:rsidRPr="00A1287F">
        <w:rPr>
          <w:b/>
          <w:bCs/>
        </w:rPr>
        <w:t>Description</w:t>
      </w:r>
      <w:r>
        <w:t xml:space="preserve">: </w:t>
      </w:r>
    </w:p>
    <w:p w14:paraId="4CA8779A" w14:textId="0C9C8D68" w:rsidR="008948D1" w:rsidRPr="008948D1" w:rsidRDefault="005B439C" w:rsidP="002758E0">
      <w:pPr>
        <w:spacing w:after="0" w:line="240" w:lineRule="auto"/>
        <w:ind w:left="360"/>
        <w:rPr>
          <w:rFonts w:eastAsia="Times New Roman"/>
          <w:color w:val="000000"/>
        </w:rPr>
      </w:pPr>
      <w:r w:rsidRPr="005B439C">
        <w:rPr>
          <w:rFonts w:eastAsia="Times New Roman"/>
          <w:color w:val="000000"/>
        </w:rPr>
        <w:t>As a Supervisor in any channel, I should be able to view performance of team for R&amp;R under My Portfolio</w:t>
      </w:r>
    </w:p>
    <w:p w14:paraId="519D722B" w14:textId="77777777" w:rsidR="000453C1" w:rsidRDefault="000453C1" w:rsidP="002758E0">
      <w:pPr>
        <w:spacing w:after="0"/>
        <w:ind w:left="360"/>
        <w:rPr>
          <w:b/>
          <w:bCs/>
        </w:rPr>
      </w:pPr>
    </w:p>
    <w:p w14:paraId="75B7AC6C" w14:textId="299EF157" w:rsidR="008948D1" w:rsidRDefault="008948D1" w:rsidP="002758E0">
      <w:pPr>
        <w:spacing w:after="0"/>
        <w:ind w:left="360"/>
      </w:pPr>
      <w:r w:rsidRPr="00A1287F">
        <w:rPr>
          <w:b/>
          <w:bCs/>
        </w:rPr>
        <w:t>Details</w:t>
      </w:r>
      <w:r>
        <w:t xml:space="preserve">: </w:t>
      </w:r>
    </w:p>
    <w:p w14:paraId="22A83AA9" w14:textId="77777777" w:rsidR="005B439C" w:rsidRDefault="005B439C" w:rsidP="005B439C">
      <w:pPr>
        <w:ind w:left="360"/>
      </w:pPr>
      <w:r>
        <w:t>[Backend]</w:t>
      </w:r>
    </w:p>
    <w:p w14:paraId="2ADF29BB" w14:textId="77777777" w:rsidR="005B439C" w:rsidRDefault="005B439C" w:rsidP="005B439C">
      <w:pPr>
        <w:ind w:left="360"/>
      </w:pPr>
      <w:r>
        <w:t>Same as for agents</w:t>
      </w:r>
    </w:p>
    <w:p w14:paraId="4E50B796" w14:textId="77777777" w:rsidR="005B439C" w:rsidRDefault="005B439C" w:rsidP="005B439C">
      <w:pPr>
        <w:ind w:left="360"/>
      </w:pPr>
      <w:r>
        <w:t xml:space="preserve">Show </w:t>
      </w:r>
      <w:proofErr w:type="spellStart"/>
      <w:r>
        <w:t>reportee</w:t>
      </w:r>
      <w:proofErr w:type="spellEnd"/>
      <w:r>
        <w:t xml:space="preserve"> wise performance under each contest -&gt; CTAs - View Details -&gt; Open Contest Details Page for </w:t>
      </w:r>
      <w:proofErr w:type="spellStart"/>
      <w:r>
        <w:t>Reportee</w:t>
      </w:r>
      <w:proofErr w:type="spellEnd"/>
    </w:p>
    <w:p w14:paraId="1A35C094" w14:textId="51D66D94" w:rsidR="00B81001" w:rsidRDefault="005B439C" w:rsidP="005B439C">
      <w:pPr>
        <w:ind w:left="360"/>
      </w:pPr>
      <w:r>
        <w:t xml:space="preserve">To View N-x level performance (x&gt;1), Go to My Portfolio &gt; </w:t>
      </w:r>
      <w:proofErr w:type="spellStart"/>
      <w:r>
        <w:t>Reportee</w:t>
      </w:r>
      <w:proofErr w:type="spellEnd"/>
      <w:r>
        <w:t xml:space="preserve"> List &gt; Select ""View Portfolio"" on any </w:t>
      </w:r>
      <w:proofErr w:type="spellStart"/>
      <w:r>
        <w:t>Reportee</w:t>
      </w:r>
      <w:proofErr w:type="spellEnd"/>
      <w:r>
        <w:t xml:space="preserve"> &gt; Go to Agent List &gt; Select ""View Contests"" to see performance in any contest</w:t>
      </w:r>
    </w:p>
    <w:p w14:paraId="1B29BBB2" w14:textId="77777777" w:rsidR="00B81001" w:rsidRDefault="00B81001" w:rsidP="00B81001">
      <w:pPr>
        <w:pStyle w:val="Heading3"/>
        <w:numPr>
          <w:ilvl w:val="2"/>
          <w:numId w:val="3"/>
        </w:numPr>
      </w:pPr>
      <w:r w:rsidRPr="00306673">
        <w:rPr>
          <w:sz w:val="28"/>
          <w:szCs w:val="28"/>
        </w:rPr>
        <w:lastRenderedPageBreak/>
        <w:t>Implementation Approach</w:t>
      </w:r>
    </w:p>
    <w:p w14:paraId="1F457EB7" w14:textId="2EAB7A43" w:rsidR="00A323C9" w:rsidRPr="00BA48DD" w:rsidRDefault="00C2581A" w:rsidP="00C2581A">
      <w:pPr>
        <w:ind w:left="360"/>
      </w:pPr>
      <w:r>
        <w:t xml:space="preserve">From supervisor My Portfolio page, From </w:t>
      </w:r>
      <w:proofErr w:type="spellStart"/>
      <w:r>
        <w:t>Reportee</w:t>
      </w:r>
      <w:proofErr w:type="spellEnd"/>
      <w:r>
        <w:t xml:space="preserve"> list, supervisor can select View Portfolio to land on his </w:t>
      </w:r>
      <w:proofErr w:type="spellStart"/>
      <w:r>
        <w:t>reportee’s</w:t>
      </w:r>
      <w:proofErr w:type="spellEnd"/>
      <w:r>
        <w:t xml:space="preserve"> portfolio page with dropdown at top with the selected agent manager name filled by default. This </w:t>
      </w:r>
      <w:proofErr w:type="gramStart"/>
      <w:r>
        <w:t>drop</w:t>
      </w:r>
      <w:proofErr w:type="gramEnd"/>
      <w:r>
        <w:t xml:space="preserve"> down to list all the reportees, when selected this page should refresh content for the selected </w:t>
      </w:r>
      <w:proofErr w:type="spellStart"/>
      <w:r>
        <w:t>reportee</w:t>
      </w:r>
      <w:proofErr w:type="spellEnd"/>
      <w:r>
        <w:t>. From this page, logged in supervisor user will navigate to All Agents page which will have View Contents CTA against each agent. On click will take user to contest listing page of the selected agent. From here logged in user can click on View Details to land on individual contest page of the agent.</w:t>
      </w:r>
    </w:p>
    <w:p w14:paraId="29FD2B40" w14:textId="7513FF3D" w:rsidR="00A323C9" w:rsidRDefault="00C2581A" w:rsidP="00A56A8C">
      <w:pPr>
        <w:ind w:left="360"/>
      </w:pPr>
      <w:r>
        <w:t xml:space="preserve">Additional </w:t>
      </w:r>
      <w:r w:rsidR="00A323C9">
        <w:t>Fields to display</w:t>
      </w:r>
      <w:r>
        <w:t xml:space="preserve"> in contest summary page</w:t>
      </w:r>
      <w:r w:rsidR="00A323C9">
        <w:t>:</w:t>
      </w:r>
    </w:p>
    <w:p w14:paraId="3F6BB752" w14:textId="61D1EC6D" w:rsidR="00DC666B" w:rsidRDefault="00C2581A" w:rsidP="00A56A8C">
      <w:pPr>
        <w:ind w:left="360"/>
      </w:pPr>
      <w:r>
        <w:t xml:space="preserve">New Top block with Name, Employee/Business code and View Contest Details CTA. </w:t>
      </w:r>
    </w:p>
    <w:p w14:paraId="4D67F52D" w14:textId="13F92C31" w:rsidR="00FE27A3" w:rsidRDefault="00FE27A3" w:rsidP="00A56A8C">
      <w:pPr>
        <w:ind w:left="360"/>
      </w:pPr>
      <w:r>
        <w:t>ESB API will be used in my portfolio page to show the dropdown of reportees when viewed by supervisor role. Please refer to week 3 FSD for My portfolio page details.</w:t>
      </w:r>
    </w:p>
    <w:p w14:paraId="171FD97A" w14:textId="74D4B5B0" w:rsidR="00B81001" w:rsidRDefault="00B81001" w:rsidP="00B81001">
      <w:pPr>
        <w:pStyle w:val="Heading3"/>
        <w:ind w:left="284"/>
      </w:pPr>
      <w:r w:rsidRPr="00B25D87">
        <w:t>2.</w:t>
      </w:r>
      <w:r w:rsidR="00B779E2">
        <w:t>4</w:t>
      </w:r>
      <w:r w:rsidRPr="00B25D87">
        <w:t>.</w:t>
      </w:r>
      <w:r w:rsidR="00FA3F08">
        <w:t>3</w:t>
      </w:r>
      <w:r w:rsidRPr="00B25D87">
        <w:t xml:space="preserve"> </w:t>
      </w:r>
      <w:r>
        <w:t>API and RDS Requirements</w:t>
      </w:r>
    </w:p>
    <w:p w14:paraId="640306F3" w14:textId="7B14661D" w:rsidR="008F46DF" w:rsidRDefault="008F46DF" w:rsidP="00B81001">
      <w:pPr>
        <w:ind w:left="426"/>
        <w:rPr>
          <w:color w:val="000000"/>
        </w:rPr>
      </w:pPr>
      <w:r>
        <w:rPr>
          <w:color w:val="000000"/>
        </w:rPr>
        <w:t xml:space="preserve">Please refer to </w:t>
      </w:r>
      <w:proofErr w:type="spellStart"/>
      <w:r>
        <w:rPr>
          <w:color w:val="000000"/>
        </w:rPr>
        <w:t>sno</w:t>
      </w:r>
      <w:proofErr w:type="spellEnd"/>
      <w:r>
        <w:rPr>
          <w:color w:val="000000"/>
        </w:rPr>
        <w:t xml:space="preserve"> </w:t>
      </w:r>
      <w:r w:rsidR="0045125D">
        <w:rPr>
          <w:color w:val="000000"/>
        </w:rPr>
        <w:t xml:space="preserve">8 </w:t>
      </w:r>
      <w:r>
        <w:rPr>
          <w:color w:val="000000"/>
        </w:rPr>
        <w:t>of the attached API mapping sheet for exact RDS/API details</w:t>
      </w:r>
    </w:p>
    <w:p w14:paraId="66DB4477" w14:textId="1F3BF401" w:rsidR="00D03CCD" w:rsidRDefault="00824C9A" w:rsidP="00B81001">
      <w:pPr>
        <w:ind w:left="426"/>
        <w:rPr>
          <w:color w:val="000000"/>
        </w:rPr>
      </w:pPr>
      <w:r>
        <w:rPr>
          <w:color w:val="000000"/>
        </w:rPr>
        <w:object w:dxaOrig="1534" w:dyaOrig="997" w14:anchorId="5A0C9F41">
          <v:shape id="_x0000_i1030" type="#_x0000_t75" style="width:76.5pt;height:49.5pt" o:ole="">
            <v:imagedata r:id="rId14" o:title=""/>
          </v:shape>
          <o:OLEObject Type="Embed" ProgID="Excel.Sheet.12" ShapeID="_x0000_i1030" DrawAspect="Icon" ObjectID="_1689593264" r:id="rId22"/>
        </w:object>
      </w:r>
    </w:p>
    <w:p w14:paraId="06AC6789" w14:textId="05DFCE1A" w:rsidR="00B81001" w:rsidRDefault="00B81001" w:rsidP="00B81001">
      <w:pPr>
        <w:pStyle w:val="Heading3"/>
        <w:ind w:left="284"/>
      </w:pPr>
      <w:r w:rsidRPr="00B25D87">
        <w:t>2.</w:t>
      </w:r>
      <w:r w:rsidR="00FA3F08">
        <w:t>4</w:t>
      </w:r>
      <w:r w:rsidRPr="00B25D87">
        <w:t>.</w:t>
      </w:r>
      <w:r w:rsidR="00FA3F08">
        <w:t>4</w:t>
      </w:r>
      <w:r w:rsidRPr="00B25D87">
        <w:t xml:space="preserve"> </w:t>
      </w:r>
      <w:r>
        <w:t>CTA Templates</w:t>
      </w:r>
    </w:p>
    <w:p w14:paraId="1F0C94F0" w14:textId="73459B2F" w:rsidR="00B81001" w:rsidRDefault="00B81001" w:rsidP="00B81001">
      <w:pPr>
        <w:ind w:left="426"/>
        <w:rPr>
          <w:color w:val="1E4D78"/>
          <w:sz w:val="24"/>
          <w:szCs w:val="24"/>
        </w:rPr>
      </w:pPr>
      <w:r w:rsidRPr="00C23544">
        <w:rPr>
          <w:b/>
          <w:bCs/>
          <w:color w:val="000000"/>
          <w:u w:val="single"/>
        </w:rPr>
        <w:t>On Page Toast message</w:t>
      </w:r>
      <w:r>
        <w:rPr>
          <w:color w:val="1E4D78"/>
          <w:sz w:val="24"/>
          <w:szCs w:val="24"/>
        </w:rPr>
        <w:t xml:space="preserve">: </w:t>
      </w:r>
      <w:r w:rsidR="00A56A8C" w:rsidRPr="00A56A8C">
        <w:rPr>
          <w:color w:val="000000"/>
        </w:rPr>
        <w:t>NA</w:t>
      </w:r>
    </w:p>
    <w:p w14:paraId="4FF70A98" w14:textId="413FCA4E" w:rsidR="00B81001" w:rsidRPr="00546811" w:rsidRDefault="00B81001" w:rsidP="00B81001">
      <w:pPr>
        <w:ind w:left="426"/>
        <w:rPr>
          <w:color w:val="000000"/>
        </w:rPr>
      </w:pPr>
      <w:r w:rsidRPr="00C23544">
        <w:rPr>
          <w:b/>
          <w:bCs/>
          <w:color w:val="000000"/>
          <w:u w:val="single"/>
        </w:rPr>
        <w:t>Email:</w:t>
      </w:r>
      <w:r w:rsidR="00C46C5C" w:rsidRPr="00C46C5C">
        <w:rPr>
          <w:color w:val="FF0000"/>
        </w:rPr>
        <w:t xml:space="preserve"> </w:t>
      </w:r>
      <w:r w:rsidR="00A56A8C" w:rsidRPr="00A56A8C">
        <w:t>NA</w:t>
      </w:r>
    </w:p>
    <w:p w14:paraId="64C90AE4" w14:textId="3B42D950" w:rsidR="00B81001" w:rsidRPr="00C23544" w:rsidRDefault="00B81001" w:rsidP="00B81001">
      <w:pPr>
        <w:rPr>
          <w:color w:val="000000"/>
        </w:rPr>
      </w:pPr>
      <w:r>
        <w:rPr>
          <w:color w:val="1E4D78"/>
          <w:sz w:val="24"/>
          <w:szCs w:val="24"/>
        </w:rPr>
        <w:t xml:space="preserve">        </w:t>
      </w:r>
      <w:r w:rsidRPr="00C23544">
        <w:rPr>
          <w:b/>
          <w:bCs/>
          <w:color w:val="000000"/>
          <w:u w:val="single"/>
        </w:rPr>
        <w:t>SMS:</w:t>
      </w:r>
      <w:r>
        <w:rPr>
          <w:b/>
          <w:bCs/>
          <w:color w:val="000000"/>
          <w:u w:val="single"/>
        </w:rPr>
        <w:t xml:space="preserve"> </w:t>
      </w:r>
      <w:r w:rsidR="00A56A8C" w:rsidRPr="00A56A8C">
        <w:rPr>
          <w:color w:val="000000"/>
        </w:rPr>
        <w:t>NA</w:t>
      </w:r>
    </w:p>
    <w:bookmarkEnd w:id="17"/>
    <w:p w14:paraId="471A7AA0" w14:textId="32784310" w:rsidR="00FA3F08" w:rsidRDefault="00FA3F08" w:rsidP="00FA3F08">
      <w:pPr>
        <w:pStyle w:val="Heading3"/>
        <w:ind w:left="284"/>
      </w:pPr>
      <w:r w:rsidRPr="00B25D87">
        <w:t>2.</w:t>
      </w:r>
      <w:r>
        <w:t>4</w:t>
      </w:r>
      <w:r w:rsidRPr="00B25D87">
        <w:t>.</w:t>
      </w:r>
      <w:r>
        <w:t>5</w:t>
      </w:r>
      <w:r w:rsidRPr="00B25D87">
        <w:t xml:space="preserve"> </w:t>
      </w:r>
      <w:r w:rsidR="00C46C5C">
        <w:t>Open Points</w:t>
      </w:r>
    </w:p>
    <w:p w14:paraId="6426F36D" w14:textId="3FFC3531" w:rsidR="00B72954" w:rsidRPr="00C46C5C" w:rsidRDefault="00A56A8C" w:rsidP="00A56A8C">
      <w:pPr>
        <w:pStyle w:val="ListParagraph"/>
        <w:ind w:left="1146"/>
        <w:rPr>
          <w:bCs/>
        </w:rPr>
      </w:pPr>
      <w:r>
        <w:rPr>
          <w:color w:val="000000"/>
        </w:rPr>
        <w:t>NA</w:t>
      </w:r>
    </w:p>
    <w:p w14:paraId="3B385223" w14:textId="02FD29B8" w:rsidR="00A65057" w:rsidRPr="00A1287F" w:rsidRDefault="00C21241" w:rsidP="00A65057">
      <w:pPr>
        <w:pStyle w:val="Heading2"/>
        <w:numPr>
          <w:ilvl w:val="1"/>
          <w:numId w:val="3"/>
        </w:numPr>
        <w:tabs>
          <w:tab w:val="left" w:pos="851"/>
        </w:tabs>
        <w:rPr>
          <w:sz w:val="32"/>
          <w:szCs w:val="32"/>
        </w:rPr>
      </w:pPr>
      <w:r w:rsidRPr="00C21241">
        <w:rPr>
          <w:sz w:val="32"/>
          <w:szCs w:val="32"/>
        </w:rPr>
        <w:t>Front Line employee - R&amp;R – R&amp;R – Reward Choice Module</w:t>
      </w:r>
    </w:p>
    <w:p w14:paraId="7AB3CC26" w14:textId="77777777" w:rsidR="00A65057" w:rsidRDefault="00A65057" w:rsidP="00A65057">
      <w:pPr>
        <w:pStyle w:val="Heading3"/>
        <w:numPr>
          <w:ilvl w:val="2"/>
          <w:numId w:val="3"/>
        </w:numPr>
      </w:pPr>
      <w:r>
        <w:rPr>
          <w:sz w:val="28"/>
          <w:szCs w:val="28"/>
        </w:rPr>
        <w:t>Requirement</w:t>
      </w:r>
    </w:p>
    <w:p w14:paraId="28CF129C" w14:textId="439A8384" w:rsidR="00A65057" w:rsidRPr="00254F89" w:rsidRDefault="00254F89" w:rsidP="00A65057">
      <w:pPr>
        <w:spacing w:after="0" w:line="240" w:lineRule="auto"/>
        <w:ind w:left="360"/>
        <w:rPr>
          <w:rFonts w:eastAsia="Times New Roman"/>
          <w:b/>
          <w:bCs/>
          <w:color w:val="000000"/>
        </w:rPr>
      </w:pPr>
      <w:r w:rsidRPr="00254F89">
        <w:rPr>
          <w:rFonts w:eastAsia="Times New Roman"/>
          <w:b/>
          <w:bCs/>
          <w:color w:val="000000"/>
        </w:rPr>
        <w:t>Description:</w:t>
      </w:r>
    </w:p>
    <w:p w14:paraId="19B42E14" w14:textId="43F42E87" w:rsidR="00254F89" w:rsidRDefault="00F30E89" w:rsidP="00A65057">
      <w:pPr>
        <w:spacing w:after="0" w:line="240" w:lineRule="auto"/>
        <w:ind w:left="360"/>
        <w:rPr>
          <w:rFonts w:eastAsia="Times New Roman"/>
          <w:color w:val="000000"/>
        </w:rPr>
      </w:pPr>
      <w:r w:rsidRPr="00F30E89">
        <w:rPr>
          <w:rFonts w:eastAsia="Times New Roman"/>
          <w:color w:val="000000"/>
        </w:rPr>
        <w:t>As an Advisor, FLS, Supervisor in any channel, I should be able to provide my choice of reward for any closed contests through the portal</w:t>
      </w:r>
    </w:p>
    <w:p w14:paraId="2CD0AFE8" w14:textId="77777777" w:rsidR="00883569" w:rsidRPr="00A65057" w:rsidRDefault="00883569" w:rsidP="00A65057">
      <w:pPr>
        <w:spacing w:after="0" w:line="240" w:lineRule="auto"/>
        <w:ind w:left="360"/>
        <w:rPr>
          <w:rFonts w:eastAsia="Times New Roman"/>
          <w:color w:val="000000"/>
        </w:rPr>
      </w:pPr>
    </w:p>
    <w:p w14:paraId="4D2EC514" w14:textId="77777777" w:rsidR="00A65057" w:rsidRDefault="00A65057" w:rsidP="00A65057">
      <w:pPr>
        <w:ind w:left="360"/>
      </w:pPr>
      <w:r w:rsidRPr="00A1287F">
        <w:rPr>
          <w:b/>
          <w:bCs/>
        </w:rPr>
        <w:t>Details</w:t>
      </w:r>
      <w:r>
        <w:t xml:space="preserve">: </w:t>
      </w:r>
    </w:p>
    <w:p w14:paraId="472B97D7" w14:textId="77777777" w:rsidR="00F30E89" w:rsidRDefault="00F30E89" w:rsidP="00F30E89">
      <w:pPr>
        <w:ind w:left="360"/>
      </w:pPr>
      <w:r>
        <w:t>As an Advisor, FLS, Supervisor in any channel, I should be able to provide my choice of reward for any closed contests through the portal</w:t>
      </w:r>
    </w:p>
    <w:p w14:paraId="47FABC48" w14:textId="77777777" w:rsidR="00F30E89" w:rsidRDefault="00F30E89" w:rsidP="00F30E89">
      <w:pPr>
        <w:ind w:left="360"/>
      </w:pPr>
      <w:r>
        <w:t>Choice module to be configured through Admin Panel for any contest by R&amp;R Admin User - Name of contest, Dates on which Choice needs to be captured, choices available; User should be able to select desired option through portal; R&amp;R Admin User should be able to download Choices from Admin Portal; Choice Selected should be shown under Closed Contest Tab</w:t>
      </w:r>
    </w:p>
    <w:p w14:paraId="7915E0EE" w14:textId="77777777" w:rsidR="00F30E89" w:rsidRDefault="00F30E89" w:rsidP="00F30E89">
      <w:pPr>
        <w:ind w:left="360"/>
      </w:pPr>
      <w:r>
        <w:t>1. Banner - Inform user when a choice needs to be updated with CTA to input choice</w:t>
      </w:r>
    </w:p>
    <w:p w14:paraId="5763154D" w14:textId="77777777" w:rsidR="00F30E89" w:rsidRDefault="00F30E89" w:rsidP="00F30E89">
      <w:pPr>
        <w:ind w:left="360"/>
      </w:pPr>
      <w:r>
        <w:lastRenderedPageBreak/>
        <w:t xml:space="preserve">2. If Choice is to be taken as an input - Under "Closed Contests" tab for respective contests under "Choice Field" - Show CTA - "Provide Choice" -&gt; Open Modal to show details of choices -&gt; "Please select the option you would like to receive as a reward for &lt;Contest Name&gt; before &lt;Choice End Date]. You will not be able to change this choice later. If you don't select by &lt;Date&gt;, default option of &lt;Default Choice&gt; will be provided" - Option </w:t>
      </w:r>
      <w:proofErr w:type="gramStart"/>
      <w:r>
        <w:t>A,...</w:t>
      </w:r>
      <w:proofErr w:type="gramEnd"/>
      <w:r>
        <w:t>[to be configured from Admin]" -&gt; "Confirm" "Cancel"</w:t>
      </w:r>
    </w:p>
    <w:p w14:paraId="0F351B25" w14:textId="77777777" w:rsidR="00F30E89" w:rsidRDefault="00F30E89" w:rsidP="00F30E89">
      <w:pPr>
        <w:ind w:left="360"/>
      </w:pPr>
      <w:r>
        <w:t>If "Confirm"- &gt; Show selected Choice under contest, else show the default choice "Monetization"</w:t>
      </w:r>
    </w:p>
    <w:p w14:paraId="2704C55D" w14:textId="702A279A" w:rsidR="00254F89" w:rsidRDefault="00F30E89" w:rsidP="00F30E89">
      <w:pPr>
        <w:ind w:left="360"/>
      </w:pPr>
      <w:r>
        <w:t xml:space="preserve">Backend - BRD to detail functioning of choice module based on functionality available in current portal </w:t>
      </w:r>
      <w:proofErr w:type="spellStart"/>
      <w:r>
        <w:t>thorugh</w:t>
      </w:r>
      <w:proofErr w:type="spellEnd"/>
      <w:r>
        <w:t xml:space="preserve"> an </w:t>
      </w:r>
      <w:proofErr w:type="spellStart"/>
      <w:r>
        <w:t>xls</w:t>
      </w:r>
      <w:proofErr w:type="spellEnd"/>
      <w:r>
        <w:t xml:space="preserve"> upload - connect with IBM Team/Sonali Padulkar</w:t>
      </w:r>
    </w:p>
    <w:p w14:paraId="069DC6CC" w14:textId="77777777" w:rsidR="00A65057" w:rsidRDefault="00A65057" w:rsidP="00A65057">
      <w:pPr>
        <w:pStyle w:val="Heading3"/>
        <w:numPr>
          <w:ilvl w:val="2"/>
          <w:numId w:val="3"/>
        </w:numPr>
      </w:pPr>
      <w:r w:rsidRPr="00306673">
        <w:rPr>
          <w:sz w:val="28"/>
          <w:szCs w:val="28"/>
        </w:rPr>
        <w:t>Implementation Approach</w:t>
      </w:r>
    </w:p>
    <w:p w14:paraId="730824E5" w14:textId="0262D273" w:rsidR="00D83C71" w:rsidRDefault="002503BA" w:rsidP="00A65057">
      <w:pPr>
        <w:ind w:left="360"/>
      </w:pPr>
      <w:r>
        <w:t>This option will be shown in closed contest listing page if logged in user has not already selected the choice of reward.</w:t>
      </w:r>
    </w:p>
    <w:p w14:paraId="2894A49F" w14:textId="139ADC25" w:rsidR="00D83C71" w:rsidRDefault="006C687E" w:rsidP="00A65057">
      <w:pPr>
        <w:ind w:left="360"/>
      </w:pPr>
      <w:r>
        <w:t xml:space="preserve">When not selected option </w:t>
      </w:r>
      <w:r w:rsidRPr="006C687E">
        <w:t>Provide Choice</w:t>
      </w:r>
      <w:r>
        <w:t xml:space="preserve"> CTA will be shown, on click API will be called to get the choice list for the particular contest and will be shown to logged in user to select.</w:t>
      </w:r>
      <w:r w:rsidR="00DD1CE0">
        <w:t xml:space="preserve"> Once the user selects and Confirms, the same will be updated against the contest.</w:t>
      </w:r>
    </w:p>
    <w:p w14:paraId="36FC3DE0" w14:textId="1B970019" w:rsidR="005F2DE0" w:rsidRDefault="005F2DE0" w:rsidP="00A65057">
      <w:pPr>
        <w:ind w:left="360"/>
      </w:pPr>
      <w:r>
        <w:t>The model dialog will be shown as per VD.</w:t>
      </w:r>
    </w:p>
    <w:p w14:paraId="16B1546F" w14:textId="77491EFF" w:rsidR="00A65057" w:rsidRDefault="00A65057" w:rsidP="00A65057">
      <w:pPr>
        <w:pStyle w:val="Heading3"/>
        <w:ind w:left="284"/>
      </w:pPr>
      <w:r w:rsidRPr="00B25D87">
        <w:t>2.</w:t>
      </w:r>
      <w:r w:rsidR="00C76D0D">
        <w:t>5</w:t>
      </w:r>
      <w:r w:rsidRPr="00B25D87">
        <w:t>.</w:t>
      </w:r>
      <w:r w:rsidR="00FC58DF">
        <w:t>3</w:t>
      </w:r>
      <w:r w:rsidRPr="00B25D87">
        <w:t xml:space="preserve"> </w:t>
      </w:r>
      <w:r>
        <w:t>API and RDS Requirements</w:t>
      </w:r>
    </w:p>
    <w:p w14:paraId="0ABDE635" w14:textId="64222D2B" w:rsidR="00DC237F" w:rsidRDefault="00E012BD" w:rsidP="00E012BD">
      <w:pPr>
        <w:ind w:left="426"/>
        <w:rPr>
          <w:color w:val="000000"/>
        </w:rPr>
      </w:pPr>
      <w:r>
        <w:rPr>
          <w:color w:val="000000"/>
        </w:rPr>
        <w:t xml:space="preserve">Please refer week 2 FSD for </w:t>
      </w:r>
      <w:r w:rsidR="00C8306B">
        <w:rPr>
          <w:color w:val="000000"/>
        </w:rPr>
        <w:t xml:space="preserve">closed contest </w:t>
      </w:r>
      <w:r>
        <w:rPr>
          <w:color w:val="000000"/>
        </w:rPr>
        <w:t>API details</w:t>
      </w:r>
    </w:p>
    <w:p w14:paraId="0E2BB732" w14:textId="31467919" w:rsidR="00C8306B" w:rsidRDefault="001C5BDF" w:rsidP="00E012BD">
      <w:pPr>
        <w:ind w:left="426"/>
        <w:rPr>
          <w:color w:val="000000"/>
        </w:rPr>
      </w:pPr>
      <w:r>
        <w:rPr>
          <w:color w:val="000000"/>
        </w:rPr>
        <w:t xml:space="preserve">Please refer to </w:t>
      </w:r>
      <w:proofErr w:type="spellStart"/>
      <w:r>
        <w:rPr>
          <w:color w:val="000000"/>
        </w:rPr>
        <w:t>Sno</w:t>
      </w:r>
      <w:proofErr w:type="spellEnd"/>
      <w:r>
        <w:rPr>
          <w:color w:val="000000"/>
        </w:rPr>
        <w:t xml:space="preserve"> 9 to 10 for API/RDS field mapping details.</w:t>
      </w:r>
    </w:p>
    <w:p w14:paraId="77A090EA" w14:textId="1D14387A" w:rsidR="00824C9A" w:rsidRDefault="00824C9A" w:rsidP="00E012BD">
      <w:pPr>
        <w:ind w:left="426"/>
        <w:rPr>
          <w:color w:val="000000"/>
        </w:rPr>
      </w:pPr>
      <w:r>
        <w:rPr>
          <w:color w:val="000000"/>
        </w:rPr>
        <w:object w:dxaOrig="1534" w:dyaOrig="997" w14:anchorId="2BC7681A">
          <v:shape id="_x0000_i1031" type="#_x0000_t75" style="width:76.5pt;height:49.5pt" o:ole="">
            <v:imagedata r:id="rId12" o:title=""/>
          </v:shape>
          <o:OLEObject Type="Embed" ProgID="Excel.Sheet.12" ShapeID="_x0000_i1031" DrawAspect="Icon" ObjectID="_1689593265" r:id="rId23"/>
        </w:object>
      </w:r>
    </w:p>
    <w:p w14:paraId="3BFDBCEE" w14:textId="0D18CB1D" w:rsidR="00A65057" w:rsidRDefault="00A65057" w:rsidP="00A65057">
      <w:pPr>
        <w:pStyle w:val="Heading3"/>
        <w:ind w:left="284"/>
      </w:pPr>
      <w:r w:rsidRPr="00B25D87">
        <w:t>2.</w:t>
      </w:r>
      <w:r w:rsidR="00C76D0D">
        <w:t>5</w:t>
      </w:r>
      <w:r w:rsidRPr="00B25D87">
        <w:t>.</w:t>
      </w:r>
      <w:r w:rsidR="00FC58DF">
        <w:t>4</w:t>
      </w:r>
      <w:r w:rsidRPr="00B25D87">
        <w:t xml:space="preserve"> </w:t>
      </w:r>
      <w:r>
        <w:t>CTA Templates</w:t>
      </w:r>
    </w:p>
    <w:p w14:paraId="5A245B7D" w14:textId="3FD6C36B" w:rsidR="00E012BD" w:rsidRDefault="00E012BD" w:rsidP="00E012BD">
      <w:pPr>
        <w:ind w:left="426"/>
        <w:rPr>
          <w:color w:val="000000"/>
        </w:rPr>
      </w:pPr>
      <w:r>
        <w:rPr>
          <w:color w:val="000000"/>
        </w:rPr>
        <w:t xml:space="preserve">Please refer week 2 FSD for details </w:t>
      </w:r>
    </w:p>
    <w:p w14:paraId="2F411611" w14:textId="3C791B4A" w:rsidR="00C76D0D" w:rsidRDefault="00C76D0D" w:rsidP="00C76D0D">
      <w:pPr>
        <w:pStyle w:val="Heading3"/>
        <w:ind w:left="284"/>
      </w:pPr>
      <w:r w:rsidRPr="00B25D87">
        <w:t>2.</w:t>
      </w:r>
      <w:r>
        <w:t>5</w:t>
      </w:r>
      <w:r w:rsidRPr="00B25D87">
        <w:t>.</w:t>
      </w:r>
      <w:r w:rsidR="00FC58DF">
        <w:t>5</w:t>
      </w:r>
      <w:r w:rsidRPr="00B25D87">
        <w:t xml:space="preserve"> </w:t>
      </w:r>
      <w:r>
        <w:t>Open Points</w:t>
      </w:r>
    </w:p>
    <w:p w14:paraId="163B6560" w14:textId="7DACB559" w:rsidR="00114E07" w:rsidRPr="00114E07" w:rsidRDefault="00FE0565" w:rsidP="00114E07">
      <w:r>
        <w:t xml:space="preserve">       </w:t>
      </w:r>
      <w:r w:rsidR="00E44167">
        <w:t xml:space="preserve">  </w:t>
      </w:r>
      <w:r w:rsidR="00665846">
        <w:rPr>
          <w:color w:val="000000"/>
        </w:rPr>
        <w:t>Source system from where these data can be pulled in to RDS.</w:t>
      </w:r>
    </w:p>
    <w:p w14:paraId="00A5B7B8" w14:textId="0149D323" w:rsidR="00904E35" w:rsidRPr="00A1287F" w:rsidRDefault="007A6F89" w:rsidP="00904E35">
      <w:pPr>
        <w:pStyle w:val="Heading2"/>
        <w:numPr>
          <w:ilvl w:val="1"/>
          <w:numId w:val="3"/>
        </w:numPr>
        <w:tabs>
          <w:tab w:val="left" w:pos="851"/>
        </w:tabs>
        <w:rPr>
          <w:sz w:val="32"/>
          <w:szCs w:val="32"/>
        </w:rPr>
      </w:pPr>
      <w:r w:rsidRPr="007A6F89">
        <w:rPr>
          <w:sz w:val="32"/>
          <w:szCs w:val="32"/>
        </w:rPr>
        <w:t>Agent Dashboard – Advisor in DSF/APC</w:t>
      </w:r>
    </w:p>
    <w:p w14:paraId="7085B720" w14:textId="77777777" w:rsidR="00904E35" w:rsidRDefault="00904E35" w:rsidP="00904E35">
      <w:pPr>
        <w:pStyle w:val="Heading3"/>
        <w:numPr>
          <w:ilvl w:val="2"/>
          <w:numId w:val="3"/>
        </w:numPr>
      </w:pPr>
      <w:r>
        <w:rPr>
          <w:sz w:val="28"/>
          <w:szCs w:val="28"/>
        </w:rPr>
        <w:t>Requirement</w:t>
      </w:r>
    </w:p>
    <w:p w14:paraId="54CF4A0D" w14:textId="77777777" w:rsidR="00904E35" w:rsidRPr="00254F89" w:rsidRDefault="00904E35" w:rsidP="00904E35">
      <w:pPr>
        <w:spacing w:after="0" w:line="240" w:lineRule="auto"/>
        <w:ind w:left="360"/>
        <w:rPr>
          <w:rFonts w:eastAsia="Times New Roman"/>
          <w:b/>
          <w:bCs/>
          <w:color w:val="000000"/>
        </w:rPr>
      </w:pPr>
      <w:r w:rsidRPr="00254F89">
        <w:rPr>
          <w:rFonts w:eastAsia="Times New Roman"/>
          <w:b/>
          <w:bCs/>
          <w:color w:val="000000"/>
        </w:rPr>
        <w:t>Description:</w:t>
      </w:r>
    </w:p>
    <w:p w14:paraId="3A5531F3" w14:textId="6A301E07" w:rsidR="009249B1" w:rsidRDefault="007A6F89" w:rsidP="00904E35">
      <w:pPr>
        <w:spacing w:after="0" w:line="240" w:lineRule="auto"/>
        <w:ind w:left="360"/>
        <w:rPr>
          <w:rFonts w:eastAsia="Times New Roman"/>
          <w:color w:val="000000"/>
        </w:rPr>
      </w:pPr>
      <w:r w:rsidRPr="007A6F89">
        <w:rPr>
          <w:rFonts w:eastAsia="Times New Roman"/>
          <w:color w:val="000000"/>
        </w:rPr>
        <w:t>As an Advisor in DSF/APC Channels or an FLS/FOS in DM/HDFC/TPD channels (roles directly mapped to customers), I should be able to get a snapshot of my business, performance and portfolio when logging in to the portal and should be able to prioritize my tasks for the day</w:t>
      </w:r>
    </w:p>
    <w:p w14:paraId="52FCCFAE" w14:textId="77777777" w:rsidR="007A6F89" w:rsidRPr="00A65057" w:rsidRDefault="007A6F89" w:rsidP="00904E35">
      <w:pPr>
        <w:spacing w:after="0" w:line="240" w:lineRule="auto"/>
        <w:ind w:left="360"/>
        <w:rPr>
          <w:rFonts w:eastAsia="Times New Roman"/>
          <w:color w:val="000000"/>
        </w:rPr>
      </w:pPr>
    </w:p>
    <w:p w14:paraId="0078D9F3" w14:textId="77777777" w:rsidR="00904E35" w:rsidRDefault="00904E35" w:rsidP="00904E35">
      <w:pPr>
        <w:ind w:left="360"/>
      </w:pPr>
      <w:r w:rsidRPr="00A1287F">
        <w:rPr>
          <w:b/>
          <w:bCs/>
        </w:rPr>
        <w:t>Details</w:t>
      </w:r>
      <w:r>
        <w:t xml:space="preserve">: </w:t>
      </w:r>
    </w:p>
    <w:p w14:paraId="70150CDE" w14:textId="77777777" w:rsidR="007A6F89" w:rsidRDefault="007A6F89" w:rsidP="007A6F89">
      <w:pPr>
        <w:ind w:left="360"/>
      </w:pPr>
      <w:r>
        <w:t xml:space="preserve">Customizable Banner on top - for important updates - new contest, new product launches, Commission </w:t>
      </w:r>
      <w:proofErr w:type="spellStart"/>
      <w:r>
        <w:t>payout</w:t>
      </w:r>
      <w:proofErr w:type="spellEnd"/>
      <w:r>
        <w:t>, PASA Offers, R&amp;R choice to be provided, Upcoming Contests etc [Can be manually configured from Admin, or auto-triggered from some system; Can redirect to any external pages outside the portal, internal pages or open a pop-up on clicking]</w:t>
      </w:r>
    </w:p>
    <w:p w14:paraId="729B90AA" w14:textId="77777777" w:rsidR="007A6F89" w:rsidRDefault="007A6F89" w:rsidP="007A6F89">
      <w:pPr>
        <w:ind w:left="360"/>
      </w:pPr>
      <w:r>
        <w:t xml:space="preserve">Business Snapshot - </w:t>
      </w:r>
    </w:p>
    <w:p w14:paraId="5509B8E0" w14:textId="77777777" w:rsidR="007A6F89" w:rsidRDefault="007A6F89" w:rsidP="007A6F89">
      <w:pPr>
        <w:ind w:left="360"/>
      </w:pPr>
      <w:r>
        <w:lastRenderedPageBreak/>
        <w:t>Total Active NOPs - with % change over last FY -&gt; Click to open All Customer Page</w:t>
      </w:r>
    </w:p>
    <w:p w14:paraId="71065199" w14:textId="77777777" w:rsidR="007A6F89" w:rsidRDefault="007A6F89" w:rsidP="007A6F89">
      <w:pPr>
        <w:ind w:left="360"/>
      </w:pPr>
      <w:r>
        <w:t>Total FYP (for current FY) - with % change over same period last Year -&gt; Click to open All Customers Page</w:t>
      </w:r>
    </w:p>
    <w:p w14:paraId="1A754DD3" w14:textId="77777777" w:rsidR="007A6F89" w:rsidRDefault="007A6F89" w:rsidP="007A6F89">
      <w:pPr>
        <w:ind w:left="360"/>
      </w:pPr>
      <w:r>
        <w:t>Persistency (13th Month, NOP wise) -with % change over last year &gt; Click to open Lapsed Customers List Page</w:t>
      </w:r>
    </w:p>
    <w:p w14:paraId="21375938" w14:textId="77777777" w:rsidR="007A6F89" w:rsidRDefault="007A6F89" w:rsidP="007A6F89">
      <w:pPr>
        <w:ind w:left="360"/>
      </w:pPr>
      <w:r>
        <w:t xml:space="preserve">Commission Earned YTD - with %change over same period last year -&gt; Click to open Commissions </w:t>
      </w:r>
      <w:proofErr w:type="spellStart"/>
      <w:r>
        <w:t>Payout</w:t>
      </w:r>
      <w:proofErr w:type="spellEnd"/>
      <w:r>
        <w:t xml:space="preserve"> Page</w:t>
      </w:r>
    </w:p>
    <w:p w14:paraId="63666A58" w14:textId="77777777" w:rsidR="007A6F89" w:rsidRDefault="007A6F89" w:rsidP="007A6F89">
      <w:pPr>
        <w:ind w:left="360"/>
      </w:pPr>
      <w:r>
        <w:t>Priority Actions for the Day</w:t>
      </w:r>
    </w:p>
    <w:p w14:paraId="6B0AAA3A" w14:textId="77777777" w:rsidR="007A6F89" w:rsidRDefault="007A6F89" w:rsidP="007A6F89">
      <w:pPr>
        <w:ind w:left="360"/>
      </w:pPr>
      <w:r>
        <w:t>""X"" Policies Due for Renewal -&gt; Click to open Renewal Due List Page</w:t>
      </w:r>
    </w:p>
    <w:p w14:paraId="1331615E" w14:textId="77777777" w:rsidR="007A6F89" w:rsidRDefault="007A6F89" w:rsidP="007A6F89">
      <w:pPr>
        <w:ind w:left="360"/>
      </w:pPr>
      <w:r>
        <w:t xml:space="preserve">""X"" Customers have </w:t>
      </w:r>
      <w:proofErr w:type="spellStart"/>
      <w:proofErr w:type="gramStart"/>
      <w:r>
        <w:t>Bdays</w:t>
      </w:r>
      <w:proofErr w:type="spellEnd"/>
      <w:r>
        <w:t xml:space="preserve">  -</w:t>
      </w:r>
      <w:proofErr w:type="gramEnd"/>
      <w:r>
        <w:t xml:space="preserve">&gt; Click to Open </w:t>
      </w:r>
      <w:proofErr w:type="spellStart"/>
      <w:r>
        <w:t>Bday</w:t>
      </w:r>
      <w:proofErr w:type="spellEnd"/>
      <w:r>
        <w:t xml:space="preserve"> List Page</w:t>
      </w:r>
    </w:p>
    <w:p w14:paraId="68711502" w14:textId="77777777" w:rsidR="007A6F89" w:rsidRDefault="007A6F89" w:rsidP="007A6F89">
      <w:pPr>
        <w:ind w:left="360"/>
      </w:pPr>
      <w:r>
        <w:t>""X"" Policies Maturing -&gt; Click to open Retention Tab under Recommendation List</w:t>
      </w:r>
    </w:p>
    <w:p w14:paraId="553FE0F7" w14:textId="77777777" w:rsidR="007A6F89" w:rsidRDefault="007A6F89" w:rsidP="007A6F89">
      <w:pPr>
        <w:ind w:left="360"/>
      </w:pPr>
      <w:r>
        <w:t>""X"" Customers have PASA Offers Available -&gt; Click to open PASA tab under Recommendation List</w:t>
      </w:r>
    </w:p>
    <w:p w14:paraId="0EA64B82" w14:textId="77777777" w:rsidR="007A6F89" w:rsidRDefault="007A6F89" w:rsidP="007A6F89">
      <w:pPr>
        <w:ind w:left="360"/>
      </w:pPr>
      <w:r>
        <w:t>Performance</w:t>
      </w:r>
    </w:p>
    <w:p w14:paraId="1CAB83A9" w14:textId="77777777" w:rsidR="007A6F89" w:rsidRDefault="007A6F89" w:rsidP="007A6F89">
      <w:pPr>
        <w:ind w:left="360"/>
      </w:pPr>
      <w:r>
        <w:t>Running R&amp;R Contests -&gt; Contest Name, Shortfall on x parameter [parameter which has min % shortfall]</w:t>
      </w:r>
    </w:p>
    <w:p w14:paraId="7AE69E2B" w14:textId="77777777" w:rsidR="007A6F89" w:rsidRDefault="007A6F89" w:rsidP="007A6F89">
      <w:pPr>
        <w:ind w:left="360"/>
      </w:pPr>
      <w:r>
        <w:t>Quick Links -</w:t>
      </w:r>
    </w:p>
    <w:p w14:paraId="7C4EC52A" w14:textId="77777777" w:rsidR="007A6F89" w:rsidRDefault="007A6F89" w:rsidP="007A6F89">
      <w:pPr>
        <w:ind w:left="360"/>
      </w:pPr>
      <w:r>
        <w:t>Contest Updates</w:t>
      </w:r>
    </w:p>
    <w:p w14:paraId="74EECBAC" w14:textId="77777777" w:rsidR="007A6F89" w:rsidRDefault="007A6F89" w:rsidP="007A6F89">
      <w:pPr>
        <w:ind w:left="360"/>
      </w:pPr>
      <w:r>
        <w:t>Send Tax Certificate</w:t>
      </w:r>
    </w:p>
    <w:p w14:paraId="08088996" w14:textId="77777777" w:rsidR="007A6F89" w:rsidRDefault="007A6F89" w:rsidP="007A6F89">
      <w:pPr>
        <w:ind w:left="360"/>
      </w:pPr>
      <w:r>
        <w:t>Send Premium Payment Receipt</w:t>
      </w:r>
    </w:p>
    <w:p w14:paraId="4A92FBF6" w14:textId="77777777" w:rsidR="007A6F89" w:rsidRDefault="007A6F89" w:rsidP="007A6F89">
      <w:pPr>
        <w:ind w:left="360"/>
      </w:pPr>
      <w:r>
        <w:t xml:space="preserve">Global Search - Will be able to search customers by Name, PAN, Policy ID, Phone </w:t>
      </w:r>
    </w:p>
    <w:p w14:paraId="6FF4C19D" w14:textId="03D8D640" w:rsidR="0004483F" w:rsidRDefault="007A6F89" w:rsidP="007A6F89">
      <w:pPr>
        <w:ind w:left="360"/>
      </w:pPr>
      <w:r>
        <w:t xml:space="preserve">More Apps -&gt; Navigate to other apps [ </w:t>
      </w:r>
      <w:proofErr w:type="spellStart"/>
      <w:r>
        <w:t>EApp</w:t>
      </w:r>
      <w:proofErr w:type="spellEnd"/>
      <w:r>
        <w:t>, Sales Buddy, App Tracker, Channel Specific Apps [</w:t>
      </w:r>
      <w:proofErr w:type="spellStart"/>
      <w:r>
        <w:t>Vymo</w:t>
      </w:r>
      <w:proofErr w:type="spellEnd"/>
      <w:r>
        <w:t>, LSQ]</w:t>
      </w:r>
    </w:p>
    <w:p w14:paraId="55F7E3F5" w14:textId="77777777" w:rsidR="00904E35" w:rsidRDefault="00904E35" w:rsidP="00904E35">
      <w:pPr>
        <w:pStyle w:val="Heading3"/>
        <w:numPr>
          <w:ilvl w:val="2"/>
          <w:numId w:val="3"/>
        </w:numPr>
      </w:pPr>
      <w:r w:rsidRPr="00306673">
        <w:rPr>
          <w:sz w:val="28"/>
          <w:szCs w:val="28"/>
        </w:rPr>
        <w:t>Implementation Approach</w:t>
      </w:r>
    </w:p>
    <w:p w14:paraId="21F11C27" w14:textId="2B960543" w:rsidR="00904E35" w:rsidRDefault="008D3F97" w:rsidP="00904E35">
      <w:pPr>
        <w:ind w:left="360"/>
      </w:pPr>
      <w:r>
        <w:t xml:space="preserve">Dashboard is new page and will be </w:t>
      </w:r>
      <w:r w:rsidR="00D72A27">
        <w:t xml:space="preserve">available for all the three roles. This page will have 5 sections. </w:t>
      </w:r>
    </w:p>
    <w:p w14:paraId="35549ABB" w14:textId="75BAF7B7" w:rsidR="00D72A27" w:rsidRDefault="00D72A27" w:rsidP="00904E35">
      <w:pPr>
        <w:ind w:left="360"/>
      </w:pPr>
      <w:r>
        <w:t>First is the</w:t>
      </w:r>
      <w:r w:rsidR="000E7B15">
        <w:t>,</w:t>
      </w:r>
      <w:r>
        <w:t xml:space="preserve"> on page notification sections, which will be triggered </w:t>
      </w:r>
      <w:r w:rsidR="000E7B15">
        <w:t>using admin panel. This section will be shown from RDS</w:t>
      </w:r>
      <w:r w:rsidR="006F1A5E">
        <w:t xml:space="preserve"> and will be detailed out in admin module later.</w:t>
      </w:r>
    </w:p>
    <w:p w14:paraId="790E9282" w14:textId="77777777" w:rsidR="00D56A62" w:rsidRDefault="00D56A62" w:rsidP="00D56A62">
      <w:pPr>
        <w:ind w:left="360"/>
      </w:pPr>
      <w:r>
        <w:t xml:space="preserve">Second is business snapshot, where </w:t>
      </w:r>
      <w:r w:rsidRPr="00D56A62">
        <w:t>Advisor in DSF/APC Channels or an FLS/FOS in DM/HDFC/TPD</w:t>
      </w:r>
      <w:r>
        <w:t xml:space="preserve"> which will have </w:t>
      </w:r>
    </w:p>
    <w:p w14:paraId="0F182570" w14:textId="1B21C1A5" w:rsidR="00D56A62" w:rsidRDefault="00D56A62" w:rsidP="00D56A62">
      <w:pPr>
        <w:spacing w:after="0"/>
        <w:ind w:left="360"/>
      </w:pPr>
      <w:r>
        <w:t>Total Active NOPs - with % change over last FY -&gt; Click to open All Customer Page</w:t>
      </w:r>
    </w:p>
    <w:p w14:paraId="2C60E2E6" w14:textId="77777777" w:rsidR="00D56A62" w:rsidRDefault="00D56A62" w:rsidP="00D56A62">
      <w:pPr>
        <w:spacing w:after="0"/>
        <w:ind w:left="360"/>
      </w:pPr>
      <w:r>
        <w:t>Total FYP (for current FY) - with % change over same period last Year -&gt; Click to open All Customers Page</w:t>
      </w:r>
    </w:p>
    <w:p w14:paraId="1BED67A6" w14:textId="77777777" w:rsidR="00D56A62" w:rsidRDefault="00D56A62" w:rsidP="00D56A62">
      <w:pPr>
        <w:spacing w:after="0"/>
        <w:ind w:left="360"/>
      </w:pPr>
      <w:r>
        <w:t>Persistency (13th Month, NOP wise) -with % change over last year &gt; Click to open Lapsed Customers List Page</w:t>
      </w:r>
    </w:p>
    <w:p w14:paraId="433B8957" w14:textId="12C7FB60" w:rsidR="00D56A62" w:rsidRDefault="00D56A62" w:rsidP="00D56A62">
      <w:pPr>
        <w:spacing w:after="0"/>
        <w:ind w:left="360"/>
      </w:pPr>
      <w:r>
        <w:t xml:space="preserve">Commission Earned YTD - with %change over same period last year -&gt; Click to open Commissions </w:t>
      </w:r>
      <w:proofErr w:type="spellStart"/>
      <w:r>
        <w:t>Payout</w:t>
      </w:r>
      <w:proofErr w:type="spellEnd"/>
      <w:r>
        <w:t xml:space="preserve"> Page.</w:t>
      </w:r>
    </w:p>
    <w:p w14:paraId="1D0348E0" w14:textId="220F794A" w:rsidR="00D56A62" w:rsidRDefault="00D56A62" w:rsidP="00D56A62">
      <w:pPr>
        <w:spacing w:after="0"/>
        <w:ind w:left="360"/>
      </w:pPr>
    </w:p>
    <w:p w14:paraId="46ACE366" w14:textId="4CD2F95C" w:rsidR="00D56A62" w:rsidRDefault="00D56A62" w:rsidP="00D56A62">
      <w:pPr>
        <w:spacing w:after="0"/>
        <w:ind w:left="360"/>
      </w:pPr>
      <w:r>
        <w:lastRenderedPageBreak/>
        <w:t>This section will also be fetched from RDS for all the user roles.</w:t>
      </w:r>
    </w:p>
    <w:p w14:paraId="54B52B71" w14:textId="37D01900" w:rsidR="00D56A62" w:rsidRDefault="00541A28" w:rsidP="00D56A62">
      <w:pPr>
        <w:spacing w:after="0"/>
        <w:ind w:left="360"/>
      </w:pPr>
      <w:r>
        <w:t xml:space="preserve">Third section will be </w:t>
      </w:r>
      <w:r w:rsidRPr="00541A28">
        <w:t>Priority Actions for the Day</w:t>
      </w:r>
      <w:r>
        <w:t>, where below items will be shown.</w:t>
      </w:r>
    </w:p>
    <w:p w14:paraId="520DB076" w14:textId="77777777" w:rsidR="00541A28" w:rsidRDefault="00541A28" w:rsidP="00541A28">
      <w:pPr>
        <w:spacing w:after="0"/>
        <w:ind w:left="360"/>
      </w:pPr>
      <w:r>
        <w:t>""X"" Policies Due for Renewal -&gt; Click to open Renewal Due List Page</w:t>
      </w:r>
    </w:p>
    <w:p w14:paraId="72377E06" w14:textId="77777777" w:rsidR="00541A28" w:rsidRDefault="00541A28" w:rsidP="00541A28">
      <w:pPr>
        <w:spacing w:after="0"/>
        <w:ind w:left="360"/>
      </w:pPr>
      <w:r>
        <w:t xml:space="preserve">""X"" Customers have </w:t>
      </w:r>
      <w:proofErr w:type="spellStart"/>
      <w:proofErr w:type="gramStart"/>
      <w:r>
        <w:t>Bdays</w:t>
      </w:r>
      <w:proofErr w:type="spellEnd"/>
      <w:r>
        <w:t xml:space="preserve">  -</w:t>
      </w:r>
      <w:proofErr w:type="gramEnd"/>
      <w:r>
        <w:t xml:space="preserve">&gt; Click to Open </w:t>
      </w:r>
      <w:proofErr w:type="spellStart"/>
      <w:r>
        <w:t>Bday</w:t>
      </w:r>
      <w:proofErr w:type="spellEnd"/>
      <w:r>
        <w:t xml:space="preserve"> List Page</w:t>
      </w:r>
    </w:p>
    <w:p w14:paraId="55EAA03E" w14:textId="77777777" w:rsidR="00541A28" w:rsidRDefault="00541A28" w:rsidP="00541A28">
      <w:pPr>
        <w:spacing w:after="0"/>
        <w:ind w:left="360"/>
      </w:pPr>
      <w:r>
        <w:t>""X"" Policies Maturing -&gt; Click to open Retention Tab under Recommendation List</w:t>
      </w:r>
    </w:p>
    <w:p w14:paraId="19C39035" w14:textId="2512524D" w:rsidR="00541A28" w:rsidRDefault="00541A28" w:rsidP="00541A28">
      <w:pPr>
        <w:spacing w:after="0"/>
        <w:ind w:left="360"/>
      </w:pPr>
      <w:r>
        <w:t>""X"" Customers have PASA Offers Available -&gt; Click to open PASA tab under Recommendation List</w:t>
      </w:r>
    </w:p>
    <w:p w14:paraId="633350D1" w14:textId="77777777" w:rsidR="00541A28" w:rsidRDefault="00541A28" w:rsidP="00D56A62">
      <w:pPr>
        <w:spacing w:after="0"/>
      </w:pPr>
      <w:r>
        <w:t xml:space="preserve">       </w:t>
      </w:r>
    </w:p>
    <w:p w14:paraId="78087843" w14:textId="4E2A14E7" w:rsidR="00D56A62" w:rsidRDefault="00541A28" w:rsidP="00541A28">
      <w:pPr>
        <w:spacing w:after="0"/>
        <w:ind w:firstLine="360"/>
      </w:pPr>
      <w:r>
        <w:t xml:space="preserve">Fourth section will be Performance – </w:t>
      </w:r>
      <w:proofErr w:type="spellStart"/>
      <w:r>
        <w:t>RnR</w:t>
      </w:r>
      <w:proofErr w:type="spellEnd"/>
      <w:r>
        <w:t xml:space="preserve"> where </w:t>
      </w:r>
    </w:p>
    <w:p w14:paraId="3F70D1C9" w14:textId="42511054" w:rsidR="00541A28" w:rsidRDefault="00541A28" w:rsidP="00541A28">
      <w:pPr>
        <w:spacing w:after="0"/>
        <w:ind w:left="360"/>
      </w:pPr>
      <w:r w:rsidRPr="00541A28">
        <w:t>Running R&amp;R Contests -&gt; Contest Name, Shortfall on x parameter [parameter which has min % shortfall]</w:t>
      </w:r>
      <w:r>
        <w:t xml:space="preserve"> will be shown as cards. This section will latest 3 contests based on contest dates </w:t>
      </w:r>
      <w:r w:rsidR="00BA2AC8">
        <w:t xml:space="preserve">and if there are more records View All CTA will be provided, on click will take user to </w:t>
      </w:r>
      <w:proofErr w:type="spellStart"/>
      <w:r w:rsidR="00BA2AC8">
        <w:t>RnR</w:t>
      </w:r>
      <w:proofErr w:type="spellEnd"/>
      <w:r w:rsidR="00BA2AC8">
        <w:t xml:space="preserve"> listing page.</w:t>
      </w:r>
    </w:p>
    <w:p w14:paraId="3AEC2F6C" w14:textId="11E411F6" w:rsidR="00BA2AC8" w:rsidRDefault="00BA2AC8" w:rsidP="00541A28">
      <w:pPr>
        <w:spacing w:after="0"/>
        <w:ind w:left="360"/>
      </w:pPr>
    </w:p>
    <w:p w14:paraId="7591C808" w14:textId="1DF3A62C" w:rsidR="00BA2AC8" w:rsidRDefault="00BA2AC8" w:rsidP="00541A28">
      <w:pPr>
        <w:spacing w:after="0"/>
        <w:ind w:left="360"/>
      </w:pPr>
      <w:r>
        <w:t>Fifth section is quick links which will have Tax Statements, Premium Paying Receipts and Contest Updates.</w:t>
      </w:r>
    </w:p>
    <w:p w14:paraId="7B879B09" w14:textId="5F78DF22" w:rsidR="00904E35" w:rsidRDefault="00541A28" w:rsidP="00E80981">
      <w:pPr>
        <w:spacing w:after="0"/>
      </w:pPr>
      <w:r>
        <w:t xml:space="preserve">       </w:t>
      </w:r>
    </w:p>
    <w:p w14:paraId="1C53AB9F" w14:textId="184A37CE" w:rsidR="00904E35" w:rsidRDefault="00904E35" w:rsidP="00904E35">
      <w:pPr>
        <w:pStyle w:val="Heading3"/>
        <w:ind w:left="284"/>
      </w:pPr>
      <w:r w:rsidRPr="00B25D87">
        <w:t>2.</w:t>
      </w:r>
      <w:r>
        <w:t>6</w:t>
      </w:r>
      <w:r w:rsidRPr="00B25D87">
        <w:t>.</w:t>
      </w:r>
      <w:r>
        <w:t>3</w:t>
      </w:r>
      <w:r w:rsidRPr="00B25D87">
        <w:t xml:space="preserve"> </w:t>
      </w:r>
      <w:r>
        <w:t>API and RDS Requirements</w:t>
      </w:r>
    </w:p>
    <w:p w14:paraId="50EBB645" w14:textId="4FEABBAD" w:rsidR="00904E35" w:rsidRDefault="00AC084E" w:rsidP="00904E35">
      <w:pPr>
        <w:ind w:left="426"/>
        <w:rPr>
          <w:color w:val="000000"/>
        </w:rPr>
      </w:pPr>
      <w:r>
        <w:rPr>
          <w:color w:val="000000"/>
        </w:rPr>
        <w:t xml:space="preserve">Whole </w:t>
      </w:r>
      <w:r w:rsidR="000A1328">
        <w:rPr>
          <w:color w:val="000000"/>
        </w:rPr>
        <w:t>page data will be fetched from RDS and wrapper API will be made and rendered in front end.</w:t>
      </w:r>
    </w:p>
    <w:p w14:paraId="7DBC6827" w14:textId="6BB8D5B4" w:rsidR="00904E35" w:rsidRDefault="00904E35" w:rsidP="00904E35">
      <w:pPr>
        <w:ind w:left="426"/>
        <w:rPr>
          <w:color w:val="000000"/>
        </w:rPr>
      </w:pPr>
      <w:r>
        <w:rPr>
          <w:color w:val="000000"/>
        </w:rPr>
        <w:t xml:space="preserve">Please refer to </w:t>
      </w:r>
      <w:proofErr w:type="spellStart"/>
      <w:r>
        <w:rPr>
          <w:color w:val="000000"/>
        </w:rPr>
        <w:t>sno</w:t>
      </w:r>
      <w:proofErr w:type="spellEnd"/>
      <w:r>
        <w:rPr>
          <w:color w:val="000000"/>
        </w:rPr>
        <w:t xml:space="preserve"> 1</w:t>
      </w:r>
      <w:r w:rsidR="00971857">
        <w:rPr>
          <w:color w:val="000000"/>
        </w:rPr>
        <w:t>1 to 13</w:t>
      </w:r>
      <w:r>
        <w:rPr>
          <w:color w:val="000000"/>
        </w:rPr>
        <w:t xml:space="preserve"> of the attached API mapping sheet for exact API details</w:t>
      </w:r>
    </w:p>
    <w:p w14:paraId="2CEB45C4" w14:textId="3482E006" w:rsidR="00D74E74" w:rsidRDefault="00D74E74" w:rsidP="00904E35">
      <w:pPr>
        <w:ind w:left="426"/>
        <w:rPr>
          <w:color w:val="000000"/>
        </w:rPr>
      </w:pPr>
      <w:r>
        <w:rPr>
          <w:color w:val="000000"/>
        </w:rPr>
        <w:object w:dxaOrig="1534" w:dyaOrig="997" w14:anchorId="1BD91E00">
          <v:shape id="_x0000_i1032" type="#_x0000_t75" style="width:76.5pt;height:49.5pt" o:ole="">
            <v:imagedata r:id="rId12" o:title=""/>
          </v:shape>
          <o:OLEObject Type="Embed" ProgID="Excel.Sheet.12" ShapeID="_x0000_i1032" DrawAspect="Icon" ObjectID="_1689593266" r:id="rId24"/>
        </w:object>
      </w:r>
    </w:p>
    <w:p w14:paraId="3FF4A05F" w14:textId="58FD1646" w:rsidR="00904E35" w:rsidRDefault="00904E35" w:rsidP="00904E35">
      <w:pPr>
        <w:pStyle w:val="Heading3"/>
        <w:ind w:left="284"/>
      </w:pPr>
      <w:r w:rsidRPr="00B25D87">
        <w:t>2.</w:t>
      </w:r>
      <w:r>
        <w:t>6</w:t>
      </w:r>
      <w:r w:rsidRPr="00B25D87">
        <w:t>.</w:t>
      </w:r>
      <w:r>
        <w:t>4</w:t>
      </w:r>
      <w:r w:rsidRPr="00B25D87">
        <w:t xml:space="preserve"> </w:t>
      </w:r>
      <w:r>
        <w:t>CTA Templates</w:t>
      </w:r>
    </w:p>
    <w:p w14:paraId="26B92E43" w14:textId="77777777" w:rsidR="00904E35" w:rsidRPr="00E44167" w:rsidRDefault="00904E35" w:rsidP="00904E35">
      <w:pPr>
        <w:ind w:left="426"/>
        <w:rPr>
          <w:color w:val="1E4D78"/>
          <w:sz w:val="24"/>
          <w:szCs w:val="24"/>
        </w:rPr>
      </w:pPr>
      <w:r w:rsidRPr="00C23544">
        <w:rPr>
          <w:b/>
          <w:bCs/>
          <w:color w:val="000000"/>
          <w:u w:val="single"/>
        </w:rPr>
        <w:t>On Page Toast message</w:t>
      </w:r>
      <w:r>
        <w:rPr>
          <w:color w:val="1E4D78"/>
          <w:sz w:val="24"/>
          <w:szCs w:val="24"/>
        </w:rPr>
        <w:t xml:space="preserve">: </w:t>
      </w:r>
      <w:r>
        <w:t>NA</w:t>
      </w:r>
    </w:p>
    <w:p w14:paraId="29307A56" w14:textId="77777777" w:rsidR="00904E35" w:rsidRPr="00C23544" w:rsidRDefault="00904E35" w:rsidP="00904E35">
      <w:pPr>
        <w:ind w:left="426"/>
        <w:rPr>
          <w:color w:val="000000"/>
        </w:rPr>
      </w:pPr>
      <w:r w:rsidRPr="00C23544">
        <w:rPr>
          <w:b/>
          <w:bCs/>
          <w:color w:val="000000"/>
          <w:u w:val="single"/>
        </w:rPr>
        <w:t>Email:</w:t>
      </w:r>
      <w:r>
        <w:rPr>
          <w:b/>
          <w:bCs/>
          <w:color w:val="000000"/>
          <w:u w:val="single"/>
        </w:rPr>
        <w:t xml:space="preserve"> </w:t>
      </w:r>
      <w:r>
        <w:t>NA</w:t>
      </w:r>
    </w:p>
    <w:p w14:paraId="43D1FF59" w14:textId="77777777" w:rsidR="00904E35" w:rsidRPr="00C23544" w:rsidRDefault="00904E35" w:rsidP="00904E35">
      <w:pPr>
        <w:rPr>
          <w:color w:val="000000"/>
        </w:rPr>
      </w:pPr>
      <w:r>
        <w:rPr>
          <w:color w:val="1E4D78"/>
          <w:sz w:val="24"/>
          <w:szCs w:val="24"/>
        </w:rPr>
        <w:t xml:space="preserve">        </w:t>
      </w:r>
      <w:r w:rsidRPr="00C23544">
        <w:rPr>
          <w:b/>
          <w:bCs/>
          <w:color w:val="000000"/>
          <w:u w:val="single"/>
        </w:rPr>
        <w:t>SMS:</w:t>
      </w:r>
      <w:r w:rsidRPr="00E44167">
        <w:rPr>
          <w:color w:val="000000"/>
        </w:rPr>
        <w:t xml:space="preserve"> NA</w:t>
      </w:r>
    </w:p>
    <w:p w14:paraId="6A3DC575" w14:textId="0E3EA969" w:rsidR="00904E35" w:rsidRDefault="00904E35" w:rsidP="00904E35">
      <w:pPr>
        <w:pStyle w:val="Heading3"/>
        <w:ind w:left="284"/>
      </w:pPr>
      <w:r w:rsidRPr="00B25D87">
        <w:t>2.</w:t>
      </w:r>
      <w:r>
        <w:t>6</w:t>
      </w:r>
      <w:r w:rsidRPr="00B25D87">
        <w:t>.</w:t>
      </w:r>
      <w:r>
        <w:t>5</w:t>
      </w:r>
      <w:r w:rsidRPr="00B25D87">
        <w:t xml:space="preserve"> </w:t>
      </w:r>
      <w:r>
        <w:t>Open Points</w:t>
      </w:r>
    </w:p>
    <w:p w14:paraId="5ECD0852" w14:textId="77777777" w:rsidR="00904E35" w:rsidRPr="00114E07" w:rsidRDefault="00904E35" w:rsidP="00904E35">
      <w:r>
        <w:t xml:space="preserve">         NA</w:t>
      </w:r>
    </w:p>
    <w:p w14:paraId="182ED05C" w14:textId="182B31C0" w:rsidR="006C56E1" w:rsidRPr="00A1287F" w:rsidRDefault="00655269" w:rsidP="006C56E1">
      <w:pPr>
        <w:pStyle w:val="Heading2"/>
        <w:numPr>
          <w:ilvl w:val="1"/>
          <w:numId w:val="3"/>
        </w:numPr>
        <w:tabs>
          <w:tab w:val="left" w:pos="851"/>
        </w:tabs>
        <w:rPr>
          <w:sz w:val="32"/>
          <w:szCs w:val="32"/>
        </w:rPr>
      </w:pPr>
      <w:r w:rsidRPr="00655269">
        <w:rPr>
          <w:sz w:val="32"/>
          <w:szCs w:val="32"/>
        </w:rPr>
        <w:t>Agent Dashboard - Agent Dashboard - HDFC, TPD, DM</w:t>
      </w:r>
    </w:p>
    <w:p w14:paraId="56FC0C4C" w14:textId="77777777" w:rsidR="006C56E1" w:rsidRDefault="006C56E1" w:rsidP="006C56E1">
      <w:pPr>
        <w:pStyle w:val="Heading3"/>
        <w:numPr>
          <w:ilvl w:val="2"/>
          <w:numId w:val="3"/>
        </w:numPr>
      </w:pPr>
      <w:r>
        <w:rPr>
          <w:sz w:val="28"/>
          <w:szCs w:val="28"/>
        </w:rPr>
        <w:t>Requirement</w:t>
      </w:r>
    </w:p>
    <w:p w14:paraId="1E70A643" w14:textId="77777777" w:rsidR="006C56E1" w:rsidRPr="00254F89" w:rsidRDefault="006C56E1" w:rsidP="006C56E1">
      <w:pPr>
        <w:spacing w:after="0" w:line="240" w:lineRule="auto"/>
        <w:ind w:left="360"/>
        <w:rPr>
          <w:rFonts w:eastAsia="Times New Roman"/>
          <w:b/>
          <w:bCs/>
          <w:color w:val="000000"/>
        </w:rPr>
      </w:pPr>
      <w:r w:rsidRPr="00254F89">
        <w:rPr>
          <w:rFonts w:eastAsia="Times New Roman"/>
          <w:b/>
          <w:bCs/>
          <w:color w:val="000000"/>
        </w:rPr>
        <w:t>Description:</w:t>
      </w:r>
    </w:p>
    <w:p w14:paraId="425CAA78" w14:textId="4C56874F" w:rsidR="006C56E1" w:rsidRPr="00254F89" w:rsidRDefault="00BB3355" w:rsidP="006C56E1">
      <w:pPr>
        <w:spacing w:after="0" w:line="240" w:lineRule="auto"/>
        <w:ind w:left="360"/>
        <w:rPr>
          <w:rFonts w:eastAsia="Times New Roman"/>
          <w:color w:val="000000"/>
        </w:rPr>
      </w:pPr>
      <w:r w:rsidRPr="00BB3355">
        <w:rPr>
          <w:rFonts w:eastAsia="Times New Roman"/>
          <w:color w:val="000000"/>
        </w:rPr>
        <w:t>As an RO in HDFC, TPD, DM Channel - Dashboard</w:t>
      </w:r>
    </w:p>
    <w:p w14:paraId="7804A584" w14:textId="77777777" w:rsidR="006C56E1" w:rsidRPr="00A65057" w:rsidRDefault="006C56E1" w:rsidP="006C56E1">
      <w:pPr>
        <w:spacing w:after="0" w:line="240" w:lineRule="auto"/>
        <w:ind w:left="360"/>
        <w:rPr>
          <w:rFonts w:eastAsia="Times New Roman"/>
          <w:color w:val="000000"/>
        </w:rPr>
      </w:pPr>
    </w:p>
    <w:p w14:paraId="654EB6AE" w14:textId="77777777" w:rsidR="006C56E1" w:rsidRDefault="006C56E1" w:rsidP="006C56E1">
      <w:pPr>
        <w:ind w:left="360"/>
      </w:pPr>
      <w:r w:rsidRPr="00A1287F">
        <w:rPr>
          <w:b/>
          <w:bCs/>
        </w:rPr>
        <w:t>Details</w:t>
      </w:r>
      <w:r>
        <w:t xml:space="preserve">: </w:t>
      </w:r>
    </w:p>
    <w:p w14:paraId="48F0CA37" w14:textId="77777777" w:rsidR="00BB3355" w:rsidRDefault="00BB3355" w:rsidP="00BB3355">
      <w:pPr>
        <w:ind w:left="360"/>
      </w:pPr>
      <w:r>
        <w:t>Customizable Banner on top - for important updates - new contest, new product launches, PASA Offers, R&amp;R choice to be provided, Upcoming Contests etc [Can be manually configured from Admin, or auto-triggered from some system; Can redirect to any external pages outside the portal, internal pages or open a pop-up on clicking]</w:t>
      </w:r>
    </w:p>
    <w:p w14:paraId="588A7AB8" w14:textId="77777777" w:rsidR="00BB3355" w:rsidRDefault="00BB3355" w:rsidP="00BB3355">
      <w:pPr>
        <w:ind w:left="360"/>
      </w:pPr>
      <w:r>
        <w:t>Business Snapshot -</w:t>
      </w:r>
    </w:p>
    <w:p w14:paraId="5392BD68" w14:textId="77777777" w:rsidR="00BB3355" w:rsidRDefault="00BB3355" w:rsidP="00BB3355">
      <w:pPr>
        <w:spacing w:after="0"/>
        <w:ind w:left="360"/>
      </w:pPr>
      <w:r>
        <w:t>Total Active Customers - with % change over last FY -&gt; Click to open All Customers Page</w:t>
      </w:r>
    </w:p>
    <w:p w14:paraId="3F793372" w14:textId="77777777" w:rsidR="00BB3355" w:rsidRDefault="00BB3355" w:rsidP="00BB3355">
      <w:pPr>
        <w:spacing w:after="0"/>
        <w:ind w:left="360"/>
      </w:pPr>
      <w:r>
        <w:t>Total Active NOPs - with % change over last FY -&gt; Click to open All Customer Page</w:t>
      </w:r>
    </w:p>
    <w:p w14:paraId="27B76F23" w14:textId="77777777" w:rsidR="00BB3355" w:rsidRDefault="00BB3355" w:rsidP="00BB3355">
      <w:pPr>
        <w:spacing w:after="0"/>
        <w:ind w:left="360"/>
      </w:pPr>
      <w:r>
        <w:lastRenderedPageBreak/>
        <w:t>Total FYP (for current FY) - with % change over same period last Year -&gt; Click to open All Customers Page</w:t>
      </w:r>
    </w:p>
    <w:p w14:paraId="432F5992" w14:textId="77777777" w:rsidR="00BB3355" w:rsidRDefault="00BB3355" w:rsidP="00BB3355">
      <w:pPr>
        <w:spacing w:after="0"/>
        <w:ind w:left="360"/>
      </w:pPr>
      <w:r>
        <w:t>Persistency (13th Month, NOP wise) -&gt; Click to open Lapsed Customers List Page</w:t>
      </w:r>
    </w:p>
    <w:p w14:paraId="1B16F8E8" w14:textId="77777777" w:rsidR="00BB3355" w:rsidRDefault="00BB3355" w:rsidP="00BB3355">
      <w:pPr>
        <w:spacing w:after="0" w:line="240" w:lineRule="auto"/>
        <w:ind w:left="360"/>
      </w:pPr>
    </w:p>
    <w:p w14:paraId="0A8C174D" w14:textId="1EDCE3AC" w:rsidR="00BB3355" w:rsidRDefault="00BB3355" w:rsidP="00BB3355">
      <w:pPr>
        <w:ind w:left="360"/>
      </w:pPr>
      <w:r>
        <w:t>Priority Actions for the Day</w:t>
      </w:r>
    </w:p>
    <w:p w14:paraId="3B668F9C" w14:textId="77777777" w:rsidR="00BB3355" w:rsidRDefault="00BB3355" w:rsidP="00BB3355">
      <w:pPr>
        <w:spacing w:after="0"/>
        <w:ind w:left="360"/>
      </w:pPr>
      <w:r>
        <w:t>""X"" Policies Due for Renewal -&gt; Click to open Renewal Due List Page</w:t>
      </w:r>
    </w:p>
    <w:p w14:paraId="68A014B5" w14:textId="77777777" w:rsidR="00BB3355" w:rsidRDefault="00BB3355" w:rsidP="00BB3355">
      <w:pPr>
        <w:spacing w:after="0"/>
        <w:ind w:left="360"/>
      </w:pPr>
      <w:r>
        <w:t xml:space="preserve">""X"" Customers have </w:t>
      </w:r>
      <w:proofErr w:type="spellStart"/>
      <w:proofErr w:type="gramStart"/>
      <w:r>
        <w:t>Bdays</w:t>
      </w:r>
      <w:proofErr w:type="spellEnd"/>
      <w:r>
        <w:t xml:space="preserve">  -</w:t>
      </w:r>
      <w:proofErr w:type="gramEnd"/>
      <w:r>
        <w:t xml:space="preserve">&gt; Click to Open </w:t>
      </w:r>
      <w:proofErr w:type="spellStart"/>
      <w:r>
        <w:t>Bday</w:t>
      </w:r>
      <w:proofErr w:type="spellEnd"/>
      <w:r>
        <w:t xml:space="preserve"> List Page</w:t>
      </w:r>
    </w:p>
    <w:p w14:paraId="60475711" w14:textId="77777777" w:rsidR="00BB3355" w:rsidRDefault="00BB3355" w:rsidP="00BB3355">
      <w:pPr>
        <w:spacing w:after="0"/>
        <w:ind w:left="360"/>
      </w:pPr>
      <w:r>
        <w:t>""X"" Policies Maturing -&gt; Click to open Retention Tab under Recommendation List</w:t>
      </w:r>
    </w:p>
    <w:p w14:paraId="2BE415EC" w14:textId="77777777" w:rsidR="00BB3355" w:rsidRDefault="00BB3355" w:rsidP="00BB3355">
      <w:pPr>
        <w:spacing w:after="0"/>
        <w:ind w:left="360"/>
      </w:pPr>
      <w:r>
        <w:t>""X"" Customers have PASA Offers Available -&gt; Click to open PASA tab under Recommendation List</w:t>
      </w:r>
    </w:p>
    <w:p w14:paraId="6829C40A" w14:textId="77777777" w:rsidR="00BB3355" w:rsidRDefault="00BB3355" w:rsidP="00BB3355">
      <w:pPr>
        <w:ind w:left="360"/>
      </w:pPr>
      <w:r>
        <w:t>Performance</w:t>
      </w:r>
    </w:p>
    <w:p w14:paraId="2552B483" w14:textId="77777777" w:rsidR="00BB3355" w:rsidRDefault="00BB3355" w:rsidP="00BB3355">
      <w:pPr>
        <w:ind w:left="360"/>
      </w:pPr>
      <w:r>
        <w:t>Running R&amp;R Contests -&gt; 3 cards - Contests that are Contest Name, Shortfall on x parameter [parameter which has min % shortfall]</w:t>
      </w:r>
    </w:p>
    <w:p w14:paraId="70E3C93F" w14:textId="77777777" w:rsidR="00BB3355" w:rsidRDefault="00BB3355" w:rsidP="00BB3355">
      <w:pPr>
        <w:ind w:left="360"/>
      </w:pPr>
      <w:r>
        <w:t>Quick Links -</w:t>
      </w:r>
    </w:p>
    <w:p w14:paraId="10A18C8D" w14:textId="744DF3E3" w:rsidR="00BB3355" w:rsidRDefault="00BB3355" w:rsidP="00C73F2A">
      <w:pPr>
        <w:ind w:left="360"/>
      </w:pPr>
      <w:r>
        <w:t>Send Tax Certificate</w:t>
      </w:r>
      <w:r w:rsidR="00C73F2A">
        <w:t xml:space="preserve">, </w:t>
      </w:r>
      <w:r>
        <w:t>Send Premium Payment Receipt</w:t>
      </w:r>
      <w:r w:rsidR="00C73F2A">
        <w:t xml:space="preserve">, </w:t>
      </w:r>
      <w:r>
        <w:t>Contest Updates</w:t>
      </w:r>
    </w:p>
    <w:p w14:paraId="2099A7EF" w14:textId="77777777" w:rsidR="00BB3355" w:rsidRDefault="00BB3355" w:rsidP="00BB3355">
      <w:pPr>
        <w:ind w:left="360"/>
      </w:pPr>
      <w:r>
        <w:t>Global Search - Will be able to search customers by Name, PAN, Policy ID, Phone</w:t>
      </w:r>
    </w:p>
    <w:p w14:paraId="26F56D96" w14:textId="41CC43D5" w:rsidR="006C56E1" w:rsidRDefault="00BB3355" w:rsidP="00BB3355">
      <w:pPr>
        <w:ind w:left="360"/>
      </w:pPr>
      <w:r>
        <w:t xml:space="preserve">More Apps -&gt; Navigate to other apps [ </w:t>
      </w:r>
      <w:proofErr w:type="spellStart"/>
      <w:r>
        <w:t>EApp</w:t>
      </w:r>
      <w:proofErr w:type="spellEnd"/>
      <w:r>
        <w:t>, Sales Buddy, App Tracker, Channel Specific Apps [</w:t>
      </w:r>
      <w:proofErr w:type="spellStart"/>
      <w:r>
        <w:t>Vymo</w:t>
      </w:r>
      <w:proofErr w:type="spellEnd"/>
      <w:r>
        <w:t>, LSQ]</w:t>
      </w:r>
    </w:p>
    <w:p w14:paraId="3079CDDD" w14:textId="77777777" w:rsidR="006C56E1" w:rsidRDefault="006C56E1" w:rsidP="006C56E1">
      <w:pPr>
        <w:pStyle w:val="Heading3"/>
        <w:numPr>
          <w:ilvl w:val="2"/>
          <w:numId w:val="3"/>
        </w:numPr>
      </w:pPr>
      <w:r w:rsidRPr="00306673">
        <w:rPr>
          <w:sz w:val="28"/>
          <w:szCs w:val="28"/>
        </w:rPr>
        <w:t>Implementation Approach</w:t>
      </w:r>
    </w:p>
    <w:p w14:paraId="7C80F408" w14:textId="736094FA" w:rsidR="00AA4340" w:rsidRDefault="00AA4340" w:rsidP="00FF47EE">
      <w:pPr>
        <w:ind w:left="360"/>
      </w:pPr>
      <w:r>
        <w:t>Please refer section 2.6 for more details.</w:t>
      </w:r>
    </w:p>
    <w:p w14:paraId="5B4036C0" w14:textId="69F8F695" w:rsidR="00D74E74" w:rsidRDefault="00D74E74" w:rsidP="00FF47EE">
      <w:pPr>
        <w:ind w:left="360"/>
      </w:pPr>
      <w:r>
        <w:object w:dxaOrig="1534" w:dyaOrig="997" w14:anchorId="0F189BC8">
          <v:shape id="_x0000_i1033" type="#_x0000_t75" style="width:76.5pt;height:49.5pt" o:ole="">
            <v:imagedata r:id="rId25" o:title=""/>
          </v:shape>
          <o:OLEObject Type="Embed" ProgID="Excel.Sheet.12" ShapeID="_x0000_i1033" DrawAspect="Icon" ObjectID="_1689593267" r:id="rId26"/>
        </w:object>
      </w:r>
    </w:p>
    <w:p w14:paraId="4A26F6C9" w14:textId="5B4ECB5D" w:rsidR="00FF47EE" w:rsidRDefault="00AA4340" w:rsidP="00FF47EE">
      <w:pPr>
        <w:ind w:left="360"/>
      </w:pPr>
      <w:r>
        <w:t>Only change for this user is not to show commission earned YTD in business snapshot section.</w:t>
      </w:r>
      <w:r w:rsidR="00FF47EE">
        <w:t xml:space="preserve"> </w:t>
      </w:r>
    </w:p>
    <w:p w14:paraId="658753FD" w14:textId="69F92C20" w:rsidR="006C56E1" w:rsidRDefault="006C56E1" w:rsidP="006C56E1">
      <w:pPr>
        <w:pStyle w:val="Heading3"/>
        <w:ind w:left="284"/>
      </w:pPr>
      <w:r w:rsidRPr="00B25D87">
        <w:t>2.</w:t>
      </w:r>
      <w:r w:rsidR="00AA3971">
        <w:t>7</w:t>
      </w:r>
      <w:r w:rsidRPr="00B25D87">
        <w:t>.</w:t>
      </w:r>
      <w:r>
        <w:t>3</w:t>
      </w:r>
      <w:r w:rsidRPr="00B25D87">
        <w:t xml:space="preserve"> </w:t>
      </w:r>
      <w:r>
        <w:t>API and RDS Requirements</w:t>
      </w:r>
    </w:p>
    <w:p w14:paraId="3916F59C" w14:textId="77777777" w:rsidR="0007338F" w:rsidRDefault="00FF47EE" w:rsidP="0007338F">
      <w:pPr>
        <w:ind w:left="360"/>
      </w:pPr>
      <w:r>
        <w:rPr>
          <w:color w:val="000000"/>
        </w:rPr>
        <w:t xml:space="preserve"> </w:t>
      </w:r>
      <w:r w:rsidR="0007338F">
        <w:t>Please refer section 2.6 for more details.</w:t>
      </w:r>
    </w:p>
    <w:p w14:paraId="201CBBCC" w14:textId="123E2931" w:rsidR="006C56E1" w:rsidRDefault="006C56E1" w:rsidP="006C56E1">
      <w:pPr>
        <w:pStyle w:val="Heading3"/>
        <w:ind w:left="284"/>
      </w:pPr>
      <w:r w:rsidRPr="00B25D87">
        <w:t>2.</w:t>
      </w:r>
      <w:r w:rsidR="00AA3971">
        <w:t>7</w:t>
      </w:r>
      <w:r w:rsidRPr="00B25D87">
        <w:t>.</w:t>
      </w:r>
      <w:r>
        <w:t>4</w:t>
      </w:r>
      <w:r w:rsidRPr="00B25D87">
        <w:t xml:space="preserve"> </w:t>
      </w:r>
      <w:r>
        <w:t>CTA Templates</w:t>
      </w:r>
    </w:p>
    <w:p w14:paraId="095D3783" w14:textId="4CDB21B9" w:rsidR="006C56E1" w:rsidRPr="00E44167" w:rsidRDefault="006C56E1" w:rsidP="006C56E1">
      <w:pPr>
        <w:ind w:left="426"/>
        <w:rPr>
          <w:color w:val="1E4D78"/>
          <w:sz w:val="24"/>
          <w:szCs w:val="24"/>
        </w:rPr>
      </w:pPr>
      <w:r w:rsidRPr="00C23544">
        <w:rPr>
          <w:b/>
          <w:bCs/>
          <w:color w:val="000000"/>
          <w:u w:val="single"/>
        </w:rPr>
        <w:t>On Page Toast message</w:t>
      </w:r>
      <w:r>
        <w:rPr>
          <w:color w:val="1E4D78"/>
          <w:sz w:val="24"/>
          <w:szCs w:val="24"/>
        </w:rPr>
        <w:t xml:space="preserve">: </w:t>
      </w:r>
      <w:r w:rsidR="00AB1807" w:rsidRPr="00AB1807">
        <w:rPr>
          <w:color w:val="000000"/>
        </w:rPr>
        <w:t>Pending from business</w:t>
      </w:r>
      <w:r w:rsidR="00AB1807">
        <w:rPr>
          <w:color w:val="1E4D78"/>
          <w:sz w:val="24"/>
          <w:szCs w:val="24"/>
        </w:rPr>
        <w:t>.</w:t>
      </w:r>
    </w:p>
    <w:p w14:paraId="58274B1F" w14:textId="77777777" w:rsidR="006C56E1" w:rsidRPr="00C23544" w:rsidRDefault="006C56E1" w:rsidP="006C56E1">
      <w:pPr>
        <w:ind w:left="426"/>
        <w:rPr>
          <w:color w:val="000000"/>
        </w:rPr>
      </w:pPr>
      <w:r w:rsidRPr="00C23544">
        <w:rPr>
          <w:b/>
          <w:bCs/>
          <w:color w:val="000000"/>
          <w:u w:val="single"/>
        </w:rPr>
        <w:t>Email:</w:t>
      </w:r>
      <w:r>
        <w:rPr>
          <w:b/>
          <w:bCs/>
          <w:color w:val="000000"/>
          <w:u w:val="single"/>
        </w:rPr>
        <w:t xml:space="preserve"> </w:t>
      </w:r>
      <w:r>
        <w:t>NA</w:t>
      </w:r>
    </w:p>
    <w:p w14:paraId="7679B661" w14:textId="77777777" w:rsidR="006C56E1" w:rsidRPr="00C23544" w:rsidRDefault="006C56E1" w:rsidP="006C56E1">
      <w:pPr>
        <w:rPr>
          <w:color w:val="000000"/>
        </w:rPr>
      </w:pPr>
      <w:r>
        <w:rPr>
          <w:color w:val="1E4D78"/>
          <w:sz w:val="24"/>
          <w:szCs w:val="24"/>
        </w:rPr>
        <w:t xml:space="preserve">        </w:t>
      </w:r>
      <w:r w:rsidRPr="00C23544">
        <w:rPr>
          <w:b/>
          <w:bCs/>
          <w:color w:val="000000"/>
          <w:u w:val="single"/>
        </w:rPr>
        <w:t>SMS:</w:t>
      </w:r>
      <w:r w:rsidRPr="00E44167">
        <w:rPr>
          <w:color w:val="000000"/>
        </w:rPr>
        <w:t xml:space="preserve"> NA</w:t>
      </w:r>
    </w:p>
    <w:p w14:paraId="3656AA70" w14:textId="4C7A61EC" w:rsidR="006C56E1" w:rsidRDefault="006C56E1" w:rsidP="006C56E1">
      <w:pPr>
        <w:pStyle w:val="Heading3"/>
        <w:ind w:left="284"/>
      </w:pPr>
      <w:r w:rsidRPr="00B25D87">
        <w:t>2.</w:t>
      </w:r>
      <w:r w:rsidR="00AA3971">
        <w:t>7</w:t>
      </w:r>
      <w:r w:rsidRPr="00B25D87">
        <w:t>.</w:t>
      </w:r>
      <w:r>
        <w:t>5</w:t>
      </w:r>
      <w:r w:rsidRPr="00B25D87">
        <w:t xml:space="preserve"> </w:t>
      </w:r>
      <w:r>
        <w:t>Open Points</w:t>
      </w:r>
    </w:p>
    <w:p w14:paraId="0E0B77CC" w14:textId="072098D6" w:rsidR="00FF47EE" w:rsidRPr="00FF47EE" w:rsidRDefault="00FF47EE" w:rsidP="00FF47EE">
      <w:r>
        <w:t xml:space="preserve">       NA</w:t>
      </w:r>
    </w:p>
    <w:p w14:paraId="596FDF56" w14:textId="07A9968F" w:rsidR="00915B2D" w:rsidRPr="00A1287F" w:rsidRDefault="00C334BC" w:rsidP="00915B2D">
      <w:pPr>
        <w:pStyle w:val="Heading2"/>
        <w:numPr>
          <w:ilvl w:val="1"/>
          <w:numId w:val="3"/>
        </w:numPr>
        <w:tabs>
          <w:tab w:val="left" w:pos="851"/>
        </w:tabs>
        <w:rPr>
          <w:sz w:val="32"/>
          <w:szCs w:val="32"/>
        </w:rPr>
      </w:pPr>
      <w:r w:rsidRPr="00C334BC">
        <w:rPr>
          <w:sz w:val="32"/>
          <w:szCs w:val="32"/>
        </w:rPr>
        <w:t>Agent - Global Search - One-to-One Search</w:t>
      </w:r>
    </w:p>
    <w:p w14:paraId="33D7BF42" w14:textId="77777777" w:rsidR="00915B2D" w:rsidRDefault="00915B2D" w:rsidP="00915B2D">
      <w:pPr>
        <w:pStyle w:val="Heading3"/>
        <w:numPr>
          <w:ilvl w:val="2"/>
          <w:numId w:val="3"/>
        </w:numPr>
      </w:pPr>
      <w:r>
        <w:rPr>
          <w:sz w:val="28"/>
          <w:szCs w:val="28"/>
        </w:rPr>
        <w:t>Requirement</w:t>
      </w:r>
    </w:p>
    <w:p w14:paraId="76D118B8" w14:textId="77777777" w:rsidR="00915B2D" w:rsidRPr="00254F89" w:rsidRDefault="00915B2D" w:rsidP="00915B2D">
      <w:pPr>
        <w:spacing w:after="0" w:line="240" w:lineRule="auto"/>
        <w:ind w:left="360"/>
        <w:rPr>
          <w:rFonts w:eastAsia="Times New Roman"/>
          <w:b/>
          <w:bCs/>
          <w:color w:val="000000"/>
        </w:rPr>
      </w:pPr>
      <w:r w:rsidRPr="00254F89">
        <w:rPr>
          <w:rFonts w:eastAsia="Times New Roman"/>
          <w:b/>
          <w:bCs/>
          <w:color w:val="000000"/>
        </w:rPr>
        <w:t>Description:</w:t>
      </w:r>
    </w:p>
    <w:p w14:paraId="107BF1EF" w14:textId="68BBC111" w:rsidR="00915B2D" w:rsidRPr="00254F89" w:rsidRDefault="00183556" w:rsidP="00915B2D">
      <w:pPr>
        <w:spacing w:after="0" w:line="240" w:lineRule="auto"/>
        <w:ind w:left="360"/>
        <w:rPr>
          <w:rFonts w:eastAsia="Times New Roman"/>
          <w:color w:val="000000"/>
        </w:rPr>
      </w:pPr>
      <w:r w:rsidRPr="00183556">
        <w:rPr>
          <w:rFonts w:eastAsia="Times New Roman"/>
          <w:color w:val="000000"/>
        </w:rPr>
        <w:t>As an Advisor/Agent/FOS (roles which have customer mapped in all channels), I want to search customers by Name, PAN, Phone, Policy ID so that I can provide them information on request</w:t>
      </w:r>
    </w:p>
    <w:p w14:paraId="7DFD1185" w14:textId="77777777" w:rsidR="00915B2D" w:rsidRPr="00A65057" w:rsidRDefault="00915B2D" w:rsidP="00915B2D">
      <w:pPr>
        <w:spacing w:after="0" w:line="240" w:lineRule="auto"/>
        <w:ind w:left="360"/>
        <w:rPr>
          <w:rFonts w:eastAsia="Times New Roman"/>
          <w:color w:val="000000"/>
        </w:rPr>
      </w:pPr>
    </w:p>
    <w:p w14:paraId="70962841" w14:textId="77777777" w:rsidR="00915B2D" w:rsidRDefault="00915B2D" w:rsidP="00915B2D">
      <w:pPr>
        <w:ind w:left="360"/>
      </w:pPr>
      <w:r w:rsidRPr="00A1287F">
        <w:rPr>
          <w:b/>
          <w:bCs/>
        </w:rPr>
        <w:t>Details</w:t>
      </w:r>
      <w:r>
        <w:t xml:space="preserve">: </w:t>
      </w:r>
    </w:p>
    <w:p w14:paraId="7B911849" w14:textId="77777777" w:rsidR="00183556" w:rsidRDefault="00183556" w:rsidP="00183556">
      <w:pPr>
        <w:spacing w:after="0"/>
        <w:ind w:left="360"/>
      </w:pPr>
      <w:r>
        <w:lastRenderedPageBreak/>
        <w:t xml:space="preserve">1. Select the parameter to search (Name, PAN, Phone, </w:t>
      </w:r>
      <w:proofErr w:type="spellStart"/>
      <w:r>
        <w:t>PolicyID</w:t>
      </w:r>
      <w:proofErr w:type="spellEnd"/>
      <w:r>
        <w:t>), enter String to search</w:t>
      </w:r>
    </w:p>
    <w:p w14:paraId="085D93AC" w14:textId="77777777" w:rsidR="00183556" w:rsidRDefault="00183556" w:rsidP="00183556">
      <w:pPr>
        <w:spacing w:after="0"/>
        <w:ind w:left="360"/>
      </w:pPr>
      <w:r>
        <w:t>2. Should work without clicking of Search button</w:t>
      </w:r>
    </w:p>
    <w:p w14:paraId="08F6D75F" w14:textId="77777777" w:rsidR="00183556" w:rsidRPr="00183556" w:rsidRDefault="00183556" w:rsidP="00183556">
      <w:pPr>
        <w:spacing w:after="0"/>
        <w:ind w:left="360"/>
        <w:rPr>
          <w:b/>
          <w:bCs/>
        </w:rPr>
      </w:pPr>
      <w:r w:rsidRPr="00183556">
        <w:rPr>
          <w:b/>
          <w:bCs/>
        </w:rPr>
        <w:t xml:space="preserve">3. Search should be executed in less than 400 </w:t>
      </w:r>
      <w:proofErr w:type="spellStart"/>
      <w:r w:rsidRPr="00183556">
        <w:rPr>
          <w:b/>
          <w:bCs/>
        </w:rPr>
        <w:t>ms</w:t>
      </w:r>
      <w:proofErr w:type="spellEnd"/>
    </w:p>
    <w:p w14:paraId="00B11F99" w14:textId="77777777" w:rsidR="00183556" w:rsidRDefault="00183556" w:rsidP="00183556">
      <w:pPr>
        <w:spacing w:after="0"/>
        <w:ind w:left="360"/>
      </w:pPr>
      <w:r>
        <w:t>4. Search &gt; 10 results List &gt; Search All</w:t>
      </w:r>
    </w:p>
    <w:p w14:paraId="2615DA05" w14:textId="29A20C28" w:rsidR="00183556" w:rsidRDefault="00183556" w:rsidP="00183556">
      <w:pPr>
        <w:spacing w:after="0"/>
        <w:ind w:left="360"/>
      </w:pPr>
      <w:r>
        <w:t>5. Should be able to match within any place in the parameter - Order of priority - match at beginning; Should work with space, special chars not allowed</w:t>
      </w:r>
    </w:p>
    <w:p w14:paraId="2F59B674" w14:textId="77777777" w:rsidR="00183556" w:rsidRDefault="00183556" w:rsidP="00183556">
      <w:pPr>
        <w:spacing w:after="0"/>
        <w:ind w:left="360"/>
      </w:pPr>
      <w:r>
        <w:t xml:space="preserve">3. Analytics: Track most used type of search query (Name, </w:t>
      </w:r>
      <w:proofErr w:type="spellStart"/>
      <w:r>
        <w:t>PolicyID</w:t>
      </w:r>
      <w:proofErr w:type="spellEnd"/>
      <w:r>
        <w:t>, PAN, Mobile Number)</w:t>
      </w:r>
    </w:p>
    <w:p w14:paraId="1FB94DCE" w14:textId="77777777" w:rsidR="00183556" w:rsidRDefault="00183556" w:rsidP="00183556">
      <w:pPr>
        <w:spacing w:after="0"/>
        <w:ind w:left="360"/>
      </w:pPr>
      <w:r>
        <w:t>For which search strings did user get no results</w:t>
      </w:r>
    </w:p>
    <w:p w14:paraId="750696EE" w14:textId="1F5D4AB8" w:rsidR="00232FED" w:rsidRDefault="00183556" w:rsidP="00183556">
      <w:pPr>
        <w:spacing w:after="0"/>
        <w:ind w:left="360"/>
      </w:pPr>
      <w:r>
        <w:t>Default Search by Name</w:t>
      </w:r>
    </w:p>
    <w:p w14:paraId="5C8CC3DA" w14:textId="77777777" w:rsidR="00232FED" w:rsidRDefault="00232FED" w:rsidP="00232FED">
      <w:pPr>
        <w:spacing w:after="0"/>
        <w:ind w:left="360"/>
      </w:pPr>
    </w:p>
    <w:p w14:paraId="14281220" w14:textId="77777777" w:rsidR="00915B2D" w:rsidRDefault="00915B2D" w:rsidP="00915B2D">
      <w:pPr>
        <w:pStyle w:val="Heading3"/>
        <w:numPr>
          <w:ilvl w:val="2"/>
          <w:numId w:val="3"/>
        </w:numPr>
      </w:pPr>
      <w:r w:rsidRPr="00306673">
        <w:rPr>
          <w:sz w:val="28"/>
          <w:szCs w:val="28"/>
        </w:rPr>
        <w:t>Implementation Approach</w:t>
      </w:r>
    </w:p>
    <w:p w14:paraId="3A3FB6B7" w14:textId="77777777" w:rsidR="00183556" w:rsidRDefault="00183556" w:rsidP="00000ABC">
      <w:pPr>
        <w:ind w:left="360"/>
      </w:pPr>
      <w:r w:rsidRPr="00183556">
        <w:t>Global search</w:t>
      </w:r>
      <w:r>
        <w:t xml:space="preserve"> will be initiated from search icon from top menu in desktop and bottom menu from mobile responsive view. When clicked, model dialog will be opened with option to search customer/policy by Name, PAN, mobile and policy id. Default tab will be by Name.</w:t>
      </w:r>
    </w:p>
    <w:p w14:paraId="5C3D834A" w14:textId="6091268A" w:rsidR="00000ABC" w:rsidRDefault="00183556" w:rsidP="00000ABC">
      <w:pPr>
        <w:ind w:left="360"/>
      </w:pPr>
      <w:r>
        <w:t xml:space="preserve">Model will have text box to enter the </w:t>
      </w:r>
      <w:r w:rsidR="004C648C">
        <w:t>search text</w:t>
      </w:r>
      <w:r>
        <w:t>,</w:t>
      </w:r>
      <w:r w:rsidR="004C648C">
        <w:t xml:space="preserve"> for name, up on entering 3</w:t>
      </w:r>
      <w:r w:rsidR="004C648C" w:rsidRPr="004C648C">
        <w:rPr>
          <w:vertAlign w:val="superscript"/>
        </w:rPr>
        <w:t>rd</w:t>
      </w:r>
      <w:r w:rsidR="004C648C">
        <w:t xml:space="preserve"> character, middleware API will be called to fetch the matching result and will be shown as per VD. The search will include policy owner, assignee, life insured.</w:t>
      </w:r>
    </w:p>
    <w:p w14:paraId="090A4AB3" w14:textId="77777777" w:rsidR="004C648C" w:rsidRDefault="004C648C" w:rsidP="00000ABC">
      <w:pPr>
        <w:ind w:left="360"/>
      </w:pPr>
      <w:r>
        <w:t>Top 10 results will be shown with option to see all results as per VD. See all results CTA will take user to a new page where all search results will be shown with lazy loading.</w:t>
      </w:r>
    </w:p>
    <w:p w14:paraId="4988AEF9" w14:textId="7767AC38" w:rsidR="004C648C" w:rsidRDefault="004C648C" w:rsidP="00000ABC">
      <w:pPr>
        <w:ind w:left="360"/>
      </w:pPr>
      <w:r>
        <w:t>Fields to display in all search result page:</w:t>
      </w:r>
    </w:p>
    <w:p w14:paraId="3B8077FD" w14:textId="168B03CA" w:rsidR="004C648C" w:rsidRDefault="004C648C" w:rsidP="00000ABC">
      <w:pPr>
        <w:ind w:left="360"/>
      </w:pPr>
      <w:r>
        <w:t xml:space="preserve">Name, mobile, User Type, favourite icon. </w:t>
      </w:r>
    </w:p>
    <w:p w14:paraId="6E1D1FD1" w14:textId="1D74C4C9" w:rsidR="004C648C" w:rsidRDefault="004C648C" w:rsidP="00000ABC">
      <w:pPr>
        <w:ind w:left="360"/>
      </w:pPr>
      <w:r>
        <w:t xml:space="preserve">On clicking search result, user will be taken to either customer or policy detail based on the option in which there are searching. Details will be given in subsequent sections. </w:t>
      </w:r>
    </w:p>
    <w:p w14:paraId="23AE1722" w14:textId="7B42462E" w:rsidR="00286645" w:rsidRPr="00183556" w:rsidRDefault="00B23BE2" w:rsidP="00000ABC">
      <w:pPr>
        <w:ind w:left="360"/>
      </w:pPr>
      <w:r>
        <w:t>Also,</w:t>
      </w:r>
      <w:r w:rsidR="00286645">
        <w:t xml:space="preserve"> under each search option, recent search box will be show with top 10 recent searches with option to see more which will take user to see all the recent searches with option to clear and view as per VD.</w:t>
      </w:r>
    </w:p>
    <w:p w14:paraId="10EEEE92" w14:textId="1E8D3B71" w:rsidR="00915B2D" w:rsidRDefault="00915B2D" w:rsidP="00915B2D">
      <w:pPr>
        <w:pStyle w:val="Heading3"/>
        <w:ind w:left="284"/>
      </w:pPr>
      <w:r w:rsidRPr="00B25D87">
        <w:t>2.</w:t>
      </w:r>
      <w:r w:rsidR="00AA3971">
        <w:t>8</w:t>
      </w:r>
      <w:r w:rsidRPr="00B25D87">
        <w:t>.</w:t>
      </w:r>
      <w:r>
        <w:t>3</w:t>
      </w:r>
      <w:r w:rsidRPr="00B25D87">
        <w:t xml:space="preserve"> </w:t>
      </w:r>
      <w:r>
        <w:t>API and RDS Requirements</w:t>
      </w:r>
    </w:p>
    <w:p w14:paraId="0BF25A23" w14:textId="5401F6BA" w:rsidR="00DC237F" w:rsidRDefault="00915B2D" w:rsidP="00054388">
      <w:pPr>
        <w:rPr>
          <w:color w:val="000000"/>
        </w:rPr>
      </w:pPr>
      <w:r>
        <w:rPr>
          <w:color w:val="000000"/>
        </w:rPr>
        <w:t xml:space="preserve">      </w:t>
      </w:r>
      <w:r w:rsidR="00334BC1">
        <w:rPr>
          <w:color w:val="000000"/>
        </w:rPr>
        <w:t>RDS will be used for search with middleware API layer for consuming from front end.</w:t>
      </w:r>
    </w:p>
    <w:p w14:paraId="6A631370" w14:textId="2C6DB7FD" w:rsidR="00D94A33" w:rsidRDefault="00D94A33" w:rsidP="00054388">
      <w:pPr>
        <w:rPr>
          <w:color w:val="000000"/>
        </w:rPr>
      </w:pPr>
      <w:r>
        <w:rPr>
          <w:color w:val="000000"/>
        </w:rPr>
        <w:t xml:space="preserve">      API details will be shared in subsequent sections where </w:t>
      </w:r>
      <w:r w:rsidR="00D74E74">
        <w:rPr>
          <w:color w:val="000000"/>
        </w:rPr>
        <w:t xml:space="preserve">each </w:t>
      </w:r>
      <w:r>
        <w:rPr>
          <w:color w:val="000000"/>
        </w:rPr>
        <w:t xml:space="preserve">search by </w:t>
      </w:r>
      <w:r w:rsidR="00F850A2">
        <w:rPr>
          <w:color w:val="000000"/>
        </w:rPr>
        <w:t>option</w:t>
      </w:r>
      <w:r>
        <w:rPr>
          <w:color w:val="000000"/>
        </w:rPr>
        <w:t xml:space="preserve"> </w:t>
      </w:r>
      <w:r w:rsidR="00D74E74">
        <w:rPr>
          <w:color w:val="000000"/>
        </w:rPr>
        <w:t>is</w:t>
      </w:r>
      <w:r>
        <w:rPr>
          <w:color w:val="000000"/>
        </w:rPr>
        <w:t xml:space="preserve"> detailed out.</w:t>
      </w:r>
    </w:p>
    <w:p w14:paraId="6429577A" w14:textId="222C70AA" w:rsidR="00915B2D" w:rsidRDefault="00915B2D" w:rsidP="00915B2D">
      <w:pPr>
        <w:pStyle w:val="Heading3"/>
        <w:ind w:left="284"/>
      </w:pPr>
      <w:r w:rsidRPr="00B25D87">
        <w:t>2.</w:t>
      </w:r>
      <w:r w:rsidR="00AA3971">
        <w:t>8</w:t>
      </w:r>
      <w:r w:rsidRPr="00B25D87">
        <w:t>.</w:t>
      </w:r>
      <w:r>
        <w:t>4</w:t>
      </w:r>
      <w:r w:rsidRPr="00B25D87">
        <w:t xml:space="preserve"> </w:t>
      </w:r>
      <w:r>
        <w:t>CTA Templates</w:t>
      </w:r>
    </w:p>
    <w:p w14:paraId="210DDF8E" w14:textId="47C96BC0" w:rsidR="00915B2D" w:rsidRPr="00A737B5" w:rsidRDefault="00915B2D" w:rsidP="00AA6B5F">
      <w:pPr>
        <w:spacing w:after="0"/>
        <w:ind w:left="426"/>
      </w:pPr>
      <w:r w:rsidRPr="00C23544">
        <w:rPr>
          <w:b/>
          <w:bCs/>
          <w:color w:val="000000"/>
          <w:u w:val="single"/>
        </w:rPr>
        <w:t>On Page Toast message</w:t>
      </w:r>
      <w:r>
        <w:rPr>
          <w:color w:val="1E4D78"/>
          <w:sz w:val="24"/>
          <w:szCs w:val="24"/>
        </w:rPr>
        <w:t>:</w:t>
      </w:r>
      <w:r w:rsidR="00A737B5" w:rsidRPr="00A737B5">
        <w:t xml:space="preserve"> </w:t>
      </w:r>
      <w:r w:rsidR="00AA6B5F">
        <w:t>NA</w:t>
      </w:r>
    </w:p>
    <w:p w14:paraId="2C460435" w14:textId="30863623" w:rsidR="00915B2D" w:rsidRPr="00C23544" w:rsidRDefault="00915B2D" w:rsidP="00915B2D">
      <w:pPr>
        <w:ind w:left="426"/>
        <w:rPr>
          <w:color w:val="000000"/>
        </w:rPr>
      </w:pPr>
      <w:r w:rsidRPr="00C23544">
        <w:rPr>
          <w:b/>
          <w:bCs/>
          <w:color w:val="000000"/>
          <w:u w:val="single"/>
        </w:rPr>
        <w:t>Email:</w:t>
      </w:r>
      <w:r>
        <w:rPr>
          <w:b/>
          <w:bCs/>
          <w:color w:val="000000"/>
          <w:u w:val="single"/>
        </w:rPr>
        <w:t xml:space="preserve"> </w:t>
      </w:r>
      <w:r w:rsidR="00AA6B5F">
        <w:t>NA</w:t>
      </w:r>
    </w:p>
    <w:p w14:paraId="151C32E2" w14:textId="4C4F8E76" w:rsidR="00915B2D" w:rsidRPr="00C23544" w:rsidRDefault="00915B2D" w:rsidP="00915B2D">
      <w:pPr>
        <w:rPr>
          <w:color w:val="000000"/>
        </w:rPr>
      </w:pPr>
      <w:r>
        <w:rPr>
          <w:color w:val="1E4D78"/>
          <w:sz w:val="24"/>
          <w:szCs w:val="24"/>
        </w:rPr>
        <w:t xml:space="preserve">        </w:t>
      </w:r>
      <w:r w:rsidRPr="00C23544">
        <w:rPr>
          <w:b/>
          <w:bCs/>
          <w:color w:val="000000"/>
          <w:u w:val="single"/>
        </w:rPr>
        <w:t>SMS:</w:t>
      </w:r>
      <w:r w:rsidRPr="00E44167">
        <w:rPr>
          <w:color w:val="000000"/>
        </w:rPr>
        <w:t xml:space="preserve"> </w:t>
      </w:r>
      <w:r w:rsidR="00A737B5">
        <w:rPr>
          <w:color w:val="000000"/>
        </w:rPr>
        <w:t>NA</w:t>
      </w:r>
    </w:p>
    <w:p w14:paraId="75D8C278" w14:textId="58E7F96E" w:rsidR="00915B2D" w:rsidRDefault="00915B2D" w:rsidP="00915B2D">
      <w:pPr>
        <w:pStyle w:val="Heading3"/>
        <w:ind w:left="284"/>
      </w:pPr>
      <w:r w:rsidRPr="00B25D87">
        <w:t>2.</w:t>
      </w:r>
      <w:r w:rsidR="00AA3971">
        <w:t>8</w:t>
      </w:r>
      <w:r w:rsidRPr="00B25D87">
        <w:t>.</w:t>
      </w:r>
      <w:r>
        <w:t>5</w:t>
      </w:r>
      <w:r w:rsidRPr="00B25D87">
        <w:t xml:space="preserve"> </w:t>
      </w:r>
      <w:r>
        <w:t>Open Points</w:t>
      </w:r>
    </w:p>
    <w:p w14:paraId="44E9A3FF" w14:textId="6EAC3798" w:rsidR="00643B3C" w:rsidRPr="00F51516" w:rsidRDefault="00F51516" w:rsidP="00F51516">
      <w:pPr>
        <w:rPr>
          <w:bCs/>
        </w:rPr>
      </w:pPr>
      <w:r>
        <w:rPr>
          <w:bCs/>
        </w:rPr>
        <w:t xml:space="preserve">       </w:t>
      </w:r>
      <w:r w:rsidR="0024663A" w:rsidRPr="00F51516">
        <w:rPr>
          <w:bCs/>
        </w:rPr>
        <w:t>NA</w:t>
      </w:r>
    </w:p>
    <w:p w14:paraId="7CC40C5D" w14:textId="70AB8C49" w:rsidR="00DA68BD" w:rsidRPr="00A1287F" w:rsidRDefault="00B04699" w:rsidP="00DA68BD">
      <w:pPr>
        <w:pStyle w:val="Heading2"/>
        <w:numPr>
          <w:ilvl w:val="1"/>
          <w:numId w:val="3"/>
        </w:numPr>
        <w:tabs>
          <w:tab w:val="left" w:pos="851"/>
        </w:tabs>
        <w:rPr>
          <w:sz w:val="32"/>
          <w:szCs w:val="32"/>
        </w:rPr>
      </w:pPr>
      <w:r w:rsidRPr="00B04699">
        <w:rPr>
          <w:sz w:val="32"/>
          <w:szCs w:val="32"/>
        </w:rPr>
        <w:t>Agent - Global Search - Search by Name</w:t>
      </w:r>
    </w:p>
    <w:p w14:paraId="081B4BC4" w14:textId="77777777" w:rsidR="00DA68BD" w:rsidRDefault="00DA68BD" w:rsidP="00DA68BD">
      <w:pPr>
        <w:pStyle w:val="Heading3"/>
        <w:numPr>
          <w:ilvl w:val="2"/>
          <w:numId w:val="3"/>
        </w:numPr>
      </w:pPr>
      <w:r>
        <w:rPr>
          <w:sz w:val="28"/>
          <w:szCs w:val="28"/>
        </w:rPr>
        <w:t>Requirement</w:t>
      </w:r>
    </w:p>
    <w:p w14:paraId="1A365AF9" w14:textId="77777777" w:rsidR="00DA68BD" w:rsidRDefault="00DA68BD" w:rsidP="00DA68BD">
      <w:pPr>
        <w:ind w:left="360"/>
      </w:pPr>
      <w:r w:rsidRPr="00A1287F">
        <w:rPr>
          <w:b/>
          <w:bCs/>
        </w:rPr>
        <w:t>Description</w:t>
      </w:r>
      <w:r>
        <w:t xml:space="preserve">: </w:t>
      </w:r>
    </w:p>
    <w:p w14:paraId="324CC1D9" w14:textId="4820C9CE" w:rsidR="00DA68BD" w:rsidRDefault="00B04699" w:rsidP="00DA68BD">
      <w:pPr>
        <w:ind w:left="360"/>
      </w:pPr>
      <w:r w:rsidRPr="00B04699">
        <w:lastRenderedPageBreak/>
        <w:t xml:space="preserve">As an Advisor/Agent/FOS (roles which have customer mapped in all channels), I want to search by client name so that I can service the client with details of all their policies, </w:t>
      </w:r>
      <w:proofErr w:type="spellStart"/>
      <w:proofErr w:type="gramStart"/>
      <w:r w:rsidRPr="00B04699">
        <w:t>eg</w:t>
      </w:r>
      <w:proofErr w:type="spellEnd"/>
      <w:proofErr w:type="gramEnd"/>
      <w:r w:rsidRPr="00B04699">
        <w:t xml:space="preserve"> tax certificate, payment link, etc</w:t>
      </w:r>
    </w:p>
    <w:p w14:paraId="45B56EEF" w14:textId="77777777" w:rsidR="00DA68BD" w:rsidRDefault="00DA68BD" w:rsidP="00DA68BD">
      <w:pPr>
        <w:ind w:left="360"/>
      </w:pPr>
      <w:r w:rsidRPr="00A1287F">
        <w:rPr>
          <w:b/>
          <w:bCs/>
        </w:rPr>
        <w:t>Details</w:t>
      </w:r>
      <w:r>
        <w:t xml:space="preserve">: </w:t>
      </w:r>
    </w:p>
    <w:p w14:paraId="5F698C3E" w14:textId="77777777" w:rsidR="00B04699" w:rsidRDefault="00B04699" w:rsidP="00B04699">
      <w:pPr>
        <w:ind w:left="360"/>
      </w:pPr>
      <w:r>
        <w:t>1. Search should work with min 3 characters</w:t>
      </w:r>
    </w:p>
    <w:p w14:paraId="6F3616D7" w14:textId="77777777" w:rsidR="00B04699" w:rsidRDefault="00B04699" w:rsidP="00B04699">
      <w:pPr>
        <w:ind w:left="360"/>
      </w:pPr>
      <w:r>
        <w:t>2. Search should be within both first name, last name of Policy Owner and Life Insured</w:t>
      </w:r>
    </w:p>
    <w:p w14:paraId="09171AAA" w14:textId="77777777" w:rsidR="00B04699" w:rsidRDefault="00B04699" w:rsidP="00B04699">
      <w:pPr>
        <w:ind w:left="360"/>
      </w:pPr>
      <w:r>
        <w:t>Show tag against the name whether "Policy Owner" or "Life Insured"</w:t>
      </w:r>
    </w:p>
    <w:p w14:paraId="5666963E" w14:textId="77777777" w:rsidR="00B04699" w:rsidRDefault="00B04699" w:rsidP="00B04699">
      <w:pPr>
        <w:ind w:left="360"/>
      </w:pPr>
      <w:r>
        <w:t>3. Click on search result should take to Customer Details Page - Overview section</w:t>
      </w:r>
    </w:p>
    <w:p w14:paraId="389EA1FD" w14:textId="77777777" w:rsidR="00B04699" w:rsidRDefault="00B04699" w:rsidP="00B04699">
      <w:pPr>
        <w:ind w:left="360"/>
      </w:pPr>
      <w:r>
        <w:t>4. One search result per client (even though client may have n policies)</w:t>
      </w:r>
    </w:p>
    <w:p w14:paraId="38B93C1B" w14:textId="77777777" w:rsidR="00B04699" w:rsidRDefault="00B04699" w:rsidP="00B04699">
      <w:pPr>
        <w:ind w:left="360"/>
      </w:pPr>
      <w:r>
        <w:t>5. 10 Search results should be shown, and then have a "Load More" to load next 10 search results</w:t>
      </w:r>
    </w:p>
    <w:p w14:paraId="35439F71" w14:textId="77777777" w:rsidR="00B04699" w:rsidRDefault="00B04699" w:rsidP="00B04699">
      <w:pPr>
        <w:ind w:left="360"/>
      </w:pPr>
      <w:r>
        <w:t>6. Search String &gt; Suggestions &gt; Click on Suggestion - Customer Details Page</w:t>
      </w:r>
    </w:p>
    <w:p w14:paraId="7E487E66" w14:textId="77777777" w:rsidR="00B04699" w:rsidRDefault="00B04699" w:rsidP="00B04699">
      <w:pPr>
        <w:ind w:left="360"/>
      </w:pPr>
      <w:r>
        <w:t>Search String &gt; Do not pick from suggestions &gt; Search Results Page (same as "All Customers" Page) &gt; Customer Details Overview Section</w:t>
      </w:r>
    </w:p>
    <w:p w14:paraId="3952CC1F" w14:textId="55AB42B8" w:rsidR="001353D1" w:rsidRDefault="00B04699" w:rsidP="00B04699">
      <w:pPr>
        <w:ind w:left="360"/>
      </w:pPr>
      <w:r>
        <w:t>Exceptions (to be detailed in BRD) - Search should also work on Assignee Name for Keyman/employer-employee/Loan against Policy cases</w:t>
      </w:r>
    </w:p>
    <w:p w14:paraId="4E488DD9" w14:textId="77777777" w:rsidR="00DA68BD" w:rsidRDefault="00DA68BD" w:rsidP="00DA68BD">
      <w:pPr>
        <w:pStyle w:val="Heading3"/>
        <w:numPr>
          <w:ilvl w:val="2"/>
          <w:numId w:val="3"/>
        </w:numPr>
      </w:pPr>
      <w:r w:rsidRPr="00306673">
        <w:rPr>
          <w:sz w:val="28"/>
          <w:szCs w:val="28"/>
        </w:rPr>
        <w:t>Implementation Approach</w:t>
      </w:r>
    </w:p>
    <w:p w14:paraId="01F653A7" w14:textId="666BA9FA" w:rsidR="00286645" w:rsidRDefault="00286645" w:rsidP="00286645">
      <w:pPr>
        <w:ind w:left="360"/>
      </w:pPr>
      <w:r>
        <w:t>Default search option in the global search model dialog is search by Name.</w:t>
      </w:r>
      <w:r w:rsidR="00AB32CD">
        <w:t xml:space="preserve"> Model will have search box to enter name.</w:t>
      </w:r>
      <w:r w:rsidR="008229B0">
        <w:t xml:space="preserve"> Below text box, suggestive text will be shown. Below that My Recent search section will be shown. It will empty with default message for new user who has not done any search or cleared his recent search history. </w:t>
      </w:r>
    </w:p>
    <w:p w14:paraId="4B64DB46" w14:textId="7A57D6C0" w:rsidR="008229B0" w:rsidRDefault="008229B0" w:rsidP="00286645">
      <w:pPr>
        <w:ind w:left="360"/>
      </w:pPr>
      <w:r>
        <w:t>When user starts typing characters, after 3</w:t>
      </w:r>
      <w:r w:rsidRPr="008229B0">
        <w:rPr>
          <w:vertAlign w:val="superscript"/>
        </w:rPr>
        <w:t>rd</w:t>
      </w:r>
      <w:r>
        <w:t xml:space="preserve"> character, search will get triggered to find the matching records and top 10 result will be shown with See all results CTA if there are more than 10 matching records for the given input.</w:t>
      </w:r>
      <w:r w:rsidR="00FD53BD">
        <w:t xml:space="preserve"> </w:t>
      </w:r>
    </w:p>
    <w:p w14:paraId="16D6889A" w14:textId="6CC48A9F" w:rsidR="00FD53BD" w:rsidRDefault="00FD53BD" w:rsidP="00286645">
      <w:pPr>
        <w:ind w:left="360"/>
        <w:rPr>
          <w:b/>
          <w:bCs/>
        </w:rPr>
      </w:pPr>
      <w:r w:rsidRPr="00FD53BD">
        <w:rPr>
          <w:b/>
          <w:bCs/>
        </w:rPr>
        <w:t>Name to be searched in policy owner, life insured and also assignee in case of Keyman/employer-employee/Loan against Policy cases</w:t>
      </w:r>
      <w:r w:rsidR="00F35B52">
        <w:rPr>
          <w:b/>
          <w:bCs/>
        </w:rPr>
        <w:t xml:space="preserve"> and to be shown as label in the search result</w:t>
      </w:r>
      <w:r>
        <w:rPr>
          <w:b/>
          <w:bCs/>
        </w:rPr>
        <w:t>, also one result should be shown even if there are multiple policies for a customer</w:t>
      </w:r>
      <w:r w:rsidR="00D64891">
        <w:rPr>
          <w:b/>
          <w:bCs/>
        </w:rPr>
        <w:t>/agent/</w:t>
      </w:r>
      <w:proofErr w:type="spellStart"/>
      <w:r w:rsidR="00D64891">
        <w:rPr>
          <w:b/>
          <w:bCs/>
        </w:rPr>
        <w:t>reportee</w:t>
      </w:r>
      <w:proofErr w:type="spellEnd"/>
      <w:r>
        <w:rPr>
          <w:b/>
          <w:bCs/>
        </w:rPr>
        <w:t>.</w:t>
      </w:r>
    </w:p>
    <w:p w14:paraId="00150809" w14:textId="77777777" w:rsidR="00352FC2" w:rsidRDefault="00A05A40" w:rsidP="00286645">
      <w:pPr>
        <w:ind w:left="360"/>
      </w:pPr>
      <w:r w:rsidRPr="00A05A40">
        <w:t>When</w:t>
      </w:r>
      <w:r>
        <w:t xml:space="preserve"> a user selects a result from the list, will be taken to customer details – overview section.</w:t>
      </w:r>
      <w:r w:rsidR="00352FC2">
        <w:t xml:space="preserve"> This behaviour is same from search model or all search result page.</w:t>
      </w:r>
    </w:p>
    <w:p w14:paraId="3CB250DC" w14:textId="3BBAEA52" w:rsidR="00A05A40" w:rsidRPr="00A05A40" w:rsidRDefault="00352FC2" w:rsidP="00286645">
      <w:pPr>
        <w:ind w:left="360"/>
      </w:pPr>
      <w:r>
        <w:t>Once user selects a result, the same has to be stored in RDS as search history of the logged in user, to be picked up and shown in my recent search section</w:t>
      </w:r>
      <w:r w:rsidR="009B1C86">
        <w:t xml:space="preserve"> and its more page</w:t>
      </w:r>
      <w:r w:rsidR="0026359A">
        <w:t>.</w:t>
      </w:r>
    </w:p>
    <w:p w14:paraId="132761C7" w14:textId="7EB5B32D" w:rsidR="00DA68BD" w:rsidRDefault="00DA68BD" w:rsidP="00DA68BD">
      <w:pPr>
        <w:pStyle w:val="Heading3"/>
        <w:ind w:left="284"/>
      </w:pPr>
      <w:r w:rsidRPr="00B25D87">
        <w:t>2.</w:t>
      </w:r>
      <w:r w:rsidR="001353D1">
        <w:t>9</w:t>
      </w:r>
      <w:r w:rsidRPr="00B25D87">
        <w:t>.</w:t>
      </w:r>
      <w:r>
        <w:t>3</w:t>
      </w:r>
      <w:r w:rsidRPr="00B25D87">
        <w:t xml:space="preserve"> </w:t>
      </w:r>
      <w:r>
        <w:t>API and RDS Requirements</w:t>
      </w:r>
    </w:p>
    <w:p w14:paraId="1840CEDD" w14:textId="39A957EA" w:rsidR="00DC237F" w:rsidRDefault="0075295E" w:rsidP="00D5421A">
      <w:pPr>
        <w:ind w:left="426"/>
        <w:rPr>
          <w:color w:val="000000"/>
        </w:rPr>
      </w:pPr>
      <w:r>
        <w:rPr>
          <w:color w:val="000000"/>
        </w:rPr>
        <w:t>RDS will be used for searching and showing the results.</w:t>
      </w:r>
      <w:r w:rsidR="00091701">
        <w:rPr>
          <w:color w:val="000000"/>
        </w:rPr>
        <w:t xml:space="preserve"> Also</w:t>
      </w:r>
      <w:r w:rsidR="000E518C">
        <w:rPr>
          <w:color w:val="000000"/>
        </w:rPr>
        <w:t>,</w:t>
      </w:r>
      <w:r w:rsidR="00091701">
        <w:rPr>
          <w:color w:val="000000"/>
        </w:rPr>
        <w:t xml:space="preserve"> same will be used for storing search history also.</w:t>
      </w:r>
    </w:p>
    <w:p w14:paraId="309E8001" w14:textId="68C194F6" w:rsidR="00B61E61" w:rsidRDefault="00DE388A" w:rsidP="00D5421A">
      <w:pPr>
        <w:ind w:left="426"/>
        <w:rPr>
          <w:color w:val="000000"/>
        </w:rPr>
      </w:pPr>
      <w:r>
        <w:rPr>
          <w:color w:val="000000"/>
        </w:rPr>
        <w:t xml:space="preserve">Please refer </w:t>
      </w:r>
      <w:proofErr w:type="spellStart"/>
      <w:r>
        <w:rPr>
          <w:color w:val="000000"/>
        </w:rPr>
        <w:t>Sno</w:t>
      </w:r>
      <w:proofErr w:type="spellEnd"/>
      <w:r>
        <w:rPr>
          <w:color w:val="000000"/>
        </w:rPr>
        <w:t xml:space="preserve"> 14 to 19 for RDS/API field mapping in the attached excel.</w:t>
      </w:r>
    </w:p>
    <w:p w14:paraId="657C8A57" w14:textId="77777777" w:rsidR="00297B88" w:rsidRDefault="00297B88" w:rsidP="00D5421A">
      <w:pPr>
        <w:ind w:left="426"/>
        <w:rPr>
          <w:color w:val="000000"/>
        </w:rPr>
      </w:pPr>
    </w:p>
    <w:p w14:paraId="28732CCC" w14:textId="0C921826" w:rsidR="00DA68BD" w:rsidRDefault="00DA68BD" w:rsidP="00DA68BD">
      <w:pPr>
        <w:pStyle w:val="Heading3"/>
        <w:ind w:left="284"/>
      </w:pPr>
      <w:r w:rsidRPr="00B25D87">
        <w:lastRenderedPageBreak/>
        <w:t>2.</w:t>
      </w:r>
      <w:r w:rsidR="001353D1">
        <w:t>9</w:t>
      </w:r>
      <w:r w:rsidRPr="00B25D87">
        <w:t>.</w:t>
      </w:r>
      <w:r>
        <w:t>4</w:t>
      </w:r>
      <w:r w:rsidRPr="00B25D87">
        <w:t xml:space="preserve"> </w:t>
      </w:r>
      <w:r>
        <w:t>CTA Templates</w:t>
      </w:r>
    </w:p>
    <w:p w14:paraId="0921AE32" w14:textId="4918A205" w:rsidR="00DA68BD" w:rsidRPr="007E460A" w:rsidRDefault="00DA68BD" w:rsidP="007E460A">
      <w:pPr>
        <w:ind w:left="426"/>
        <w:rPr>
          <w:color w:val="1E4D78"/>
          <w:sz w:val="24"/>
          <w:szCs w:val="24"/>
        </w:rPr>
      </w:pPr>
      <w:r w:rsidRPr="00C23544">
        <w:rPr>
          <w:b/>
          <w:bCs/>
          <w:color w:val="000000"/>
          <w:u w:val="single"/>
        </w:rPr>
        <w:t>On Page Toast message</w:t>
      </w:r>
      <w:r>
        <w:rPr>
          <w:color w:val="1E4D78"/>
          <w:sz w:val="24"/>
          <w:szCs w:val="24"/>
        </w:rPr>
        <w:t xml:space="preserve">: </w:t>
      </w:r>
      <w:r w:rsidR="007E460A">
        <w:rPr>
          <w:color w:val="000000"/>
        </w:rPr>
        <w:t>NA</w:t>
      </w:r>
    </w:p>
    <w:p w14:paraId="6C2467CA" w14:textId="2DC06613" w:rsidR="00DA68BD" w:rsidRPr="00546811" w:rsidRDefault="00DA68BD" w:rsidP="00DA68BD">
      <w:pPr>
        <w:ind w:left="426"/>
        <w:rPr>
          <w:color w:val="000000"/>
        </w:rPr>
      </w:pPr>
      <w:r w:rsidRPr="00C23544">
        <w:rPr>
          <w:b/>
          <w:bCs/>
          <w:color w:val="000000"/>
          <w:u w:val="single"/>
        </w:rPr>
        <w:t>Email:</w:t>
      </w:r>
      <w:r>
        <w:rPr>
          <w:b/>
          <w:bCs/>
          <w:color w:val="000000"/>
          <w:u w:val="single"/>
        </w:rPr>
        <w:t xml:space="preserve"> </w:t>
      </w:r>
      <w:r w:rsidR="007E460A">
        <w:rPr>
          <w:color w:val="000000"/>
        </w:rPr>
        <w:t>NA</w:t>
      </w:r>
    </w:p>
    <w:p w14:paraId="4BAE8FFE" w14:textId="77777777" w:rsidR="00DA68BD" w:rsidRPr="00C23544" w:rsidRDefault="00DA68BD" w:rsidP="00DA68BD">
      <w:pPr>
        <w:rPr>
          <w:color w:val="000000"/>
        </w:rPr>
      </w:pPr>
      <w:r>
        <w:rPr>
          <w:color w:val="1E4D78"/>
          <w:sz w:val="24"/>
          <w:szCs w:val="24"/>
        </w:rPr>
        <w:t xml:space="preserve">        </w:t>
      </w:r>
      <w:r w:rsidRPr="00C23544">
        <w:rPr>
          <w:b/>
          <w:bCs/>
          <w:color w:val="000000"/>
          <w:u w:val="single"/>
        </w:rPr>
        <w:t>SMS:</w:t>
      </w:r>
      <w:r>
        <w:rPr>
          <w:b/>
          <w:bCs/>
          <w:color w:val="000000"/>
          <w:u w:val="single"/>
        </w:rPr>
        <w:t xml:space="preserve"> </w:t>
      </w:r>
      <w:r w:rsidRPr="00546811">
        <w:t>NA</w:t>
      </w:r>
    </w:p>
    <w:p w14:paraId="02D6D46D" w14:textId="4DC6C99D" w:rsidR="00DA68BD" w:rsidRDefault="00DA68BD" w:rsidP="00DA68BD">
      <w:pPr>
        <w:pStyle w:val="Heading3"/>
        <w:ind w:left="284"/>
      </w:pPr>
      <w:r w:rsidRPr="00B25D87">
        <w:t>2.</w:t>
      </w:r>
      <w:r w:rsidR="001353D1">
        <w:t>9</w:t>
      </w:r>
      <w:r w:rsidRPr="00B25D87">
        <w:t>.</w:t>
      </w:r>
      <w:r>
        <w:t>5</w:t>
      </w:r>
      <w:r w:rsidRPr="00B25D87">
        <w:t xml:space="preserve"> </w:t>
      </w:r>
      <w:r>
        <w:t>Open Points</w:t>
      </w:r>
    </w:p>
    <w:p w14:paraId="43819654" w14:textId="215092E8" w:rsidR="00DA68BD" w:rsidRDefault="008043A9" w:rsidP="008043A9">
      <w:pPr>
        <w:pStyle w:val="ListParagraph"/>
        <w:numPr>
          <w:ilvl w:val="0"/>
          <w:numId w:val="26"/>
        </w:numPr>
      </w:pPr>
      <w:r>
        <w:t xml:space="preserve">Default state message is pending </w:t>
      </w:r>
    </w:p>
    <w:p w14:paraId="2B2091DE" w14:textId="2FBDEDFF" w:rsidR="008043A9" w:rsidRDefault="008043A9" w:rsidP="008043A9">
      <w:pPr>
        <w:pStyle w:val="ListParagraph"/>
        <w:numPr>
          <w:ilvl w:val="0"/>
          <w:numId w:val="26"/>
        </w:numPr>
      </w:pPr>
      <w:r>
        <w:t>Suggestive test is pending</w:t>
      </w:r>
    </w:p>
    <w:p w14:paraId="391E6830" w14:textId="23144B4D" w:rsidR="008043A9" w:rsidRDefault="008043A9" w:rsidP="007E460A">
      <w:pPr>
        <w:ind w:firstLine="284"/>
      </w:pPr>
    </w:p>
    <w:p w14:paraId="0B3BEBEE" w14:textId="250E5A38" w:rsidR="00BC2D9D" w:rsidRPr="00A1287F" w:rsidRDefault="00BC2D9D" w:rsidP="00BC2D9D">
      <w:pPr>
        <w:pStyle w:val="Heading2"/>
        <w:numPr>
          <w:ilvl w:val="1"/>
          <w:numId w:val="3"/>
        </w:numPr>
        <w:tabs>
          <w:tab w:val="left" w:pos="851"/>
          <w:tab w:val="left" w:pos="1134"/>
        </w:tabs>
        <w:rPr>
          <w:sz w:val="32"/>
          <w:szCs w:val="32"/>
        </w:rPr>
      </w:pPr>
      <w:r w:rsidRPr="00B04699">
        <w:rPr>
          <w:sz w:val="32"/>
          <w:szCs w:val="32"/>
        </w:rPr>
        <w:t xml:space="preserve">Agent - Global Search - Search by </w:t>
      </w:r>
      <w:r>
        <w:rPr>
          <w:sz w:val="32"/>
          <w:szCs w:val="32"/>
        </w:rPr>
        <w:t>Policy ID</w:t>
      </w:r>
    </w:p>
    <w:p w14:paraId="14D6C3AF" w14:textId="77777777" w:rsidR="00BC2D9D" w:rsidRDefault="00BC2D9D" w:rsidP="00BC2D9D">
      <w:pPr>
        <w:pStyle w:val="Heading3"/>
        <w:numPr>
          <w:ilvl w:val="2"/>
          <w:numId w:val="3"/>
        </w:numPr>
      </w:pPr>
      <w:r>
        <w:rPr>
          <w:sz w:val="28"/>
          <w:szCs w:val="28"/>
        </w:rPr>
        <w:t>Requirement</w:t>
      </w:r>
    </w:p>
    <w:p w14:paraId="0E1DC939" w14:textId="77777777" w:rsidR="00BC2D9D" w:rsidRDefault="00BC2D9D" w:rsidP="00BC2D9D">
      <w:pPr>
        <w:ind w:left="360"/>
      </w:pPr>
      <w:r w:rsidRPr="00A1287F">
        <w:rPr>
          <w:b/>
          <w:bCs/>
        </w:rPr>
        <w:t>Description</w:t>
      </w:r>
      <w:r>
        <w:t xml:space="preserve">: </w:t>
      </w:r>
    </w:p>
    <w:p w14:paraId="27BD4F79" w14:textId="5849505E" w:rsidR="00BC2D9D" w:rsidRDefault="000520FB" w:rsidP="00BC2D9D">
      <w:pPr>
        <w:ind w:left="360"/>
      </w:pPr>
      <w:r w:rsidRPr="000520FB">
        <w:t xml:space="preserve">As an Advisor/Agent/FOS (roles which have customer mapped in all channels), I want to search by Policy ID so that I can service the client with details of the policy, </w:t>
      </w:r>
      <w:proofErr w:type="spellStart"/>
      <w:proofErr w:type="gramStart"/>
      <w:r w:rsidRPr="000520FB">
        <w:t>eg</w:t>
      </w:r>
      <w:proofErr w:type="spellEnd"/>
      <w:proofErr w:type="gramEnd"/>
      <w:r w:rsidRPr="000520FB">
        <w:t xml:space="preserve"> tax certificate, payment link, etc</w:t>
      </w:r>
    </w:p>
    <w:p w14:paraId="249E9E8A" w14:textId="77777777" w:rsidR="00BC2D9D" w:rsidRDefault="00BC2D9D" w:rsidP="00BC2D9D">
      <w:pPr>
        <w:ind w:left="360"/>
      </w:pPr>
      <w:r w:rsidRPr="00A1287F">
        <w:rPr>
          <w:b/>
          <w:bCs/>
        </w:rPr>
        <w:t>Details</w:t>
      </w:r>
      <w:r>
        <w:t xml:space="preserve">: </w:t>
      </w:r>
    </w:p>
    <w:p w14:paraId="6F733824" w14:textId="77777777" w:rsidR="000520FB" w:rsidRDefault="000520FB" w:rsidP="000520FB">
      <w:pPr>
        <w:ind w:left="360"/>
      </w:pPr>
      <w:r>
        <w:t>1. Exact Match (both with and without 0 appended)</w:t>
      </w:r>
    </w:p>
    <w:p w14:paraId="323DB9AF" w14:textId="77777777" w:rsidR="000520FB" w:rsidRDefault="000520FB" w:rsidP="000520FB">
      <w:pPr>
        <w:ind w:left="360"/>
      </w:pPr>
      <w:r>
        <w:t>2. Should lead to Policy Details Page - Overview section</w:t>
      </w:r>
    </w:p>
    <w:p w14:paraId="05094B1D" w14:textId="77777777" w:rsidR="000520FB" w:rsidRDefault="000520FB" w:rsidP="000520FB">
      <w:pPr>
        <w:ind w:left="360"/>
      </w:pPr>
      <w:r>
        <w:t>3. Input on-screen Validations</w:t>
      </w:r>
    </w:p>
    <w:p w14:paraId="50935786" w14:textId="77777777" w:rsidR="000520FB" w:rsidRDefault="000520FB" w:rsidP="000520FB">
      <w:pPr>
        <w:ind w:left="360"/>
      </w:pPr>
      <w:r>
        <w:t>Type - Numeric</w:t>
      </w:r>
    </w:p>
    <w:p w14:paraId="3F918E2A" w14:textId="77777777" w:rsidR="000520FB" w:rsidRDefault="000520FB" w:rsidP="000520FB">
      <w:pPr>
        <w:ind w:left="360"/>
      </w:pPr>
      <w:r>
        <w:t>Length - [3-9] digits</w:t>
      </w:r>
    </w:p>
    <w:p w14:paraId="4E07BCF8" w14:textId="77777777" w:rsidR="000520FB" w:rsidRDefault="000520FB" w:rsidP="000520FB">
      <w:pPr>
        <w:ind w:left="360"/>
      </w:pPr>
      <w:r>
        <w:t xml:space="preserve">4. Help Text/Suggestions should be provided- </w:t>
      </w:r>
      <w:proofErr w:type="spellStart"/>
      <w:proofErr w:type="gramStart"/>
      <w:r>
        <w:t>eg</w:t>
      </w:r>
      <w:proofErr w:type="spellEnd"/>
      <w:proofErr w:type="gramEnd"/>
      <w:r>
        <w:t xml:space="preserve"> "You can find Policy ID on policy doc", "Valid format is </w:t>
      </w:r>
      <w:proofErr w:type="spellStart"/>
      <w:r>
        <w:t>xxxxxx</w:t>
      </w:r>
      <w:proofErr w:type="spellEnd"/>
      <w:r>
        <w:t>"</w:t>
      </w:r>
    </w:p>
    <w:p w14:paraId="69D67B1E" w14:textId="19E95C86" w:rsidR="00BC2D9D" w:rsidRDefault="000520FB" w:rsidP="000520FB">
      <w:pPr>
        <w:ind w:left="360"/>
      </w:pPr>
      <w:r>
        <w:t>5. If 0 Search Results - "Try changing your search text or parameters" | Go to "All customers" to view all policies</w:t>
      </w:r>
    </w:p>
    <w:p w14:paraId="643E2E2C" w14:textId="288F3FC5" w:rsidR="00BC2D9D" w:rsidRDefault="000520FB" w:rsidP="00BC2D9D">
      <w:pPr>
        <w:pStyle w:val="Heading3"/>
        <w:numPr>
          <w:ilvl w:val="2"/>
          <w:numId w:val="3"/>
        </w:numPr>
      </w:pPr>
      <w:r>
        <w:rPr>
          <w:sz w:val="28"/>
          <w:szCs w:val="28"/>
        </w:rPr>
        <w:t xml:space="preserve"> </w:t>
      </w:r>
      <w:r w:rsidR="00BC2D9D" w:rsidRPr="00306673">
        <w:rPr>
          <w:sz w:val="28"/>
          <w:szCs w:val="28"/>
        </w:rPr>
        <w:t>Implementation Approach</w:t>
      </w:r>
    </w:p>
    <w:p w14:paraId="407E4CFD" w14:textId="0C17C069" w:rsidR="00BC2D9D" w:rsidRDefault="00BC2D9D" w:rsidP="00BC2D9D">
      <w:pPr>
        <w:ind w:left="360"/>
      </w:pPr>
      <w:r>
        <w:t xml:space="preserve">Model will have </w:t>
      </w:r>
      <w:r w:rsidR="00076B44">
        <w:t xml:space="preserve">search by Policy ID option, user has to select it to do </w:t>
      </w:r>
      <w:r>
        <w:t xml:space="preserve">search </w:t>
      </w:r>
      <w:r w:rsidR="00076B44">
        <w:t>by policy id</w:t>
      </w:r>
      <w:r>
        <w:t xml:space="preserve">. Below </w:t>
      </w:r>
      <w:r w:rsidR="00076B44">
        <w:t xml:space="preserve">the </w:t>
      </w:r>
      <w:r>
        <w:t xml:space="preserve">text box, suggestive text will be shown. Below that My Recent search section will be shown. It will empty with default message for new user who has not done any search or cleared his recent search history. </w:t>
      </w:r>
    </w:p>
    <w:p w14:paraId="485C5B2E" w14:textId="6C554B58" w:rsidR="00BC2D9D" w:rsidRDefault="00076B44" w:rsidP="00BC2D9D">
      <w:pPr>
        <w:ind w:left="360"/>
      </w:pPr>
      <w:r>
        <w:t>Policy id search will happen only on complete entry of the policy id with or without 00.</w:t>
      </w:r>
      <w:r w:rsidR="00BC2D9D">
        <w:t xml:space="preserve"> </w:t>
      </w:r>
      <w:r>
        <w:t xml:space="preserve">Policy id length is between 3 to 9 digits. User has to click on the search icon for the search to happen and show result. </w:t>
      </w:r>
    </w:p>
    <w:p w14:paraId="53BC1C60" w14:textId="2E0097D7" w:rsidR="00076B44" w:rsidRDefault="00076B44" w:rsidP="00076B44">
      <w:pPr>
        <w:spacing w:after="0"/>
        <w:ind w:left="360"/>
      </w:pPr>
      <w:r>
        <w:t>If no records match for the given policy id, “We can’t find anything related to your search.</w:t>
      </w:r>
    </w:p>
    <w:p w14:paraId="1A22C250" w14:textId="14F7B143" w:rsidR="00BC2D9D" w:rsidRDefault="00076B44" w:rsidP="00076B44">
      <w:pPr>
        <w:spacing w:after="0"/>
        <w:ind w:left="360"/>
      </w:pPr>
      <w:r>
        <w:t>Try to search with a different policy ID or Go to “All customers” to view all policies” message should be shown with CTA to All customers page of the logged in advisor.</w:t>
      </w:r>
    </w:p>
    <w:p w14:paraId="2FF84FCB" w14:textId="77777777" w:rsidR="00076B44" w:rsidRPr="00076B44" w:rsidRDefault="00076B44" w:rsidP="00076B44">
      <w:pPr>
        <w:spacing w:after="0"/>
        <w:ind w:left="360"/>
      </w:pPr>
    </w:p>
    <w:p w14:paraId="42853F4B" w14:textId="7F4D895E" w:rsidR="00BC2D9D" w:rsidRDefault="00BC2D9D" w:rsidP="00BC2D9D">
      <w:pPr>
        <w:ind w:left="360"/>
      </w:pPr>
      <w:r w:rsidRPr="00A05A40">
        <w:lastRenderedPageBreak/>
        <w:t>When</w:t>
      </w:r>
      <w:r>
        <w:t xml:space="preserve"> a user selects a result from the list, will be taken to </w:t>
      </w:r>
      <w:r w:rsidR="002F341C">
        <w:t xml:space="preserve">policy </w:t>
      </w:r>
      <w:r>
        <w:t>details – overview section. This behaviour is same from search model or all search result page.</w:t>
      </w:r>
    </w:p>
    <w:p w14:paraId="0CD9FDFC" w14:textId="77777777" w:rsidR="00BC2D9D" w:rsidRPr="00A05A40" w:rsidRDefault="00BC2D9D" w:rsidP="00BC2D9D">
      <w:pPr>
        <w:ind w:left="360"/>
      </w:pPr>
      <w:r>
        <w:t>Once user selects a result, the same has to be stored in RDS as search history of the logged in user, to be picked up and shown in my recent search section and its more page.</w:t>
      </w:r>
    </w:p>
    <w:p w14:paraId="21F168F1" w14:textId="5DE50FCF" w:rsidR="00BC2D9D" w:rsidRDefault="00BC2D9D" w:rsidP="00BC2D9D">
      <w:pPr>
        <w:pStyle w:val="Heading3"/>
        <w:ind w:left="284"/>
      </w:pPr>
      <w:r w:rsidRPr="00B25D87">
        <w:t>2.</w:t>
      </w:r>
      <w:r w:rsidR="000520FB">
        <w:t>10</w:t>
      </w:r>
      <w:r w:rsidRPr="00B25D87">
        <w:t>.</w:t>
      </w:r>
      <w:r>
        <w:t>3</w:t>
      </w:r>
      <w:r w:rsidRPr="00B25D87">
        <w:t xml:space="preserve"> </w:t>
      </w:r>
      <w:r>
        <w:t>API and RDS Requirements</w:t>
      </w:r>
    </w:p>
    <w:p w14:paraId="4553A876" w14:textId="77777777" w:rsidR="00BC2D9D" w:rsidRDefault="00BC2D9D" w:rsidP="00BC2D9D">
      <w:pPr>
        <w:ind w:left="426"/>
        <w:rPr>
          <w:color w:val="000000"/>
        </w:rPr>
      </w:pPr>
      <w:r>
        <w:rPr>
          <w:color w:val="000000"/>
        </w:rPr>
        <w:t>RDS will be used for searching and showing the results. Also, same will be used for storing search history also.</w:t>
      </w:r>
    </w:p>
    <w:p w14:paraId="35729893" w14:textId="77777777" w:rsidR="00BC2D9D" w:rsidRDefault="00BC2D9D" w:rsidP="00BC2D9D">
      <w:pPr>
        <w:ind w:left="426"/>
        <w:rPr>
          <w:color w:val="000000"/>
        </w:rPr>
      </w:pPr>
      <w:r>
        <w:rPr>
          <w:color w:val="000000"/>
        </w:rPr>
        <w:t xml:space="preserve">Please refer </w:t>
      </w:r>
      <w:proofErr w:type="spellStart"/>
      <w:r>
        <w:rPr>
          <w:color w:val="000000"/>
        </w:rPr>
        <w:t>Sno</w:t>
      </w:r>
      <w:proofErr w:type="spellEnd"/>
      <w:r>
        <w:rPr>
          <w:color w:val="000000"/>
        </w:rPr>
        <w:t xml:space="preserve"> 14 to 19 for RDS/API field mapping in the attached excel.</w:t>
      </w:r>
    </w:p>
    <w:p w14:paraId="085413DA" w14:textId="3C26C684" w:rsidR="00BC2D9D" w:rsidRDefault="008D4007" w:rsidP="00BC2D9D">
      <w:pPr>
        <w:ind w:left="426"/>
        <w:rPr>
          <w:color w:val="000000"/>
        </w:rPr>
      </w:pPr>
      <w:r>
        <w:rPr>
          <w:color w:val="000000"/>
        </w:rPr>
        <w:object w:dxaOrig="1534" w:dyaOrig="997" w14:anchorId="369A9470">
          <v:shape id="_x0000_i1034" type="#_x0000_t75" style="width:76.5pt;height:49.5pt" o:ole="">
            <v:imagedata r:id="rId12" o:title=""/>
          </v:shape>
          <o:OLEObject Type="Embed" ProgID="Excel.Sheet.12" ShapeID="_x0000_i1034" DrawAspect="Icon" ObjectID="_1689593268" r:id="rId27"/>
        </w:object>
      </w:r>
    </w:p>
    <w:p w14:paraId="1C8A3A82" w14:textId="7A87F817" w:rsidR="00BC2D9D" w:rsidRDefault="00BC2D9D" w:rsidP="00BC2D9D">
      <w:pPr>
        <w:pStyle w:val="Heading3"/>
        <w:ind w:left="284"/>
      </w:pPr>
      <w:r w:rsidRPr="00B25D87">
        <w:t>2.</w:t>
      </w:r>
      <w:r w:rsidR="000520FB">
        <w:t>10</w:t>
      </w:r>
      <w:r w:rsidRPr="00B25D87">
        <w:t>.</w:t>
      </w:r>
      <w:r>
        <w:t>4</w:t>
      </w:r>
      <w:r w:rsidRPr="00B25D87">
        <w:t xml:space="preserve"> </w:t>
      </w:r>
      <w:r>
        <w:t>CTA Templates</w:t>
      </w:r>
    </w:p>
    <w:p w14:paraId="7DF35C6C" w14:textId="77777777" w:rsidR="00BC2D9D" w:rsidRPr="007E460A" w:rsidRDefault="00BC2D9D" w:rsidP="00BC2D9D">
      <w:pPr>
        <w:ind w:left="426"/>
        <w:rPr>
          <w:color w:val="1E4D78"/>
          <w:sz w:val="24"/>
          <w:szCs w:val="24"/>
        </w:rPr>
      </w:pPr>
      <w:r w:rsidRPr="00C23544">
        <w:rPr>
          <w:b/>
          <w:bCs/>
          <w:color w:val="000000"/>
          <w:u w:val="single"/>
        </w:rPr>
        <w:t>On Page Toast message</w:t>
      </w:r>
      <w:r>
        <w:rPr>
          <w:color w:val="1E4D78"/>
          <w:sz w:val="24"/>
          <w:szCs w:val="24"/>
        </w:rPr>
        <w:t xml:space="preserve">: </w:t>
      </w:r>
      <w:r>
        <w:rPr>
          <w:color w:val="000000"/>
        </w:rPr>
        <w:t>NA</w:t>
      </w:r>
    </w:p>
    <w:p w14:paraId="7C2D9B35" w14:textId="77777777" w:rsidR="00BC2D9D" w:rsidRPr="00546811" w:rsidRDefault="00BC2D9D" w:rsidP="00BC2D9D">
      <w:pPr>
        <w:ind w:left="426"/>
        <w:rPr>
          <w:color w:val="000000"/>
        </w:rPr>
      </w:pPr>
      <w:r w:rsidRPr="00C23544">
        <w:rPr>
          <w:b/>
          <w:bCs/>
          <w:color w:val="000000"/>
          <w:u w:val="single"/>
        </w:rPr>
        <w:t>Email:</w:t>
      </w:r>
      <w:r>
        <w:rPr>
          <w:b/>
          <w:bCs/>
          <w:color w:val="000000"/>
          <w:u w:val="single"/>
        </w:rPr>
        <w:t xml:space="preserve"> </w:t>
      </w:r>
      <w:r>
        <w:rPr>
          <w:color w:val="000000"/>
        </w:rPr>
        <w:t>NA</w:t>
      </w:r>
    </w:p>
    <w:p w14:paraId="7CA849BE" w14:textId="77777777" w:rsidR="00BC2D9D" w:rsidRPr="00C23544" w:rsidRDefault="00BC2D9D" w:rsidP="00BC2D9D">
      <w:pPr>
        <w:rPr>
          <w:color w:val="000000"/>
        </w:rPr>
      </w:pPr>
      <w:r>
        <w:rPr>
          <w:color w:val="1E4D78"/>
          <w:sz w:val="24"/>
          <w:szCs w:val="24"/>
        </w:rPr>
        <w:t xml:space="preserve">        </w:t>
      </w:r>
      <w:r w:rsidRPr="00C23544">
        <w:rPr>
          <w:b/>
          <w:bCs/>
          <w:color w:val="000000"/>
          <w:u w:val="single"/>
        </w:rPr>
        <w:t>SMS:</w:t>
      </w:r>
      <w:r>
        <w:rPr>
          <w:b/>
          <w:bCs/>
          <w:color w:val="000000"/>
          <w:u w:val="single"/>
        </w:rPr>
        <w:t xml:space="preserve"> </w:t>
      </w:r>
      <w:r w:rsidRPr="00546811">
        <w:t>NA</w:t>
      </w:r>
    </w:p>
    <w:p w14:paraId="5F220A36" w14:textId="4D757D76" w:rsidR="00BC2D9D" w:rsidRDefault="00BC2D9D" w:rsidP="008D4007">
      <w:pPr>
        <w:pStyle w:val="Heading3"/>
        <w:numPr>
          <w:ilvl w:val="2"/>
          <w:numId w:val="26"/>
        </w:numPr>
        <w:ind w:left="993" w:hanging="709"/>
      </w:pPr>
      <w:r>
        <w:t>Open Points</w:t>
      </w:r>
    </w:p>
    <w:p w14:paraId="5C9996D2" w14:textId="24562097" w:rsidR="00BC2D9D" w:rsidRDefault="00C95FFF" w:rsidP="007E460A">
      <w:pPr>
        <w:ind w:firstLine="284"/>
      </w:pPr>
      <w:r>
        <w:t>NA</w:t>
      </w:r>
    </w:p>
    <w:p w14:paraId="32F6AEEE" w14:textId="200B8E3D" w:rsidR="00937CD4" w:rsidRPr="00A1287F" w:rsidRDefault="00937CD4" w:rsidP="00937CD4">
      <w:pPr>
        <w:pStyle w:val="Heading2"/>
        <w:numPr>
          <w:ilvl w:val="1"/>
          <w:numId w:val="26"/>
        </w:numPr>
        <w:tabs>
          <w:tab w:val="left" w:pos="851"/>
          <w:tab w:val="left" w:pos="993"/>
        </w:tabs>
        <w:ind w:hanging="1231"/>
        <w:rPr>
          <w:sz w:val="32"/>
          <w:szCs w:val="32"/>
        </w:rPr>
      </w:pPr>
      <w:r w:rsidRPr="00B04699">
        <w:rPr>
          <w:sz w:val="32"/>
          <w:szCs w:val="32"/>
        </w:rPr>
        <w:t xml:space="preserve">Agent - Global Search - Search by </w:t>
      </w:r>
      <w:r w:rsidR="00E13CAF">
        <w:rPr>
          <w:sz w:val="32"/>
          <w:szCs w:val="32"/>
        </w:rPr>
        <w:t>PAN</w:t>
      </w:r>
    </w:p>
    <w:p w14:paraId="3CA1B98D" w14:textId="48D5CE58" w:rsidR="00937CD4" w:rsidRDefault="00937CD4" w:rsidP="00937CD4">
      <w:pPr>
        <w:pStyle w:val="Heading3"/>
        <w:ind w:left="360"/>
      </w:pPr>
      <w:r>
        <w:rPr>
          <w:sz w:val="28"/>
          <w:szCs w:val="28"/>
        </w:rPr>
        <w:t>2.11.1 Requirement</w:t>
      </w:r>
    </w:p>
    <w:p w14:paraId="23582EF1" w14:textId="77777777" w:rsidR="00937CD4" w:rsidRDefault="00937CD4" w:rsidP="00937CD4">
      <w:pPr>
        <w:ind w:left="360"/>
      </w:pPr>
      <w:r w:rsidRPr="00A1287F">
        <w:rPr>
          <w:b/>
          <w:bCs/>
        </w:rPr>
        <w:t>Description</w:t>
      </w:r>
      <w:r>
        <w:t xml:space="preserve">: </w:t>
      </w:r>
    </w:p>
    <w:p w14:paraId="090D896E" w14:textId="4846820C" w:rsidR="00937CD4" w:rsidRDefault="003D1FF7" w:rsidP="00937CD4">
      <w:pPr>
        <w:ind w:left="360"/>
      </w:pPr>
      <w:r w:rsidRPr="003D1FF7">
        <w:t>As an Advisor/Agent/FOS (roles which have customer mapped in all channels), I want to search by PAN number so that I can find information for customers who do not remember their policy IDs</w:t>
      </w:r>
    </w:p>
    <w:p w14:paraId="675DE513" w14:textId="77777777" w:rsidR="00937CD4" w:rsidRDefault="00937CD4" w:rsidP="00937CD4">
      <w:pPr>
        <w:ind w:left="360"/>
      </w:pPr>
      <w:r w:rsidRPr="00A1287F">
        <w:rPr>
          <w:b/>
          <w:bCs/>
        </w:rPr>
        <w:t>Details</w:t>
      </w:r>
      <w:r>
        <w:t xml:space="preserve">: </w:t>
      </w:r>
    </w:p>
    <w:p w14:paraId="2E02AEFD" w14:textId="77777777" w:rsidR="003D1FF7" w:rsidRDefault="003D1FF7" w:rsidP="003D1FF7">
      <w:pPr>
        <w:ind w:left="360"/>
      </w:pPr>
      <w:r>
        <w:t>1. Exact Match</w:t>
      </w:r>
    </w:p>
    <w:p w14:paraId="37FFFCBF" w14:textId="77777777" w:rsidR="003D1FF7" w:rsidRDefault="003D1FF7" w:rsidP="003D1FF7">
      <w:pPr>
        <w:ind w:left="360"/>
      </w:pPr>
      <w:r>
        <w:t>2. Should open customer details Page overview section for the client with matching PAN number</w:t>
      </w:r>
    </w:p>
    <w:p w14:paraId="7290073F" w14:textId="77777777" w:rsidR="003D1FF7" w:rsidRDefault="003D1FF7" w:rsidP="003D1FF7">
      <w:pPr>
        <w:ind w:left="360"/>
      </w:pPr>
      <w:r>
        <w:t>3. Should search within PAN of Policy Owner/Life Insured/Assignee</w:t>
      </w:r>
    </w:p>
    <w:p w14:paraId="5F86515B" w14:textId="1A72F041" w:rsidR="00937CD4" w:rsidRDefault="003D1FF7" w:rsidP="003D1FF7">
      <w:pPr>
        <w:ind w:left="360"/>
      </w:pPr>
      <w:r>
        <w:t>4. Search Results to show the Search string used along with Name, Contact, Tags [Policy Owner, Life Insured, Assignee]</w:t>
      </w:r>
    </w:p>
    <w:p w14:paraId="3EEBFA4F" w14:textId="75D08AFF" w:rsidR="00937CD4" w:rsidRDefault="00937CD4" w:rsidP="00937CD4">
      <w:pPr>
        <w:pStyle w:val="Heading3"/>
        <w:ind w:left="284"/>
      </w:pPr>
      <w:r>
        <w:rPr>
          <w:sz w:val="28"/>
          <w:szCs w:val="28"/>
        </w:rPr>
        <w:t xml:space="preserve">2.11.2 </w:t>
      </w:r>
      <w:r w:rsidRPr="00306673">
        <w:rPr>
          <w:sz w:val="28"/>
          <w:szCs w:val="28"/>
        </w:rPr>
        <w:t>Implementation Approach</w:t>
      </w:r>
    </w:p>
    <w:p w14:paraId="7DEE71E7" w14:textId="18AEFFA4" w:rsidR="00937CD4" w:rsidRDefault="00937CD4" w:rsidP="00937CD4">
      <w:pPr>
        <w:ind w:left="360"/>
      </w:pPr>
      <w:r>
        <w:t xml:space="preserve">Model will have search by </w:t>
      </w:r>
      <w:r w:rsidR="003D1FF7">
        <w:t>PAN</w:t>
      </w:r>
      <w:r>
        <w:t xml:space="preserve"> option, user has to select it to do search by </w:t>
      </w:r>
      <w:r w:rsidR="003D1FF7">
        <w:t>PAN</w:t>
      </w:r>
      <w:r>
        <w:t xml:space="preserve">. Below the text box, suggestive text will be shown. Below that My Recent search section will be shown. It will empty with default message for new user who has not done any search or cleared his recent search history. </w:t>
      </w:r>
    </w:p>
    <w:p w14:paraId="721156EA" w14:textId="7D9D07D5" w:rsidR="003D1FF7" w:rsidRDefault="003D1FF7" w:rsidP="003D1FF7">
      <w:pPr>
        <w:ind w:left="360"/>
      </w:pPr>
      <w:r>
        <w:t>PAN</w:t>
      </w:r>
      <w:r w:rsidR="00937CD4">
        <w:t xml:space="preserve"> search will happen only on complete entry of the </w:t>
      </w:r>
      <w:r>
        <w:t>PAN</w:t>
      </w:r>
      <w:r w:rsidR="00937CD4">
        <w:t xml:space="preserve">. </w:t>
      </w:r>
      <w:r>
        <w:t xml:space="preserve">PAN </w:t>
      </w:r>
      <w:r w:rsidR="00937CD4">
        <w:t xml:space="preserve">length is </w:t>
      </w:r>
      <w:r>
        <w:t xml:space="preserve">10 </w:t>
      </w:r>
      <w:r w:rsidR="00937CD4">
        <w:t xml:space="preserve">digits. </w:t>
      </w:r>
      <w:r>
        <w:t>After 10</w:t>
      </w:r>
      <w:r w:rsidR="00156C19">
        <w:t>th</w:t>
      </w:r>
      <w:r>
        <w:t xml:space="preserve"> digit, search will be initiated automatically.</w:t>
      </w:r>
    </w:p>
    <w:p w14:paraId="2D57A372" w14:textId="53ACD2EC" w:rsidR="00937CD4" w:rsidRDefault="00937CD4" w:rsidP="003D1FF7">
      <w:pPr>
        <w:spacing w:after="0"/>
        <w:ind w:left="360"/>
      </w:pPr>
      <w:r>
        <w:t xml:space="preserve">If no records match for the given </w:t>
      </w:r>
      <w:r w:rsidR="003D1FF7">
        <w:t>PAN, message to be displayed to the user.</w:t>
      </w:r>
    </w:p>
    <w:p w14:paraId="7528EACC" w14:textId="77777777" w:rsidR="003D1FF7" w:rsidRPr="00076B44" w:rsidRDefault="003D1FF7" w:rsidP="003D1FF7">
      <w:pPr>
        <w:spacing w:after="0"/>
        <w:ind w:left="360"/>
      </w:pPr>
    </w:p>
    <w:p w14:paraId="16262189" w14:textId="4413DF07" w:rsidR="00937CD4" w:rsidRDefault="00937CD4" w:rsidP="00937CD4">
      <w:pPr>
        <w:ind w:left="360"/>
      </w:pPr>
      <w:r w:rsidRPr="00A05A40">
        <w:t>When</w:t>
      </w:r>
      <w:r>
        <w:t xml:space="preserve"> a user selects a result from the list, will be taken to </w:t>
      </w:r>
      <w:r w:rsidR="004D3D5B">
        <w:t>customer</w:t>
      </w:r>
      <w:r>
        <w:t xml:space="preserve"> details – overview section. This behaviour is same from search model or all search result page.</w:t>
      </w:r>
    </w:p>
    <w:p w14:paraId="4FE1456F" w14:textId="77777777" w:rsidR="00937CD4" w:rsidRPr="00A05A40" w:rsidRDefault="00937CD4" w:rsidP="00937CD4">
      <w:pPr>
        <w:ind w:left="360"/>
      </w:pPr>
      <w:r>
        <w:t>Once user selects a result, the same has to be stored in RDS as search history of the logged in user, to be picked up and shown in my recent search section and its more page.</w:t>
      </w:r>
    </w:p>
    <w:p w14:paraId="103183CD" w14:textId="7C252A2C" w:rsidR="00937CD4" w:rsidRDefault="00937CD4" w:rsidP="00937CD4">
      <w:pPr>
        <w:pStyle w:val="Heading3"/>
        <w:ind w:left="284"/>
      </w:pPr>
      <w:r w:rsidRPr="00B25D87">
        <w:t>2.</w:t>
      </w:r>
      <w:r>
        <w:t>11</w:t>
      </w:r>
      <w:r w:rsidRPr="00B25D87">
        <w:t>.</w:t>
      </w:r>
      <w:r>
        <w:t>3</w:t>
      </w:r>
      <w:r w:rsidRPr="00B25D87">
        <w:t xml:space="preserve"> </w:t>
      </w:r>
      <w:r>
        <w:t>API and RDS Requirements</w:t>
      </w:r>
    </w:p>
    <w:p w14:paraId="569A0618" w14:textId="77777777" w:rsidR="00937CD4" w:rsidRDefault="00937CD4" w:rsidP="00937CD4">
      <w:pPr>
        <w:ind w:left="426"/>
        <w:rPr>
          <w:color w:val="000000"/>
        </w:rPr>
      </w:pPr>
      <w:r>
        <w:rPr>
          <w:color w:val="000000"/>
        </w:rPr>
        <w:t>RDS will be used for searching and showing the results. Also, same will be used for storing search history also.</w:t>
      </w:r>
    </w:p>
    <w:p w14:paraId="6DE8B084" w14:textId="3ECB02EF" w:rsidR="00937CD4" w:rsidRDefault="00937CD4" w:rsidP="00937CD4">
      <w:pPr>
        <w:ind w:left="426"/>
        <w:rPr>
          <w:color w:val="000000"/>
        </w:rPr>
      </w:pPr>
      <w:r>
        <w:rPr>
          <w:color w:val="000000"/>
        </w:rPr>
        <w:t xml:space="preserve">Please refer </w:t>
      </w:r>
      <w:proofErr w:type="spellStart"/>
      <w:r>
        <w:rPr>
          <w:color w:val="000000"/>
        </w:rPr>
        <w:t>Sno</w:t>
      </w:r>
      <w:proofErr w:type="spellEnd"/>
      <w:r>
        <w:rPr>
          <w:color w:val="000000"/>
        </w:rPr>
        <w:t xml:space="preserve"> 14 to 19 for RDS/API field mapping in the attached excel.</w:t>
      </w:r>
    </w:p>
    <w:p w14:paraId="0D3C64F7" w14:textId="05B35697" w:rsidR="00AE4A11" w:rsidRDefault="00AE4A11" w:rsidP="00937CD4">
      <w:pPr>
        <w:ind w:left="426"/>
        <w:rPr>
          <w:color w:val="000000"/>
        </w:rPr>
      </w:pPr>
      <w:r>
        <w:rPr>
          <w:color w:val="000000"/>
        </w:rPr>
        <w:object w:dxaOrig="1534" w:dyaOrig="997" w14:anchorId="4C0DA331">
          <v:shape id="_x0000_i1035" type="#_x0000_t75" style="width:76.5pt;height:49.5pt" o:ole="">
            <v:imagedata r:id="rId25" o:title=""/>
          </v:shape>
          <o:OLEObject Type="Embed" ProgID="Excel.Sheet.12" ShapeID="_x0000_i1035" DrawAspect="Icon" ObjectID="_1689593269" r:id="rId28"/>
        </w:object>
      </w:r>
    </w:p>
    <w:p w14:paraId="364B4AF0" w14:textId="0AC4C862" w:rsidR="00937CD4" w:rsidRDefault="00937CD4" w:rsidP="00937CD4">
      <w:pPr>
        <w:pStyle w:val="Heading3"/>
        <w:ind w:left="284"/>
      </w:pPr>
      <w:r w:rsidRPr="00B25D87">
        <w:t>2.</w:t>
      </w:r>
      <w:r>
        <w:t>11</w:t>
      </w:r>
      <w:r w:rsidRPr="00B25D87">
        <w:t>.</w:t>
      </w:r>
      <w:r>
        <w:t>4</w:t>
      </w:r>
      <w:r w:rsidRPr="00B25D87">
        <w:t xml:space="preserve"> </w:t>
      </w:r>
      <w:r>
        <w:t>CTA Templates</w:t>
      </w:r>
    </w:p>
    <w:p w14:paraId="0186B175" w14:textId="77777777" w:rsidR="00937CD4" w:rsidRPr="007E460A" w:rsidRDefault="00937CD4" w:rsidP="00937CD4">
      <w:pPr>
        <w:ind w:left="426"/>
        <w:rPr>
          <w:color w:val="1E4D78"/>
          <w:sz w:val="24"/>
          <w:szCs w:val="24"/>
        </w:rPr>
      </w:pPr>
      <w:r w:rsidRPr="00C23544">
        <w:rPr>
          <w:b/>
          <w:bCs/>
          <w:color w:val="000000"/>
          <w:u w:val="single"/>
        </w:rPr>
        <w:t>On Page Toast message</w:t>
      </w:r>
      <w:r>
        <w:rPr>
          <w:color w:val="1E4D78"/>
          <w:sz w:val="24"/>
          <w:szCs w:val="24"/>
        </w:rPr>
        <w:t xml:space="preserve">: </w:t>
      </w:r>
      <w:r>
        <w:rPr>
          <w:color w:val="000000"/>
        </w:rPr>
        <w:t>NA</w:t>
      </w:r>
    </w:p>
    <w:p w14:paraId="275287EF" w14:textId="77777777" w:rsidR="00937CD4" w:rsidRPr="00546811" w:rsidRDefault="00937CD4" w:rsidP="00937CD4">
      <w:pPr>
        <w:ind w:left="426"/>
        <w:rPr>
          <w:color w:val="000000"/>
        </w:rPr>
      </w:pPr>
      <w:r w:rsidRPr="00C23544">
        <w:rPr>
          <w:b/>
          <w:bCs/>
          <w:color w:val="000000"/>
          <w:u w:val="single"/>
        </w:rPr>
        <w:t>Email:</w:t>
      </w:r>
      <w:r>
        <w:rPr>
          <w:b/>
          <w:bCs/>
          <w:color w:val="000000"/>
          <w:u w:val="single"/>
        </w:rPr>
        <w:t xml:space="preserve"> </w:t>
      </w:r>
      <w:r>
        <w:rPr>
          <w:color w:val="000000"/>
        </w:rPr>
        <w:t>NA</w:t>
      </w:r>
    </w:p>
    <w:p w14:paraId="243598AB" w14:textId="77777777" w:rsidR="00937CD4" w:rsidRPr="00C23544" w:rsidRDefault="00937CD4" w:rsidP="00937CD4">
      <w:pPr>
        <w:rPr>
          <w:color w:val="000000"/>
        </w:rPr>
      </w:pPr>
      <w:r>
        <w:rPr>
          <w:color w:val="1E4D78"/>
          <w:sz w:val="24"/>
          <w:szCs w:val="24"/>
        </w:rPr>
        <w:t xml:space="preserve">        </w:t>
      </w:r>
      <w:r w:rsidRPr="00C23544">
        <w:rPr>
          <w:b/>
          <w:bCs/>
          <w:color w:val="000000"/>
          <w:u w:val="single"/>
        </w:rPr>
        <w:t>SMS:</w:t>
      </w:r>
      <w:r>
        <w:rPr>
          <w:b/>
          <w:bCs/>
          <w:color w:val="000000"/>
          <w:u w:val="single"/>
        </w:rPr>
        <w:t xml:space="preserve"> </w:t>
      </w:r>
      <w:r w:rsidRPr="00546811">
        <w:t>NA</w:t>
      </w:r>
    </w:p>
    <w:p w14:paraId="372EA9FB" w14:textId="16C48E47" w:rsidR="00937CD4" w:rsidRDefault="00937CD4" w:rsidP="00937CD4">
      <w:pPr>
        <w:pStyle w:val="Heading3"/>
        <w:ind w:left="284"/>
      </w:pPr>
      <w:r w:rsidRPr="00B25D87">
        <w:t>2.</w:t>
      </w:r>
      <w:r>
        <w:t>11</w:t>
      </w:r>
      <w:r w:rsidRPr="00B25D87">
        <w:t>.</w:t>
      </w:r>
      <w:r>
        <w:t>5</w:t>
      </w:r>
      <w:r w:rsidRPr="00B25D87">
        <w:t xml:space="preserve"> </w:t>
      </w:r>
      <w:r>
        <w:t>Open Points</w:t>
      </w:r>
    </w:p>
    <w:p w14:paraId="172CF66F" w14:textId="0A6292EF" w:rsidR="00937CD4" w:rsidRDefault="00624941" w:rsidP="00624941">
      <w:pPr>
        <w:tabs>
          <w:tab w:val="left" w:pos="2430"/>
        </w:tabs>
        <w:ind w:firstLine="284"/>
      </w:pPr>
      <w:r>
        <w:t>Message to given for no records found.</w:t>
      </w:r>
    </w:p>
    <w:p w14:paraId="548BC976" w14:textId="5B41D0A3" w:rsidR="00F21989" w:rsidRPr="00A1287F" w:rsidRDefault="00F21989" w:rsidP="00F21989">
      <w:pPr>
        <w:pStyle w:val="Heading2"/>
        <w:numPr>
          <w:ilvl w:val="1"/>
          <w:numId w:val="26"/>
        </w:numPr>
        <w:tabs>
          <w:tab w:val="left" w:pos="851"/>
          <w:tab w:val="left" w:pos="993"/>
        </w:tabs>
        <w:ind w:hanging="1231"/>
        <w:rPr>
          <w:sz w:val="32"/>
          <w:szCs w:val="32"/>
        </w:rPr>
      </w:pPr>
      <w:r w:rsidRPr="00B04699">
        <w:rPr>
          <w:sz w:val="32"/>
          <w:szCs w:val="32"/>
        </w:rPr>
        <w:t xml:space="preserve">Agent - Global Search - Search by </w:t>
      </w:r>
      <w:r w:rsidRPr="00F21989">
        <w:rPr>
          <w:sz w:val="32"/>
          <w:szCs w:val="32"/>
        </w:rPr>
        <w:t>Mobile</w:t>
      </w:r>
    </w:p>
    <w:p w14:paraId="11BC9A99" w14:textId="71C11351" w:rsidR="00F21989" w:rsidRDefault="00F21989" w:rsidP="00F21989">
      <w:pPr>
        <w:pStyle w:val="Heading3"/>
        <w:ind w:left="360"/>
      </w:pPr>
      <w:r>
        <w:rPr>
          <w:sz w:val="28"/>
          <w:szCs w:val="28"/>
        </w:rPr>
        <w:t>2.12.1 Requirement</w:t>
      </w:r>
    </w:p>
    <w:p w14:paraId="0B83942F" w14:textId="77777777" w:rsidR="00F21989" w:rsidRDefault="00F21989" w:rsidP="00F21989">
      <w:pPr>
        <w:ind w:left="360"/>
      </w:pPr>
      <w:r w:rsidRPr="00A1287F">
        <w:rPr>
          <w:b/>
          <w:bCs/>
        </w:rPr>
        <w:t>Description</w:t>
      </w:r>
      <w:r>
        <w:t xml:space="preserve">: </w:t>
      </w:r>
    </w:p>
    <w:p w14:paraId="51D8962E" w14:textId="1DBE7D0C" w:rsidR="00F21989" w:rsidRDefault="00471C06" w:rsidP="00F21989">
      <w:pPr>
        <w:ind w:left="360"/>
      </w:pPr>
      <w:r w:rsidRPr="00471C06">
        <w:t>As an Advisor/Agent/FOS (roles which have customer mapped in all channels), I want to search for details by Mobile number so that I can provide details to customers who do not remember their policy IDs</w:t>
      </w:r>
    </w:p>
    <w:p w14:paraId="7D064B02" w14:textId="77777777" w:rsidR="00F21989" w:rsidRDefault="00F21989" w:rsidP="00F21989">
      <w:pPr>
        <w:ind w:left="360"/>
      </w:pPr>
      <w:r w:rsidRPr="00A1287F">
        <w:rPr>
          <w:b/>
          <w:bCs/>
        </w:rPr>
        <w:t>Details</w:t>
      </w:r>
      <w:r>
        <w:t xml:space="preserve">: </w:t>
      </w:r>
    </w:p>
    <w:p w14:paraId="6BB2C408" w14:textId="77777777" w:rsidR="00471C06" w:rsidRDefault="00471C06" w:rsidP="00471C06">
      <w:pPr>
        <w:ind w:left="360"/>
      </w:pPr>
      <w:r>
        <w:t>1. Exact Match</w:t>
      </w:r>
    </w:p>
    <w:p w14:paraId="441769A8" w14:textId="2F4F305C" w:rsidR="00471C06" w:rsidRDefault="00471C06" w:rsidP="00471C06">
      <w:pPr>
        <w:ind w:left="360"/>
      </w:pPr>
      <w:r>
        <w:t>2. Should open list of policies with matching client contact number</w:t>
      </w:r>
    </w:p>
    <w:p w14:paraId="513D2A85" w14:textId="77777777" w:rsidR="00471C06" w:rsidRDefault="00471C06" w:rsidP="00471C06">
      <w:pPr>
        <w:ind w:left="360"/>
      </w:pPr>
      <w:r>
        <w:t>3.On Click - Should lead to Policy Details Page - Overview section for that policy</w:t>
      </w:r>
    </w:p>
    <w:p w14:paraId="327420CA" w14:textId="32951E03" w:rsidR="00F21989" w:rsidRDefault="00471C06" w:rsidP="00471C06">
      <w:pPr>
        <w:ind w:left="360"/>
      </w:pPr>
      <w:r>
        <w:t>4. Search Results Page to be shown</w:t>
      </w:r>
    </w:p>
    <w:p w14:paraId="2C1ABA94" w14:textId="37A18E07" w:rsidR="00F21989" w:rsidRDefault="00F21989" w:rsidP="00F21989">
      <w:pPr>
        <w:pStyle w:val="Heading3"/>
        <w:ind w:left="284"/>
      </w:pPr>
      <w:r>
        <w:rPr>
          <w:sz w:val="28"/>
          <w:szCs w:val="28"/>
        </w:rPr>
        <w:t xml:space="preserve">2.12.2 </w:t>
      </w:r>
      <w:r w:rsidRPr="00306673">
        <w:rPr>
          <w:sz w:val="28"/>
          <w:szCs w:val="28"/>
        </w:rPr>
        <w:t>Implementation Approach</w:t>
      </w:r>
    </w:p>
    <w:p w14:paraId="18748766" w14:textId="7516383E" w:rsidR="00F21989" w:rsidRDefault="00F21989" w:rsidP="00F21989">
      <w:pPr>
        <w:ind w:left="360"/>
      </w:pPr>
      <w:r>
        <w:t xml:space="preserve">Model will have search by </w:t>
      </w:r>
      <w:r w:rsidR="0008708B">
        <w:t>Mobile</w:t>
      </w:r>
      <w:r>
        <w:t xml:space="preserve"> option, user has to select it to do search by </w:t>
      </w:r>
      <w:r w:rsidR="0008708B">
        <w:t>Mobile number</w:t>
      </w:r>
      <w:r>
        <w:t xml:space="preserve">. Below the text box, suggestive text will be shown. Below that My Recent search section will be shown. It will empty with default message for new user who has not done any search or cleared his recent search history. </w:t>
      </w:r>
    </w:p>
    <w:p w14:paraId="497B2068" w14:textId="2D84A0FD" w:rsidR="00F21989" w:rsidRDefault="0008708B" w:rsidP="00F21989">
      <w:pPr>
        <w:ind w:left="360"/>
      </w:pPr>
      <w:r>
        <w:t>Mobile</w:t>
      </w:r>
      <w:r w:rsidR="00F21989">
        <w:t xml:space="preserve"> search will happen only on complete entry of the PAN. PAN length is 10 digits. After 10</w:t>
      </w:r>
      <w:r w:rsidR="004F7574" w:rsidRPr="004F7574">
        <w:rPr>
          <w:vertAlign w:val="superscript"/>
        </w:rPr>
        <w:t>th</w:t>
      </w:r>
      <w:r w:rsidR="004F7574">
        <w:t xml:space="preserve"> </w:t>
      </w:r>
      <w:r w:rsidR="00F21989">
        <w:t>digit, search will be initiated automatically.</w:t>
      </w:r>
    </w:p>
    <w:p w14:paraId="13971325" w14:textId="46E7DB58" w:rsidR="00F21989" w:rsidRDefault="00F21989" w:rsidP="00F21989">
      <w:pPr>
        <w:spacing w:after="0"/>
        <w:ind w:left="360"/>
      </w:pPr>
      <w:r>
        <w:lastRenderedPageBreak/>
        <w:t xml:space="preserve">If no records match for the given </w:t>
      </w:r>
      <w:r w:rsidR="0008708B">
        <w:t>Mobile number</w:t>
      </w:r>
      <w:r>
        <w:t>, message to be displayed to the user.</w:t>
      </w:r>
    </w:p>
    <w:p w14:paraId="25C6325B" w14:textId="77777777" w:rsidR="00F21989" w:rsidRPr="00076B44" w:rsidRDefault="00F21989" w:rsidP="00F21989">
      <w:pPr>
        <w:spacing w:after="0"/>
        <w:ind w:left="360"/>
      </w:pPr>
    </w:p>
    <w:p w14:paraId="3F86A493" w14:textId="44E42A79" w:rsidR="00F21989" w:rsidRDefault="00F21989" w:rsidP="00F21989">
      <w:pPr>
        <w:ind w:left="360"/>
      </w:pPr>
      <w:r w:rsidRPr="00A05A40">
        <w:t>When</w:t>
      </w:r>
      <w:r>
        <w:t xml:space="preserve"> a user selects a result from the list, will be taken to </w:t>
      </w:r>
      <w:r w:rsidR="007670B5">
        <w:t>policy</w:t>
      </w:r>
      <w:r>
        <w:t xml:space="preserve"> details – overview section. This behaviour is same from search model or all search result page.</w:t>
      </w:r>
    </w:p>
    <w:p w14:paraId="2B647B3D" w14:textId="77777777" w:rsidR="00F21989" w:rsidRPr="00A05A40" w:rsidRDefault="00F21989" w:rsidP="00F21989">
      <w:pPr>
        <w:ind w:left="360"/>
      </w:pPr>
      <w:r>
        <w:t>Once user selects a result, the same has to be stored in RDS as search history of the logged in user, to be picked up and shown in my recent search section and its more page.</w:t>
      </w:r>
    </w:p>
    <w:p w14:paraId="48D892D9" w14:textId="650EAC5E" w:rsidR="00F21989" w:rsidRDefault="00F21989" w:rsidP="00F21989">
      <w:pPr>
        <w:pStyle w:val="Heading3"/>
        <w:ind w:left="284"/>
      </w:pPr>
      <w:r w:rsidRPr="00B25D87">
        <w:t>2.</w:t>
      </w:r>
      <w:r>
        <w:t>12</w:t>
      </w:r>
      <w:r w:rsidRPr="00B25D87">
        <w:t>.</w:t>
      </w:r>
      <w:r>
        <w:t>3</w:t>
      </w:r>
      <w:r w:rsidRPr="00B25D87">
        <w:t xml:space="preserve"> </w:t>
      </w:r>
      <w:r>
        <w:t>API and RDS Requirements</w:t>
      </w:r>
    </w:p>
    <w:p w14:paraId="378677CF" w14:textId="77777777" w:rsidR="00F21989" w:rsidRDefault="00F21989" w:rsidP="00F21989">
      <w:pPr>
        <w:ind w:left="426"/>
        <w:rPr>
          <w:color w:val="000000"/>
        </w:rPr>
      </w:pPr>
      <w:r>
        <w:rPr>
          <w:color w:val="000000"/>
        </w:rPr>
        <w:t>RDS will be used for searching and showing the results. Also, same will be used for storing search history also.</w:t>
      </w:r>
    </w:p>
    <w:p w14:paraId="3CAF0608" w14:textId="423A5B74" w:rsidR="00F21989" w:rsidRDefault="00F21989" w:rsidP="00F21989">
      <w:pPr>
        <w:ind w:left="426"/>
        <w:rPr>
          <w:color w:val="000000"/>
        </w:rPr>
      </w:pPr>
      <w:r>
        <w:rPr>
          <w:color w:val="000000"/>
        </w:rPr>
        <w:t xml:space="preserve">Please refer </w:t>
      </w:r>
      <w:proofErr w:type="spellStart"/>
      <w:r>
        <w:rPr>
          <w:color w:val="000000"/>
        </w:rPr>
        <w:t>Sno</w:t>
      </w:r>
      <w:proofErr w:type="spellEnd"/>
      <w:r>
        <w:rPr>
          <w:color w:val="000000"/>
        </w:rPr>
        <w:t xml:space="preserve"> 14 to 19 for RDS/API field mapping in the attached excel.</w:t>
      </w:r>
    </w:p>
    <w:p w14:paraId="53D34403" w14:textId="7DEEB75E" w:rsidR="00AE4A11" w:rsidRDefault="00AE4A11" w:rsidP="00F21989">
      <w:pPr>
        <w:ind w:left="426"/>
        <w:rPr>
          <w:color w:val="000000"/>
        </w:rPr>
      </w:pPr>
      <w:r>
        <w:rPr>
          <w:color w:val="000000"/>
        </w:rPr>
        <w:object w:dxaOrig="1534" w:dyaOrig="997" w14:anchorId="49FD7D0B">
          <v:shape id="_x0000_i1036" type="#_x0000_t75" style="width:76.5pt;height:49.5pt" o:ole="">
            <v:imagedata r:id="rId12" o:title=""/>
          </v:shape>
          <o:OLEObject Type="Embed" ProgID="Excel.Sheet.12" ShapeID="_x0000_i1036" DrawAspect="Icon" ObjectID="_1689593270" r:id="rId29"/>
        </w:object>
      </w:r>
    </w:p>
    <w:p w14:paraId="218745D6" w14:textId="76526AEE" w:rsidR="00F21989" w:rsidRDefault="00F21989" w:rsidP="00F21989">
      <w:pPr>
        <w:pStyle w:val="Heading3"/>
        <w:ind w:left="284"/>
      </w:pPr>
      <w:r w:rsidRPr="00B25D87">
        <w:t>2.</w:t>
      </w:r>
      <w:r>
        <w:t>12</w:t>
      </w:r>
      <w:r w:rsidRPr="00B25D87">
        <w:t>.</w:t>
      </w:r>
      <w:r>
        <w:t>4</w:t>
      </w:r>
      <w:r w:rsidRPr="00B25D87">
        <w:t xml:space="preserve"> </w:t>
      </w:r>
      <w:r>
        <w:t>CTA Templates</w:t>
      </w:r>
    </w:p>
    <w:p w14:paraId="5D8EEFEB" w14:textId="77777777" w:rsidR="00F21989" w:rsidRPr="007E460A" w:rsidRDefault="00F21989" w:rsidP="00F21989">
      <w:pPr>
        <w:ind w:left="426"/>
        <w:rPr>
          <w:color w:val="1E4D78"/>
          <w:sz w:val="24"/>
          <w:szCs w:val="24"/>
        </w:rPr>
      </w:pPr>
      <w:r w:rsidRPr="00C23544">
        <w:rPr>
          <w:b/>
          <w:bCs/>
          <w:color w:val="000000"/>
          <w:u w:val="single"/>
        </w:rPr>
        <w:t>On Page Toast message</w:t>
      </w:r>
      <w:r>
        <w:rPr>
          <w:color w:val="1E4D78"/>
          <w:sz w:val="24"/>
          <w:szCs w:val="24"/>
        </w:rPr>
        <w:t xml:space="preserve">: </w:t>
      </w:r>
      <w:r>
        <w:rPr>
          <w:color w:val="000000"/>
        </w:rPr>
        <w:t>NA</w:t>
      </w:r>
    </w:p>
    <w:p w14:paraId="4F96E7A8" w14:textId="77777777" w:rsidR="00F21989" w:rsidRPr="00546811" w:rsidRDefault="00F21989" w:rsidP="00F21989">
      <w:pPr>
        <w:ind w:left="426"/>
        <w:rPr>
          <w:color w:val="000000"/>
        </w:rPr>
      </w:pPr>
      <w:r w:rsidRPr="00C23544">
        <w:rPr>
          <w:b/>
          <w:bCs/>
          <w:color w:val="000000"/>
          <w:u w:val="single"/>
        </w:rPr>
        <w:t>Email:</w:t>
      </w:r>
      <w:r>
        <w:rPr>
          <w:b/>
          <w:bCs/>
          <w:color w:val="000000"/>
          <w:u w:val="single"/>
        </w:rPr>
        <w:t xml:space="preserve"> </w:t>
      </w:r>
      <w:r>
        <w:rPr>
          <w:color w:val="000000"/>
        </w:rPr>
        <w:t>NA</w:t>
      </w:r>
    </w:p>
    <w:p w14:paraId="6B41F756" w14:textId="77777777" w:rsidR="00F21989" w:rsidRPr="00C23544" w:rsidRDefault="00F21989" w:rsidP="00F21989">
      <w:pPr>
        <w:rPr>
          <w:color w:val="000000"/>
        </w:rPr>
      </w:pPr>
      <w:r>
        <w:rPr>
          <w:color w:val="1E4D78"/>
          <w:sz w:val="24"/>
          <w:szCs w:val="24"/>
        </w:rPr>
        <w:t xml:space="preserve">        </w:t>
      </w:r>
      <w:r w:rsidRPr="00C23544">
        <w:rPr>
          <w:b/>
          <w:bCs/>
          <w:color w:val="000000"/>
          <w:u w:val="single"/>
        </w:rPr>
        <w:t>SMS:</w:t>
      </w:r>
      <w:r>
        <w:rPr>
          <w:b/>
          <w:bCs/>
          <w:color w:val="000000"/>
          <w:u w:val="single"/>
        </w:rPr>
        <w:t xml:space="preserve"> </w:t>
      </w:r>
      <w:r w:rsidRPr="00546811">
        <w:t>NA</w:t>
      </w:r>
    </w:p>
    <w:p w14:paraId="5CBAA03E" w14:textId="09FBC807" w:rsidR="00F21989" w:rsidRDefault="00F21989" w:rsidP="00F21989">
      <w:pPr>
        <w:pStyle w:val="Heading3"/>
        <w:ind w:left="284"/>
      </w:pPr>
      <w:r w:rsidRPr="00B25D87">
        <w:t>2.</w:t>
      </w:r>
      <w:r>
        <w:t>12</w:t>
      </w:r>
      <w:r w:rsidRPr="00B25D87">
        <w:t>.</w:t>
      </w:r>
      <w:r>
        <w:t>5</w:t>
      </w:r>
      <w:r w:rsidRPr="00B25D87">
        <w:t xml:space="preserve"> </w:t>
      </w:r>
      <w:r>
        <w:t>Open Points</w:t>
      </w:r>
    </w:p>
    <w:p w14:paraId="5C200C7C" w14:textId="153DCDDB" w:rsidR="00F21989" w:rsidRDefault="00F21989" w:rsidP="00F21989">
      <w:pPr>
        <w:tabs>
          <w:tab w:val="left" w:pos="2430"/>
        </w:tabs>
        <w:ind w:firstLine="284"/>
      </w:pPr>
      <w:r>
        <w:t>Message to given for no records found.</w:t>
      </w:r>
    </w:p>
    <w:p w14:paraId="7F0F0DEA" w14:textId="7F95D585" w:rsidR="00E1647E" w:rsidRDefault="00E1647E" w:rsidP="00F21989">
      <w:pPr>
        <w:tabs>
          <w:tab w:val="left" w:pos="2430"/>
        </w:tabs>
        <w:ind w:firstLine="284"/>
      </w:pPr>
    </w:p>
    <w:p w14:paraId="10926495" w14:textId="69DF1946" w:rsidR="00E1647E" w:rsidRPr="00A1287F" w:rsidRDefault="00E1647E" w:rsidP="00E1647E">
      <w:pPr>
        <w:pStyle w:val="Heading2"/>
        <w:numPr>
          <w:ilvl w:val="1"/>
          <w:numId w:val="26"/>
        </w:numPr>
        <w:tabs>
          <w:tab w:val="left" w:pos="851"/>
          <w:tab w:val="left" w:pos="993"/>
        </w:tabs>
        <w:ind w:hanging="1231"/>
        <w:rPr>
          <w:sz w:val="32"/>
          <w:szCs w:val="32"/>
        </w:rPr>
      </w:pPr>
      <w:r w:rsidRPr="00B04699">
        <w:rPr>
          <w:sz w:val="32"/>
          <w:szCs w:val="32"/>
        </w:rPr>
        <w:t>Agent - Global Search -</w:t>
      </w:r>
      <w:r>
        <w:rPr>
          <w:sz w:val="32"/>
          <w:szCs w:val="32"/>
        </w:rPr>
        <w:t xml:space="preserve"> </w:t>
      </w:r>
      <w:r w:rsidRPr="00E1647E">
        <w:rPr>
          <w:sz w:val="32"/>
          <w:szCs w:val="32"/>
        </w:rPr>
        <w:t>Recent Searches</w:t>
      </w:r>
    </w:p>
    <w:p w14:paraId="5B2960EC" w14:textId="113E0CDC" w:rsidR="00E1647E" w:rsidRDefault="00E1647E" w:rsidP="00E1647E">
      <w:pPr>
        <w:pStyle w:val="Heading3"/>
        <w:ind w:left="360"/>
      </w:pPr>
      <w:r>
        <w:rPr>
          <w:sz w:val="28"/>
          <w:szCs w:val="28"/>
        </w:rPr>
        <w:t>2.1</w:t>
      </w:r>
      <w:r w:rsidR="00A11C03">
        <w:rPr>
          <w:sz w:val="28"/>
          <w:szCs w:val="28"/>
        </w:rPr>
        <w:t>3</w:t>
      </w:r>
      <w:r>
        <w:rPr>
          <w:sz w:val="28"/>
          <w:szCs w:val="28"/>
        </w:rPr>
        <w:t>.1 Requirement</w:t>
      </w:r>
    </w:p>
    <w:p w14:paraId="5D7831CC" w14:textId="77777777" w:rsidR="00E1647E" w:rsidRDefault="00E1647E" w:rsidP="00E1647E">
      <w:pPr>
        <w:ind w:left="360"/>
      </w:pPr>
      <w:r w:rsidRPr="00A1287F">
        <w:rPr>
          <w:b/>
          <w:bCs/>
        </w:rPr>
        <w:t>Description</w:t>
      </w:r>
      <w:r>
        <w:t xml:space="preserve">: </w:t>
      </w:r>
    </w:p>
    <w:p w14:paraId="671B46CF" w14:textId="5E7801F2" w:rsidR="00E1647E" w:rsidRDefault="00A94C76" w:rsidP="00E1647E">
      <w:pPr>
        <w:ind w:left="360"/>
      </w:pPr>
      <w:r w:rsidRPr="00A94C76">
        <w:t>As an Advisor/Agent/FOS (roles which have customer mapped in all channels), I want to see my recent searches so that I can quickly again access information of these clients</w:t>
      </w:r>
    </w:p>
    <w:p w14:paraId="1C785C07" w14:textId="77777777" w:rsidR="00E1647E" w:rsidRDefault="00E1647E" w:rsidP="00E1647E">
      <w:pPr>
        <w:ind w:left="360"/>
      </w:pPr>
      <w:r w:rsidRPr="00A1287F">
        <w:rPr>
          <w:b/>
          <w:bCs/>
        </w:rPr>
        <w:t>Details</w:t>
      </w:r>
      <w:r>
        <w:t xml:space="preserve">: </w:t>
      </w:r>
    </w:p>
    <w:p w14:paraId="22864E64" w14:textId="77777777" w:rsidR="00A94C76" w:rsidRDefault="00A94C76" w:rsidP="00A94C76">
      <w:pPr>
        <w:ind w:left="360"/>
      </w:pPr>
      <w:r>
        <w:t>1. Last 10 executed searches (device agnostic)</w:t>
      </w:r>
    </w:p>
    <w:p w14:paraId="157A1817" w14:textId="65421F0C" w:rsidR="00A94C76" w:rsidRDefault="00A94C76" w:rsidP="00A94C76">
      <w:pPr>
        <w:ind w:left="360"/>
      </w:pPr>
      <w:r>
        <w:t>2. Store search string under "Recent Search" when a result has been clicked when searched by client Name, for others, store when Search button is clicked</w:t>
      </w:r>
    </w:p>
    <w:p w14:paraId="07FAE1F5" w14:textId="77777777" w:rsidR="00A94C76" w:rsidRDefault="00A94C76" w:rsidP="00A94C76">
      <w:pPr>
        <w:ind w:left="360"/>
      </w:pPr>
      <w:r>
        <w:t>3. Clear All</w:t>
      </w:r>
    </w:p>
    <w:p w14:paraId="3EBB1EF0" w14:textId="77777777" w:rsidR="00A94C76" w:rsidRDefault="00A94C76" w:rsidP="00A94C76">
      <w:pPr>
        <w:ind w:left="360"/>
      </w:pPr>
      <w:r>
        <w:t>4. Clear to be available for each item in recent search</w:t>
      </w:r>
    </w:p>
    <w:p w14:paraId="2B9EBA1A" w14:textId="77777777" w:rsidR="00A94C76" w:rsidRDefault="00A94C76" w:rsidP="00A94C76">
      <w:pPr>
        <w:ind w:left="360"/>
      </w:pPr>
      <w:r>
        <w:t>5. Option to see Search History</w:t>
      </w:r>
    </w:p>
    <w:p w14:paraId="09727BAA" w14:textId="035633EB" w:rsidR="00E1647E" w:rsidRDefault="00A94C76" w:rsidP="00A94C76">
      <w:pPr>
        <w:ind w:left="360"/>
      </w:pPr>
      <w:r>
        <w:t>6. Click on Recent Search to lead to Customer Details Page</w:t>
      </w:r>
    </w:p>
    <w:p w14:paraId="07FEE4A1" w14:textId="588E62DD" w:rsidR="00E1647E" w:rsidRDefault="00E1647E" w:rsidP="00E1647E">
      <w:pPr>
        <w:pStyle w:val="Heading3"/>
        <w:ind w:left="284"/>
      </w:pPr>
      <w:r>
        <w:rPr>
          <w:sz w:val="28"/>
          <w:szCs w:val="28"/>
        </w:rPr>
        <w:lastRenderedPageBreak/>
        <w:t>2.1</w:t>
      </w:r>
      <w:r w:rsidR="00A11C03">
        <w:rPr>
          <w:sz w:val="28"/>
          <w:szCs w:val="28"/>
        </w:rPr>
        <w:t>3</w:t>
      </w:r>
      <w:r>
        <w:rPr>
          <w:sz w:val="28"/>
          <w:szCs w:val="28"/>
        </w:rPr>
        <w:t xml:space="preserve">.2 </w:t>
      </w:r>
      <w:r w:rsidRPr="00306673">
        <w:rPr>
          <w:sz w:val="28"/>
          <w:szCs w:val="28"/>
        </w:rPr>
        <w:t>Implementation Approach</w:t>
      </w:r>
    </w:p>
    <w:p w14:paraId="5895ACFC" w14:textId="255B0536" w:rsidR="00351C40" w:rsidRDefault="00351C40" w:rsidP="00351C40">
      <w:pPr>
        <w:ind w:left="360"/>
      </w:pPr>
      <w:r>
        <w:t>When a user selects a search result from any search mode either from search model or all results listing page, API will be invoked to save the result selected by the user.</w:t>
      </w:r>
    </w:p>
    <w:p w14:paraId="1C9F279F" w14:textId="1E254DB5" w:rsidR="00E1647E" w:rsidRDefault="00351C40" w:rsidP="00511191">
      <w:pPr>
        <w:ind w:left="360"/>
      </w:pPr>
      <w:r>
        <w:t>If same search result is again clicked by the user, then only one record should be maintained at the backend and old records time should be updated to appear at top of the recent search.</w:t>
      </w:r>
    </w:p>
    <w:p w14:paraId="784E03CA" w14:textId="0756A137" w:rsidR="00E32AE7" w:rsidRDefault="00511191" w:rsidP="00511191">
      <w:pPr>
        <w:ind w:left="360"/>
      </w:pPr>
      <w:r>
        <w:t>Click on each record, will take user to either customer or policy detail based on search mode parameter.</w:t>
      </w:r>
    </w:p>
    <w:p w14:paraId="217360F9" w14:textId="6DF22A8A" w:rsidR="0085776B" w:rsidRDefault="0085776B" w:rsidP="00511191">
      <w:pPr>
        <w:ind w:left="360"/>
      </w:pPr>
      <w:r>
        <w:t>If there are more than 10 records in search history, option to view all recent search history will be provided, which on click will take user to all search history page with lazy loading.</w:t>
      </w:r>
    </w:p>
    <w:p w14:paraId="1822E5A2" w14:textId="1A5D9B87" w:rsidR="00511191" w:rsidRPr="00A05A40" w:rsidRDefault="00E32AE7" w:rsidP="00511191">
      <w:pPr>
        <w:ind w:left="360"/>
      </w:pPr>
      <w:r>
        <w:t xml:space="preserve">Option will be </w:t>
      </w:r>
      <w:r w:rsidR="004D3EA3">
        <w:t>provided</w:t>
      </w:r>
      <w:r>
        <w:t xml:space="preserve"> to clear all recent history or one record at a time to user and the same will be executed via API calling RDS.</w:t>
      </w:r>
      <w:r w:rsidR="00511191">
        <w:t xml:space="preserve"> </w:t>
      </w:r>
    </w:p>
    <w:p w14:paraId="20BFB2FD" w14:textId="12269D82" w:rsidR="00E1647E" w:rsidRDefault="00E1647E" w:rsidP="00E1647E">
      <w:pPr>
        <w:pStyle w:val="Heading3"/>
        <w:ind w:left="284"/>
      </w:pPr>
      <w:r w:rsidRPr="00B25D87">
        <w:t>2.</w:t>
      </w:r>
      <w:r>
        <w:t>1</w:t>
      </w:r>
      <w:r w:rsidR="00A11C03">
        <w:t>3</w:t>
      </w:r>
      <w:r w:rsidRPr="00B25D87">
        <w:t>.</w:t>
      </w:r>
      <w:r>
        <w:t>3</w:t>
      </w:r>
      <w:r w:rsidRPr="00B25D87">
        <w:t xml:space="preserve"> </w:t>
      </w:r>
      <w:r>
        <w:t>API and RDS Requirements</w:t>
      </w:r>
    </w:p>
    <w:p w14:paraId="75425E89" w14:textId="77777777" w:rsidR="00E1647E" w:rsidRDefault="00E1647E" w:rsidP="00E1647E">
      <w:pPr>
        <w:ind w:left="426"/>
        <w:rPr>
          <w:color w:val="000000"/>
        </w:rPr>
      </w:pPr>
      <w:r>
        <w:rPr>
          <w:color w:val="000000"/>
        </w:rPr>
        <w:t>RDS will be used for searching and showing the results. Also, same will be used for storing search history also.</w:t>
      </w:r>
    </w:p>
    <w:p w14:paraId="0E31AAAE" w14:textId="14C4C9AF" w:rsidR="00E1647E" w:rsidRDefault="00E1647E" w:rsidP="00E1647E">
      <w:pPr>
        <w:ind w:left="426"/>
        <w:rPr>
          <w:color w:val="000000"/>
        </w:rPr>
      </w:pPr>
      <w:r>
        <w:rPr>
          <w:color w:val="000000"/>
        </w:rPr>
        <w:t xml:space="preserve">Please refer </w:t>
      </w:r>
      <w:proofErr w:type="spellStart"/>
      <w:r>
        <w:rPr>
          <w:color w:val="000000"/>
        </w:rPr>
        <w:t>Sno</w:t>
      </w:r>
      <w:proofErr w:type="spellEnd"/>
      <w:r>
        <w:rPr>
          <w:color w:val="000000"/>
        </w:rPr>
        <w:t xml:space="preserve"> 14 to 19 for RDS/API field mapping in the attached excel.</w:t>
      </w:r>
    </w:p>
    <w:p w14:paraId="5C79F02D" w14:textId="3A1E3804" w:rsidR="00AE4A11" w:rsidRDefault="00AE4A11" w:rsidP="00E1647E">
      <w:pPr>
        <w:ind w:left="426"/>
        <w:rPr>
          <w:color w:val="000000"/>
        </w:rPr>
      </w:pPr>
      <w:r>
        <w:rPr>
          <w:color w:val="000000"/>
        </w:rPr>
        <w:object w:dxaOrig="1534" w:dyaOrig="997" w14:anchorId="3457C54D">
          <v:shape id="_x0000_i1037" type="#_x0000_t75" style="width:76.5pt;height:49.5pt" o:ole="">
            <v:imagedata r:id="rId12" o:title=""/>
          </v:shape>
          <o:OLEObject Type="Embed" ProgID="Excel.Sheet.12" ShapeID="_x0000_i1037" DrawAspect="Icon" ObjectID="_1689593271" r:id="rId30"/>
        </w:object>
      </w:r>
    </w:p>
    <w:p w14:paraId="226D80E5" w14:textId="253C7FA8" w:rsidR="00E1647E" w:rsidRDefault="00E1647E" w:rsidP="00E1647E">
      <w:pPr>
        <w:pStyle w:val="Heading3"/>
        <w:ind w:left="284"/>
      </w:pPr>
      <w:r w:rsidRPr="00B25D87">
        <w:t>2.</w:t>
      </w:r>
      <w:r>
        <w:t>1</w:t>
      </w:r>
      <w:r w:rsidR="00A11C03">
        <w:t>3</w:t>
      </w:r>
      <w:r w:rsidRPr="00B25D87">
        <w:t>.</w:t>
      </w:r>
      <w:r>
        <w:t>4</w:t>
      </w:r>
      <w:r w:rsidRPr="00B25D87">
        <w:t xml:space="preserve"> </w:t>
      </w:r>
      <w:r>
        <w:t>CTA Templates</w:t>
      </w:r>
    </w:p>
    <w:p w14:paraId="5DF6A70F" w14:textId="38626AA8" w:rsidR="00E1647E" w:rsidRPr="007E460A" w:rsidRDefault="00E1647E" w:rsidP="00E1647E">
      <w:pPr>
        <w:ind w:left="426"/>
        <w:rPr>
          <w:color w:val="1E4D78"/>
          <w:sz w:val="24"/>
          <w:szCs w:val="24"/>
        </w:rPr>
      </w:pPr>
      <w:r w:rsidRPr="00C23544">
        <w:rPr>
          <w:b/>
          <w:bCs/>
          <w:color w:val="000000"/>
          <w:u w:val="single"/>
        </w:rPr>
        <w:t>On Page Toast message</w:t>
      </w:r>
      <w:r>
        <w:rPr>
          <w:color w:val="1E4D78"/>
          <w:sz w:val="24"/>
          <w:szCs w:val="24"/>
        </w:rPr>
        <w:t xml:space="preserve">: </w:t>
      </w:r>
      <w:r w:rsidR="000A7D8E">
        <w:rPr>
          <w:color w:val="000000"/>
        </w:rPr>
        <w:t>Successful clearing of all/single record from recent history is pending</w:t>
      </w:r>
    </w:p>
    <w:p w14:paraId="5A73CA6E" w14:textId="77777777" w:rsidR="00E1647E" w:rsidRPr="00546811" w:rsidRDefault="00E1647E" w:rsidP="00E1647E">
      <w:pPr>
        <w:ind w:left="426"/>
        <w:rPr>
          <w:color w:val="000000"/>
        </w:rPr>
      </w:pPr>
      <w:r w:rsidRPr="00C23544">
        <w:rPr>
          <w:b/>
          <w:bCs/>
          <w:color w:val="000000"/>
          <w:u w:val="single"/>
        </w:rPr>
        <w:t>Email:</w:t>
      </w:r>
      <w:r>
        <w:rPr>
          <w:b/>
          <w:bCs/>
          <w:color w:val="000000"/>
          <w:u w:val="single"/>
        </w:rPr>
        <w:t xml:space="preserve"> </w:t>
      </w:r>
      <w:r>
        <w:rPr>
          <w:color w:val="000000"/>
        </w:rPr>
        <w:t>NA</w:t>
      </w:r>
    </w:p>
    <w:p w14:paraId="2729D1F4" w14:textId="77777777" w:rsidR="00E1647E" w:rsidRPr="00C23544" w:rsidRDefault="00E1647E" w:rsidP="00E1647E">
      <w:pPr>
        <w:rPr>
          <w:color w:val="000000"/>
        </w:rPr>
      </w:pPr>
      <w:r>
        <w:rPr>
          <w:color w:val="1E4D78"/>
          <w:sz w:val="24"/>
          <w:szCs w:val="24"/>
        </w:rPr>
        <w:t xml:space="preserve">        </w:t>
      </w:r>
      <w:r w:rsidRPr="00C23544">
        <w:rPr>
          <w:b/>
          <w:bCs/>
          <w:color w:val="000000"/>
          <w:u w:val="single"/>
        </w:rPr>
        <w:t>SMS:</w:t>
      </w:r>
      <w:r>
        <w:rPr>
          <w:b/>
          <w:bCs/>
          <w:color w:val="000000"/>
          <w:u w:val="single"/>
        </w:rPr>
        <w:t xml:space="preserve"> </w:t>
      </w:r>
      <w:r w:rsidRPr="00546811">
        <w:t>NA</w:t>
      </w:r>
    </w:p>
    <w:p w14:paraId="0A683803" w14:textId="4710A610" w:rsidR="00E1647E" w:rsidRDefault="00E1647E" w:rsidP="00E1647E">
      <w:pPr>
        <w:pStyle w:val="Heading3"/>
        <w:ind w:left="284"/>
      </w:pPr>
      <w:r w:rsidRPr="00B25D87">
        <w:t>2.</w:t>
      </w:r>
      <w:r>
        <w:t>1</w:t>
      </w:r>
      <w:r w:rsidR="00A11C03">
        <w:t>3</w:t>
      </w:r>
      <w:r w:rsidRPr="00B25D87">
        <w:t>.</w:t>
      </w:r>
      <w:r>
        <w:t>5</w:t>
      </w:r>
      <w:r w:rsidRPr="00B25D87">
        <w:t xml:space="preserve"> </w:t>
      </w:r>
      <w:r>
        <w:t>Open Points</w:t>
      </w:r>
    </w:p>
    <w:p w14:paraId="2D6E4AD0" w14:textId="79B838C8" w:rsidR="000A7D8E" w:rsidRPr="000A7D8E" w:rsidRDefault="000A7D8E" w:rsidP="000A7D8E">
      <w:r>
        <w:t xml:space="preserve">        </w:t>
      </w:r>
      <w:r>
        <w:rPr>
          <w:color w:val="000000"/>
        </w:rPr>
        <w:t>Successful clearing of all/single record from recent history is pending from business.</w:t>
      </w:r>
    </w:p>
    <w:p w14:paraId="322D57E9" w14:textId="5421D027" w:rsidR="00E1647E" w:rsidRDefault="00E1647E" w:rsidP="00E1647E">
      <w:pPr>
        <w:tabs>
          <w:tab w:val="left" w:pos="2430"/>
        </w:tabs>
        <w:ind w:firstLine="284"/>
      </w:pPr>
    </w:p>
    <w:p w14:paraId="6F7C5493" w14:textId="0F518EE7" w:rsidR="00A11C03" w:rsidRPr="00A1287F" w:rsidRDefault="000A4320" w:rsidP="00A11C03">
      <w:pPr>
        <w:pStyle w:val="Heading2"/>
        <w:numPr>
          <w:ilvl w:val="1"/>
          <w:numId w:val="26"/>
        </w:numPr>
        <w:tabs>
          <w:tab w:val="left" w:pos="851"/>
          <w:tab w:val="left" w:pos="993"/>
        </w:tabs>
        <w:ind w:hanging="1231"/>
        <w:rPr>
          <w:sz w:val="32"/>
          <w:szCs w:val="32"/>
        </w:rPr>
      </w:pPr>
      <w:r w:rsidRPr="000A4320">
        <w:rPr>
          <w:sz w:val="32"/>
          <w:szCs w:val="32"/>
        </w:rPr>
        <w:t>Agent Manager - Global Search - Landing Page</w:t>
      </w:r>
    </w:p>
    <w:p w14:paraId="0FC56E29" w14:textId="7BFF6585" w:rsidR="00A11C03" w:rsidRDefault="00A11C03" w:rsidP="00A11C03">
      <w:pPr>
        <w:pStyle w:val="Heading3"/>
        <w:ind w:left="360"/>
      </w:pPr>
      <w:r>
        <w:rPr>
          <w:sz w:val="28"/>
          <w:szCs w:val="28"/>
        </w:rPr>
        <w:t>2.14.1 Requirement</w:t>
      </w:r>
    </w:p>
    <w:p w14:paraId="241FDDF5" w14:textId="77777777" w:rsidR="00A11C03" w:rsidRDefault="00A11C03" w:rsidP="00A11C03">
      <w:pPr>
        <w:ind w:left="360"/>
      </w:pPr>
      <w:r w:rsidRPr="00A1287F">
        <w:rPr>
          <w:b/>
          <w:bCs/>
        </w:rPr>
        <w:t>Description</w:t>
      </w:r>
      <w:r>
        <w:t xml:space="preserve">: </w:t>
      </w:r>
    </w:p>
    <w:p w14:paraId="7592C948" w14:textId="328B1501" w:rsidR="00A11C03" w:rsidRDefault="00341272" w:rsidP="00A11C03">
      <w:pPr>
        <w:ind w:left="360"/>
      </w:pPr>
      <w:r w:rsidRPr="00341272">
        <w:t>As an Agent Manager or Supervisor in any channel, I should be able to search for my reportees and customers</w:t>
      </w:r>
    </w:p>
    <w:p w14:paraId="1B40C1B9" w14:textId="77777777" w:rsidR="00A11C03" w:rsidRDefault="00A11C03" w:rsidP="00A11C03">
      <w:pPr>
        <w:ind w:left="360"/>
      </w:pPr>
      <w:r w:rsidRPr="00A1287F">
        <w:rPr>
          <w:b/>
          <w:bCs/>
        </w:rPr>
        <w:t>Details</w:t>
      </w:r>
      <w:r>
        <w:t xml:space="preserve">: </w:t>
      </w:r>
    </w:p>
    <w:p w14:paraId="3E3A8333" w14:textId="5C0F3C65" w:rsidR="00341272" w:rsidRDefault="00341272" w:rsidP="00341272">
      <w:pPr>
        <w:ind w:left="360"/>
      </w:pPr>
      <w:r>
        <w:t xml:space="preserve">1.2 Tabs -&gt; Search Team </w:t>
      </w:r>
      <w:r w:rsidR="009338FB">
        <w:t>o</w:t>
      </w:r>
      <w:r>
        <w:t>r Customer</w:t>
      </w:r>
    </w:p>
    <w:p w14:paraId="65C821A7" w14:textId="77777777" w:rsidR="00341272" w:rsidRDefault="00341272" w:rsidP="00341272">
      <w:pPr>
        <w:ind w:left="360"/>
      </w:pPr>
      <w:r>
        <w:t>Default - Search</w:t>
      </w:r>
    </w:p>
    <w:p w14:paraId="49BFF39C" w14:textId="77777777" w:rsidR="00341272" w:rsidRDefault="00341272" w:rsidP="00341272">
      <w:pPr>
        <w:ind w:left="360"/>
      </w:pPr>
      <w:r>
        <w:t>Parameters</w:t>
      </w:r>
    </w:p>
    <w:p w14:paraId="63F18FBF" w14:textId="77777777" w:rsidR="00341272" w:rsidRDefault="00341272" w:rsidP="00341272">
      <w:pPr>
        <w:ind w:left="360"/>
      </w:pPr>
      <w:r>
        <w:t xml:space="preserve"> - Customer: Policy ID, Customer Name, PAN, Phone</w:t>
      </w:r>
    </w:p>
    <w:p w14:paraId="452477B1" w14:textId="77777777" w:rsidR="00341272" w:rsidRDefault="00341272" w:rsidP="00341272">
      <w:pPr>
        <w:ind w:left="360"/>
      </w:pPr>
      <w:r>
        <w:lastRenderedPageBreak/>
        <w:t>- Employee/Agent - Employee/Agent ID, Name</w:t>
      </w:r>
    </w:p>
    <w:p w14:paraId="23108AF5" w14:textId="77777777" w:rsidR="00341272" w:rsidRDefault="00341272" w:rsidP="00341272">
      <w:pPr>
        <w:ind w:left="360"/>
      </w:pPr>
      <w:r>
        <w:t>Default Search -&gt; Customer &gt; Name</w:t>
      </w:r>
    </w:p>
    <w:p w14:paraId="4CAFA1AF" w14:textId="77777777" w:rsidR="00341272" w:rsidRDefault="00341272" w:rsidP="00341272">
      <w:pPr>
        <w:ind w:left="360"/>
      </w:pPr>
      <w:r>
        <w:t>Recent Search under each tab - Lat 10 successfully executed Search (where user selected and navigated to a page from Search Results Page), CTA to remove History</w:t>
      </w:r>
    </w:p>
    <w:p w14:paraId="08DA97C3" w14:textId="77777777" w:rsidR="00341272" w:rsidRDefault="00341272" w:rsidP="00341272">
      <w:pPr>
        <w:ind w:left="360"/>
      </w:pPr>
      <w:r>
        <w:t>Customers: Customer Name, Phone Number (Masked if Channel = HDFC/TPD) -&gt; View, Remove</w:t>
      </w:r>
    </w:p>
    <w:p w14:paraId="44FCB781" w14:textId="77777777" w:rsidR="00341272" w:rsidRDefault="00341272" w:rsidP="00341272">
      <w:pPr>
        <w:ind w:left="360"/>
      </w:pPr>
      <w:r>
        <w:t>Employees/Agent: Employee Name, Business/Agent/</w:t>
      </w:r>
      <w:proofErr w:type="spellStart"/>
      <w:r>
        <w:t>Empoyee</w:t>
      </w:r>
      <w:proofErr w:type="spellEnd"/>
      <w:r>
        <w:t xml:space="preserve"> Code, Phone Number -&gt; View, Remove</w:t>
      </w:r>
    </w:p>
    <w:p w14:paraId="5013AF19" w14:textId="05D9918C" w:rsidR="00A11C03" w:rsidRDefault="00341272" w:rsidP="00341272">
      <w:pPr>
        <w:ind w:left="360"/>
      </w:pPr>
      <w:r>
        <w:t>CTA to "View Search History" -&gt; Page will have 2 tabs (Customer, Team)</w:t>
      </w:r>
    </w:p>
    <w:p w14:paraId="1E3143FA" w14:textId="1BF8B4DC" w:rsidR="00A11C03" w:rsidRDefault="00A11C03" w:rsidP="00A11C03">
      <w:pPr>
        <w:pStyle w:val="Heading3"/>
        <w:ind w:left="284"/>
      </w:pPr>
      <w:r>
        <w:rPr>
          <w:sz w:val="28"/>
          <w:szCs w:val="28"/>
        </w:rPr>
        <w:t xml:space="preserve">2.14.2 </w:t>
      </w:r>
      <w:r w:rsidRPr="00306673">
        <w:rPr>
          <w:sz w:val="28"/>
          <w:szCs w:val="28"/>
        </w:rPr>
        <w:t>Implementation Approach</w:t>
      </w:r>
    </w:p>
    <w:p w14:paraId="630984E4" w14:textId="77D89529" w:rsidR="00A11C03" w:rsidRDefault="004530B7" w:rsidP="00A11C03">
      <w:pPr>
        <w:ind w:left="360"/>
      </w:pPr>
      <w:r>
        <w:t>This search option is for agent manager and supervisor roles. For supervisor roles, both Search by customer and Team will be available</w:t>
      </w:r>
      <w:r w:rsidR="002406AA">
        <w:t xml:space="preserve"> and for agent manager availability of option will be based on designation and channel code.</w:t>
      </w:r>
    </w:p>
    <w:p w14:paraId="7BC7B353" w14:textId="1424EDBB" w:rsidR="00A11C03" w:rsidRDefault="002406AA" w:rsidP="00A11C03">
      <w:pPr>
        <w:ind w:left="360"/>
      </w:pPr>
      <w:r>
        <w:t xml:space="preserve">By default, search by Customer option will be enabled in the model dialog and in that </w:t>
      </w:r>
      <w:r w:rsidR="004F4B3E">
        <w:t xml:space="preserve">search by </w:t>
      </w:r>
      <w:r>
        <w:t xml:space="preserve">Name option will be the default one. </w:t>
      </w:r>
      <w:r w:rsidR="004F4B3E">
        <w:t xml:space="preserve">All </w:t>
      </w:r>
      <w:r w:rsidR="00390F72">
        <w:t>four o</w:t>
      </w:r>
      <w:r w:rsidR="004F4B3E">
        <w:t>ption</w:t>
      </w:r>
      <w:r w:rsidR="00390F72">
        <w:t>s</w:t>
      </w:r>
      <w:r w:rsidR="004F4B3E">
        <w:t xml:space="preserve"> of Name, PAN, Mobile and Policy Id will behave the same way for advisor except the result will be fetched and shown from all customers of mapped to the logged in role.</w:t>
      </w:r>
    </w:p>
    <w:p w14:paraId="67C0D4CE" w14:textId="063D556D" w:rsidR="00947BA7" w:rsidRDefault="00947BA7" w:rsidP="00A11C03">
      <w:pPr>
        <w:ind w:left="360"/>
      </w:pPr>
      <w:r>
        <w:t xml:space="preserve">Search result and search history to mask </w:t>
      </w:r>
      <w:r w:rsidRPr="00947BA7">
        <w:t>Phone Number (if Channel = HDFC/TPD)</w:t>
      </w:r>
    </w:p>
    <w:p w14:paraId="10A30286" w14:textId="21BB3F2A" w:rsidR="00585683" w:rsidRDefault="006753C6" w:rsidP="00A11C03">
      <w:pPr>
        <w:ind w:left="360"/>
      </w:pPr>
      <w:r>
        <w:t>Recent search history will have two tabs for these two roles</w:t>
      </w:r>
      <w:r w:rsidR="00D7140D">
        <w:t xml:space="preserve"> and searches made under customer will be shown there and searches made under team will be shown in teams tab.</w:t>
      </w:r>
    </w:p>
    <w:p w14:paraId="299113FF" w14:textId="7D93225C" w:rsidR="00BE6852" w:rsidRPr="00A05A40" w:rsidRDefault="00BE6852" w:rsidP="00A11C03">
      <w:pPr>
        <w:ind w:left="360"/>
      </w:pPr>
      <w:r>
        <w:t>Please refer to sections 2.9 to 2.12 for the implementation of each of the search options.</w:t>
      </w:r>
    </w:p>
    <w:p w14:paraId="37376DC4" w14:textId="21A32934" w:rsidR="00A11C03" w:rsidRDefault="00A11C03" w:rsidP="00A11C03">
      <w:pPr>
        <w:pStyle w:val="Heading3"/>
        <w:ind w:left="284"/>
      </w:pPr>
      <w:r w:rsidRPr="00B25D87">
        <w:t>2.</w:t>
      </w:r>
      <w:r>
        <w:t>14</w:t>
      </w:r>
      <w:r w:rsidRPr="00B25D87">
        <w:t>.</w:t>
      </w:r>
      <w:r>
        <w:t>3</w:t>
      </w:r>
      <w:r w:rsidRPr="00B25D87">
        <w:t xml:space="preserve"> </w:t>
      </w:r>
      <w:r>
        <w:t>API and RDS Requirements</w:t>
      </w:r>
    </w:p>
    <w:p w14:paraId="647AC05B" w14:textId="77777777" w:rsidR="00A11C03" w:rsidRDefault="00A11C03" w:rsidP="00A11C03">
      <w:pPr>
        <w:ind w:left="426"/>
        <w:rPr>
          <w:color w:val="000000"/>
        </w:rPr>
      </w:pPr>
      <w:r>
        <w:rPr>
          <w:color w:val="000000"/>
        </w:rPr>
        <w:t>RDS will be used for searching and showing the results. Also, same will be used for storing search history also.</w:t>
      </w:r>
    </w:p>
    <w:p w14:paraId="54326030" w14:textId="2BF2B352" w:rsidR="00A11C03" w:rsidRDefault="00A11C03" w:rsidP="00A11C03">
      <w:pPr>
        <w:ind w:left="426"/>
        <w:rPr>
          <w:color w:val="000000"/>
        </w:rPr>
      </w:pPr>
      <w:r>
        <w:rPr>
          <w:color w:val="000000"/>
        </w:rPr>
        <w:t xml:space="preserve">Please refer </w:t>
      </w:r>
      <w:proofErr w:type="spellStart"/>
      <w:r>
        <w:rPr>
          <w:color w:val="000000"/>
        </w:rPr>
        <w:t>Sno</w:t>
      </w:r>
      <w:proofErr w:type="spellEnd"/>
      <w:r>
        <w:rPr>
          <w:color w:val="000000"/>
        </w:rPr>
        <w:t xml:space="preserve"> 14 to 19 for RDS/API field mapping in the attached excel.</w:t>
      </w:r>
    </w:p>
    <w:p w14:paraId="18D61C8B" w14:textId="0118CB54" w:rsidR="006F44E1" w:rsidRDefault="006F44E1" w:rsidP="00A11C03">
      <w:pPr>
        <w:ind w:left="426"/>
        <w:rPr>
          <w:color w:val="000000"/>
        </w:rPr>
      </w:pPr>
      <w:r>
        <w:rPr>
          <w:color w:val="000000"/>
        </w:rPr>
        <w:object w:dxaOrig="1534" w:dyaOrig="997" w14:anchorId="2F3D17AE">
          <v:shape id="_x0000_i1038" type="#_x0000_t75" style="width:76.5pt;height:49.5pt" o:ole="">
            <v:imagedata r:id="rId31" o:title=""/>
          </v:shape>
          <o:OLEObject Type="Embed" ProgID="Excel.Sheet.12" ShapeID="_x0000_i1038" DrawAspect="Icon" ObjectID="_1689593272" r:id="rId32"/>
        </w:object>
      </w:r>
    </w:p>
    <w:p w14:paraId="2BA0F851" w14:textId="72F12FB0" w:rsidR="00A11C03" w:rsidRDefault="00A11C03" w:rsidP="00A11C03">
      <w:pPr>
        <w:pStyle w:val="Heading3"/>
        <w:ind w:left="284"/>
      </w:pPr>
      <w:r w:rsidRPr="00B25D87">
        <w:t>2.</w:t>
      </w:r>
      <w:r>
        <w:t>14</w:t>
      </w:r>
      <w:r w:rsidRPr="00B25D87">
        <w:t>.</w:t>
      </w:r>
      <w:r>
        <w:t>4</w:t>
      </w:r>
      <w:r w:rsidRPr="00B25D87">
        <w:t xml:space="preserve"> </w:t>
      </w:r>
      <w:r>
        <w:t>CTA Templates</w:t>
      </w:r>
    </w:p>
    <w:p w14:paraId="5962FDF6" w14:textId="77777777" w:rsidR="00A11C03" w:rsidRPr="007E460A" w:rsidRDefault="00A11C03" w:rsidP="00A11C03">
      <w:pPr>
        <w:ind w:left="426"/>
        <w:rPr>
          <w:color w:val="1E4D78"/>
          <w:sz w:val="24"/>
          <w:szCs w:val="24"/>
        </w:rPr>
      </w:pPr>
      <w:r w:rsidRPr="00C23544">
        <w:rPr>
          <w:b/>
          <w:bCs/>
          <w:color w:val="000000"/>
          <w:u w:val="single"/>
        </w:rPr>
        <w:t>On Page Toast message</w:t>
      </w:r>
      <w:r>
        <w:rPr>
          <w:color w:val="1E4D78"/>
          <w:sz w:val="24"/>
          <w:szCs w:val="24"/>
        </w:rPr>
        <w:t xml:space="preserve">: </w:t>
      </w:r>
      <w:r>
        <w:rPr>
          <w:color w:val="000000"/>
        </w:rPr>
        <w:t>Successful clearing of all/single record from recent history is pending</w:t>
      </w:r>
    </w:p>
    <w:p w14:paraId="45B5AB98" w14:textId="77777777" w:rsidR="00A11C03" w:rsidRPr="00546811" w:rsidRDefault="00A11C03" w:rsidP="00A11C03">
      <w:pPr>
        <w:ind w:left="426"/>
        <w:rPr>
          <w:color w:val="000000"/>
        </w:rPr>
      </w:pPr>
      <w:r w:rsidRPr="00C23544">
        <w:rPr>
          <w:b/>
          <w:bCs/>
          <w:color w:val="000000"/>
          <w:u w:val="single"/>
        </w:rPr>
        <w:t>Email:</w:t>
      </w:r>
      <w:r>
        <w:rPr>
          <w:b/>
          <w:bCs/>
          <w:color w:val="000000"/>
          <w:u w:val="single"/>
        </w:rPr>
        <w:t xml:space="preserve"> </w:t>
      </w:r>
      <w:r>
        <w:rPr>
          <w:color w:val="000000"/>
        </w:rPr>
        <w:t>NA</w:t>
      </w:r>
    </w:p>
    <w:p w14:paraId="6584CF44" w14:textId="77777777" w:rsidR="00A11C03" w:rsidRPr="00C23544" w:rsidRDefault="00A11C03" w:rsidP="00A11C03">
      <w:pPr>
        <w:rPr>
          <w:color w:val="000000"/>
        </w:rPr>
      </w:pPr>
      <w:r>
        <w:rPr>
          <w:color w:val="1E4D78"/>
          <w:sz w:val="24"/>
          <w:szCs w:val="24"/>
        </w:rPr>
        <w:t xml:space="preserve">        </w:t>
      </w:r>
      <w:r w:rsidRPr="00C23544">
        <w:rPr>
          <w:b/>
          <w:bCs/>
          <w:color w:val="000000"/>
          <w:u w:val="single"/>
        </w:rPr>
        <w:t>SMS:</w:t>
      </w:r>
      <w:r>
        <w:rPr>
          <w:b/>
          <w:bCs/>
          <w:color w:val="000000"/>
          <w:u w:val="single"/>
        </w:rPr>
        <w:t xml:space="preserve"> </w:t>
      </w:r>
      <w:r w:rsidRPr="00546811">
        <w:t>NA</w:t>
      </w:r>
    </w:p>
    <w:p w14:paraId="331056DE" w14:textId="2D5B4450" w:rsidR="00A11C03" w:rsidRDefault="00A11C03" w:rsidP="00A11C03">
      <w:pPr>
        <w:pStyle w:val="Heading3"/>
        <w:ind w:left="284"/>
      </w:pPr>
      <w:r w:rsidRPr="00B25D87">
        <w:t>2.</w:t>
      </w:r>
      <w:r>
        <w:t>14</w:t>
      </w:r>
      <w:r w:rsidRPr="00B25D87">
        <w:t>.</w:t>
      </w:r>
      <w:r>
        <w:t>5</w:t>
      </w:r>
      <w:r w:rsidRPr="00B25D87">
        <w:t xml:space="preserve"> </w:t>
      </w:r>
      <w:r>
        <w:t>Open Points</w:t>
      </w:r>
    </w:p>
    <w:p w14:paraId="303B56C3" w14:textId="14E16375" w:rsidR="00A11C03" w:rsidRDefault="00A11C03" w:rsidP="00A11C03">
      <w:pPr>
        <w:tabs>
          <w:tab w:val="left" w:pos="2430"/>
        </w:tabs>
        <w:ind w:firstLine="284"/>
      </w:pPr>
      <w:r>
        <w:t xml:space="preserve">        </w:t>
      </w:r>
      <w:r>
        <w:rPr>
          <w:color w:val="000000"/>
        </w:rPr>
        <w:t>Successful clearing of all/single record from recent history is pending from business.</w:t>
      </w:r>
    </w:p>
    <w:p w14:paraId="498F7AA2" w14:textId="61C56732" w:rsidR="002678D4" w:rsidRDefault="002678D4" w:rsidP="005D7AFD">
      <w:pPr>
        <w:rPr>
          <w:bCs/>
        </w:rPr>
      </w:pPr>
    </w:p>
    <w:p w14:paraId="518103EA" w14:textId="2D43CF49" w:rsidR="00A352B8" w:rsidRPr="00A1287F" w:rsidRDefault="00585683" w:rsidP="00A352B8">
      <w:pPr>
        <w:pStyle w:val="Heading2"/>
        <w:numPr>
          <w:ilvl w:val="1"/>
          <w:numId w:val="26"/>
        </w:numPr>
        <w:tabs>
          <w:tab w:val="left" w:pos="851"/>
          <w:tab w:val="left" w:pos="993"/>
        </w:tabs>
        <w:ind w:hanging="1231"/>
        <w:rPr>
          <w:sz w:val="32"/>
          <w:szCs w:val="32"/>
        </w:rPr>
      </w:pPr>
      <w:r w:rsidRPr="00585683">
        <w:rPr>
          <w:sz w:val="32"/>
          <w:szCs w:val="32"/>
        </w:rPr>
        <w:lastRenderedPageBreak/>
        <w:t>Agent Manager/Supervisor-</w:t>
      </w:r>
      <w:r w:rsidR="001A5755">
        <w:rPr>
          <w:sz w:val="32"/>
          <w:szCs w:val="32"/>
        </w:rPr>
        <w:t xml:space="preserve"> </w:t>
      </w:r>
      <w:r w:rsidRPr="00585683">
        <w:rPr>
          <w:sz w:val="32"/>
          <w:szCs w:val="32"/>
        </w:rPr>
        <w:t>Global Search</w:t>
      </w:r>
      <w:r w:rsidR="001A5755">
        <w:rPr>
          <w:sz w:val="32"/>
          <w:szCs w:val="32"/>
        </w:rPr>
        <w:t xml:space="preserve">- </w:t>
      </w:r>
      <w:r w:rsidRPr="00585683">
        <w:rPr>
          <w:sz w:val="32"/>
          <w:szCs w:val="32"/>
        </w:rPr>
        <w:t>by</w:t>
      </w:r>
      <w:r>
        <w:rPr>
          <w:sz w:val="32"/>
          <w:szCs w:val="32"/>
        </w:rPr>
        <w:t xml:space="preserve"> </w:t>
      </w:r>
      <w:r w:rsidR="001A5755">
        <w:rPr>
          <w:sz w:val="32"/>
          <w:szCs w:val="32"/>
        </w:rPr>
        <w:t>Customer</w:t>
      </w:r>
    </w:p>
    <w:p w14:paraId="5D7FF841" w14:textId="0B478334" w:rsidR="00A352B8" w:rsidRDefault="00A352B8" w:rsidP="00A352B8">
      <w:pPr>
        <w:pStyle w:val="Heading3"/>
        <w:ind w:left="360"/>
      </w:pPr>
      <w:r>
        <w:rPr>
          <w:sz w:val="28"/>
          <w:szCs w:val="28"/>
        </w:rPr>
        <w:t>2.1</w:t>
      </w:r>
      <w:r w:rsidR="003617E6">
        <w:rPr>
          <w:sz w:val="28"/>
          <w:szCs w:val="28"/>
        </w:rPr>
        <w:t>5</w:t>
      </w:r>
      <w:r>
        <w:rPr>
          <w:sz w:val="28"/>
          <w:szCs w:val="28"/>
        </w:rPr>
        <w:t>.1 Requirement</w:t>
      </w:r>
    </w:p>
    <w:p w14:paraId="1163C410" w14:textId="77777777" w:rsidR="00A352B8" w:rsidRDefault="00A352B8" w:rsidP="00A352B8">
      <w:pPr>
        <w:ind w:left="360"/>
      </w:pPr>
      <w:r w:rsidRPr="00A1287F">
        <w:rPr>
          <w:b/>
          <w:bCs/>
        </w:rPr>
        <w:t>Description</w:t>
      </w:r>
      <w:r>
        <w:t xml:space="preserve">: </w:t>
      </w:r>
    </w:p>
    <w:p w14:paraId="3B654340" w14:textId="5DF17181" w:rsidR="00A352B8" w:rsidRDefault="00423A68" w:rsidP="00A352B8">
      <w:pPr>
        <w:ind w:left="360"/>
      </w:pPr>
      <w:r w:rsidRPr="00423A68">
        <w:t>As an Agent Manager/Supervisor in any channel, I should be able to search for any customers tagged to my team by Customer Name, Policy ID</w:t>
      </w:r>
    </w:p>
    <w:p w14:paraId="36D1B2E3" w14:textId="77777777" w:rsidR="00A352B8" w:rsidRDefault="00A352B8" w:rsidP="00A352B8">
      <w:pPr>
        <w:ind w:left="360"/>
      </w:pPr>
      <w:r w:rsidRPr="00A1287F">
        <w:rPr>
          <w:b/>
          <w:bCs/>
        </w:rPr>
        <w:t>Details</w:t>
      </w:r>
      <w:r>
        <w:t xml:space="preserve">: </w:t>
      </w:r>
    </w:p>
    <w:p w14:paraId="16D197F9" w14:textId="77777777" w:rsidR="00423A68" w:rsidRDefault="00423A68" w:rsidP="00423A68">
      <w:pPr>
        <w:ind w:left="360"/>
      </w:pPr>
      <w:r>
        <w:t>1. Select Customer Tab on Search Page (Default selection)</w:t>
      </w:r>
    </w:p>
    <w:p w14:paraId="01BFE3E2" w14:textId="77777777" w:rsidR="00423A68" w:rsidRDefault="00423A68" w:rsidP="00423A68">
      <w:pPr>
        <w:ind w:left="360"/>
      </w:pPr>
      <w:r>
        <w:t>Search by Name - Should be able to search within First, Middle, Last Name; Should work on minimum 3 chars, Responsive Search -&gt; CTA to "View All results for "&lt;Keyword&gt;" -&gt; Click on any row should lead to Customer Details Page</w:t>
      </w:r>
    </w:p>
    <w:p w14:paraId="3995FFF6" w14:textId="4B9A2A21" w:rsidR="00423A68" w:rsidRDefault="00423A68" w:rsidP="00423A68">
      <w:pPr>
        <w:ind w:left="360"/>
      </w:pPr>
      <w:r>
        <w:t>Search by Policy ID -&gt; Should work on exact match - Click on Search button to enable Searching [BRD to Define input validations for all applicable formats] -&gt; Show Customer Name, Mobile Number (Masked for HDFC/TPD) in Search results -&gt; Click should lead to corresponding Policy Details Page</w:t>
      </w:r>
    </w:p>
    <w:p w14:paraId="4A895650" w14:textId="7A87359B" w:rsidR="00423A68" w:rsidRDefault="00423A68" w:rsidP="00423A68">
      <w:pPr>
        <w:ind w:left="360"/>
      </w:pPr>
      <w:r>
        <w:t xml:space="preserve">Search </w:t>
      </w:r>
      <w:r w:rsidR="00717B17">
        <w:t>b</w:t>
      </w:r>
      <w:r>
        <w:t>y PAN - Exact Search, - same as for Advisor</w:t>
      </w:r>
    </w:p>
    <w:p w14:paraId="69196CEF" w14:textId="11C112A8" w:rsidR="00A352B8" w:rsidRDefault="00423A68" w:rsidP="00423A68">
      <w:pPr>
        <w:ind w:left="360"/>
      </w:pPr>
      <w:r>
        <w:t>Search by Phone - Exact Search - Same as for Advisors</w:t>
      </w:r>
    </w:p>
    <w:p w14:paraId="0F750DA2" w14:textId="5F880F8B" w:rsidR="00A352B8" w:rsidRDefault="00A352B8" w:rsidP="00A352B8">
      <w:pPr>
        <w:pStyle w:val="Heading3"/>
        <w:ind w:left="284"/>
      </w:pPr>
      <w:r>
        <w:rPr>
          <w:sz w:val="28"/>
          <w:szCs w:val="28"/>
        </w:rPr>
        <w:t>2.1</w:t>
      </w:r>
      <w:r w:rsidR="003617E6">
        <w:rPr>
          <w:sz w:val="28"/>
          <w:szCs w:val="28"/>
        </w:rPr>
        <w:t>5</w:t>
      </w:r>
      <w:r>
        <w:rPr>
          <w:sz w:val="28"/>
          <w:szCs w:val="28"/>
        </w:rPr>
        <w:t xml:space="preserve">.2 </w:t>
      </w:r>
      <w:r w:rsidRPr="00306673">
        <w:rPr>
          <w:sz w:val="28"/>
          <w:szCs w:val="28"/>
        </w:rPr>
        <w:t>Implementation Approach</w:t>
      </w:r>
    </w:p>
    <w:p w14:paraId="1898AD30" w14:textId="7F3EDB2C" w:rsidR="00A352B8" w:rsidRDefault="00A352B8" w:rsidP="00A352B8">
      <w:pPr>
        <w:ind w:left="360"/>
      </w:pPr>
      <w:r>
        <w:t xml:space="preserve">This search option </w:t>
      </w:r>
      <w:r w:rsidR="00833AD2">
        <w:t>will be available for</w:t>
      </w:r>
      <w:r>
        <w:t xml:space="preserve"> agent manager and supervisor roles. </w:t>
      </w:r>
      <w:r w:rsidR="00833AD2">
        <w:t>Search by Customer will be the default option in the model dialog and search by Name will be the default option under customer search. It also has search by PAN, Mobile and Policy id similar to agent search.</w:t>
      </w:r>
    </w:p>
    <w:p w14:paraId="3438B9CB" w14:textId="44D37577" w:rsidR="00A352B8" w:rsidRDefault="00174A8E" w:rsidP="00A352B8">
      <w:pPr>
        <w:ind w:left="360"/>
      </w:pPr>
      <w:r>
        <w:t xml:space="preserve">Search by Name, PAN, Mobile and Policy ID will work same as defined in sections 2.9 to 2.12, but in search result and in my search history, mobile number will be masked for logged in user whose channel is </w:t>
      </w:r>
      <w:r w:rsidRPr="00174A8E">
        <w:t>HDFC/TPD</w:t>
      </w:r>
      <w:r>
        <w:t>.</w:t>
      </w:r>
    </w:p>
    <w:p w14:paraId="4D0CAB9D" w14:textId="1F5DCBE5" w:rsidR="00A352B8" w:rsidRDefault="00A352B8" w:rsidP="00A352B8">
      <w:pPr>
        <w:pStyle w:val="Heading3"/>
        <w:ind w:left="284"/>
      </w:pPr>
      <w:r w:rsidRPr="00B25D87">
        <w:t>2.</w:t>
      </w:r>
      <w:r>
        <w:t>1</w:t>
      </w:r>
      <w:r w:rsidR="003617E6">
        <w:t>5</w:t>
      </w:r>
      <w:r w:rsidRPr="00B25D87">
        <w:t>.</w:t>
      </w:r>
      <w:r>
        <w:t>3</w:t>
      </w:r>
      <w:r w:rsidRPr="00B25D87">
        <w:t xml:space="preserve"> </w:t>
      </w:r>
      <w:r>
        <w:t>API and RDS Requirements</w:t>
      </w:r>
    </w:p>
    <w:p w14:paraId="7A20862A" w14:textId="77777777" w:rsidR="00A352B8" w:rsidRDefault="00A352B8" w:rsidP="00A352B8">
      <w:pPr>
        <w:ind w:left="426"/>
        <w:rPr>
          <w:color w:val="000000"/>
        </w:rPr>
      </w:pPr>
      <w:r>
        <w:rPr>
          <w:color w:val="000000"/>
        </w:rPr>
        <w:t>RDS will be used for searching and showing the results. Also, same will be used for storing search history also.</w:t>
      </w:r>
    </w:p>
    <w:p w14:paraId="4CC7FB2F" w14:textId="55C23099" w:rsidR="00A352B8" w:rsidRDefault="00A352B8" w:rsidP="00A352B8">
      <w:pPr>
        <w:ind w:left="426"/>
        <w:rPr>
          <w:color w:val="000000"/>
        </w:rPr>
      </w:pPr>
      <w:r>
        <w:rPr>
          <w:color w:val="000000"/>
        </w:rPr>
        <w:t xml:space="preserve">Please refer </w:t>
      </w:r>
      <w:proofErr w:type="spellStart"/>
      <w:r>
        <w:rPr>
          <w:color w:val="000000"/>
        </w:rPr>
        <w:t>Sno</w:t>
      </w:r>
      <w:proofErr w:type="spellEnd"/>
      <w:r>
        <w:rPr>
          <w:color w:val="000000"/>
        </w:rPr>
        <w:t xml:space="preserve"> 14 to 19 for RDS/API field mapping in the attached excel.</w:t>
      </w:r>
    </w:p>
    <w:p w14:paraId="15CF4061" w14:textId="3AC27C9B" w:rsidR="006F44E1" w:rsidRDefault="006F44E1" w:rsidP="00A352B8">
      <w:pPr>
        <w:ind w:left="426"/>
        <w:rPr>
          <w:color w:val="000000"/>
        </w:rPr>
      </w:pPr>
      <w:r>
        <w:rPr>
          <w:color w:val="000000"/>
        </w:rPr>
        <w:object w:dxaOrig="1534" w:dyaOrig="997" w14:anchorId="52331BE0">
          <v:shape id="_x0000_i1039" type="#_x0000_t75" style="width:76.5pt;height:49.5pt" o:ole="">
            <v:imagedata r:id="rId33" o:title=""/>
          </v:shape>
          <o:OLEObject Type="Embed" ProgID="Excel.Sheet.12" ShapeID="_x0000_i1039" DrawAspect="Icon" ObjectID="_1689593273" r:id="rId34"/>
        </w:object>
      </w:r>
    </w:p>
    <w:p w14:paraId="2EFC12B7" w14:textId="4CAC44E5" w:rsidR="00A352B8" w:rsidRDefault="00A352B8" w:rsidP="00A352B8">
      <w:pPr>
        <w:pStyle w:val="Heading3"/>
        <w:ind w:left="284"/>
      </w:pPr>
      <w:r w:rsidRPr="00B25D87">
        <w:t>2.</w:t>
      </w:r>
      <w:r>
        <w:t>1</w:t>
      </w:r>
      <w:r w:rsidR="003617E6">
        <w:t>5</w:t>
      </w:r>
      <w:r w:rsidRPr="00B25D87">
        <w:t>.</w:t>
      </w:r>
      <w:r>
        <w:t>4</w:t>
      </w:r>
      <w:r w:rsidRPr="00B25D87">
        <w:t xml:space="preserve"> </w:t>
      </w:r>
      <w:r>
        <w:t>CTA Templates</w:t>
      </w:r>
    </w:p>
    <w:p w14:paraId="1766CBC0" w14:textId="77777777" w:rsidR="00A352B8" w:rsidRPr="007E460A" w:rsidRDefault="00A352B8" w:rsidP="00A352B8">
      <w:pPr>
        <w:ind w:left="426"/>
        <w:rPr>
          <w:color w:val="1E4D78"/>
          <w:sz w:val="24"/>
          <w:szCs w:val="24"/>
        </w:rPr>
      </w:pPr>
      <w:r w:rsidRPr="00C23544">
        <w:rPr>
          <w:b/>
          <w:bCs/>
          <w:color w:val="000000"/>
          <w:u w:val="single"/>
        </w:rPr>
        <w:t>On Page Toast message</w:t>
      </w:r>
      <w:r>
        <w:rPr>
          <w:color w:val="1E4D78"/>
          <w:sz w:val="24"/>
          <w:szCs w:val="24"/>
        </w:rPr>
        <w:t xml:space="preserve">: </w:t>
      </w:r>
      <w:r>
        <w:rPr>
          <w:color w:val="000000"/>
        </w:rPr>
        <w:t>Successful clearing of all/single record from recent history is pending</w:t>
      </w:r>
    </w:p>
    <w:p w14:paraId="5DA35359" w14:textId="77777777" w:rsidR="00A352B8" w:rsidRPr="00546811" w:rsidRDefault="00A352B8" w:rsidP="00A352B8">
      <w:pPr>
        <w:ind w:left="426"/>
        <w:rPr>
          <w:color w:val="000000"/>
        </w:rPr>
      </w:pPr>
      <w:r w:rsidRPr="00C23544">
        <w:rPr>
          <w:b/>
          <w:bCs/>
          <w:color w:val="000000"/>
          <w:u w:val="single"/>
        </w:rPr>
        <w:t>Email:</w:t>
      </w:r>
      <w:r>
        <w:rPr>
          <w:b/>
          <w:bCs/>
          <w:color w:val="000000"/>
          <w:u w:val="single"/>
        </w:rPr>
        <w:t xml:space="preserve"> </w:t>
      </w:r>
      <w:r>
        <w:rPr>
          <w:color w:val="000000"/>
        </w:rPr>
        <w:t>NA</w:t>
      </w:r>
    </w:p>
    <w:p w14:paraId="5DC16BED" w14:textId="77777777" w:rsidR="00A352B8" w:rsidRPr="00C23544" w:rsidRDefault="00A352B8" w:rsidP="00A352B8">
      <w:pPr>
        <w:rPr>
          <w:color w:val="000000"/>
        </w:rPr>
      </w:pPr>
      <w:r>
        <w:rPr>
          <w:color w:val="1E4D78"/>
          <w:sz w:val="24"/>
          <w:szCs w:val="24"/>
        </w:rPr>
        <w:t xml:space="preserve">        </w:t>
      </w:r>
      <w:r w:rsidRPr="00C23544">
        <w:rPr>
          <w:b/>
          <w:bCs/>
          <w:color w:val="000000"/>
          <w:u w:val="single"/>
        </w:rPr>
        <w:t>SMS:</w:t>
      </w:r>
      <w:r>
        <w:rPr>
          <w:b/>
          <w:bCs/>
          <w:color w:val="000000"/>
          <w:u w:val="single"/>
        </w:rPr>
        <w:t xml:space="preserve"> </w:t>
      </w:r>
      <w:r w:rsidRPr="00546811">
        <w:t>NA</w:t>
      </w:r>
    </w:p>
    <w:p w14:paraId="605640D5" w14:textId="1B63AC6C" w:rsidR="00A352B8" w:rsidRDefault="00A352B8" w:rsidP="00A352B8">
      <w:pPr>
        <w:pStyle w:val="Heading3"/>
        <w:ind w:left="284"/>
      </w:pPr>
      <w:r w:rsidRPr="00B25D87">
        <w:t>2.</w:t>
      </w:r>
      <w:r>
        <w:t>1</w:t>
      </w:r>
      <w:r w:rsidR="003617E6">
        <w:t>5</w:t>
      </w:r>
      <w:r w:rsidRPr="00B25D87">
        <w:t>.</w:t>
      </w:r>
      <w:r>
        <w:t>5</w:t>
      </w:r>
      <w:r w:rsidRPr="00B25D87">
        <w:t xml:space="preserve"> </w:t>
      </w:r>
      <w:r>
        <w:t>Open Points</w:t>
      </w:r>
    </w:p>
    <w:p w14:paraId="68020E22" w14:textId="77777777" w:rsidR="00A352B8" w:rsidRDefault="00A352B8" w:rsidP="00A352B8">
      <w:pPr>
        <w:tabs>
          <w:tab w:val="left" w:pos="2430"/>
        </w:tabs>
        <w:ind w:firstLine="284"/>
      </w:pPr>
      <w:r>
        <w:t xml:space="preserve">        </w:t>
      </w:r>
      <w:r>
        <w:rPr>
          <w:color w:val="000000"/>
        </w:rPr>
        <w:t>Successful clearing of all/single record from recent history is pending from business.</w:t>
      </w:r>
    </w:p>
    <w:p w14:paraId="7018163A" w14:textId="26B64544" w:rsidR="001A5755" w:rsidRPr="00A1287F" w:rsidRDefault="001A5755" w:rsidP="001A5755">
      <w:pPr>
        <w:pStyle w:val="Heading2"/>
        <w:numPr>
          <w:ilvl w:val="1"/>
          <w:numId w:val="26"/>
        </w:numPr>
        <w:tabs>
          <w:tab w:val="left" w:pos="851"/>
          <w:tab w:val="left" w:pos="993"/>
        </w:tabs>
        <w:ind w:hanging="1231"/>
        <w:rPr>
          <w:sz w:val="32"/>
          <w:szCs w:val="32"/>
        </w:rPr>
      </w:pPr>
      <w:r w:rsidRPr="00585683">
        <w:rPr>
          <w:sz w:val="32"/>
          <w:szCs w:val="32"/>
        </w:rPr>
        <w:lastRenderedPageBreak/>
        <w:t>Agent Manager/Supervisor - Global Search - by</w:t>
      </w:r>
      <w:r>
        <w:rPr>
          <w:sz w:val="32"/>
          <w:szCs w:val="32"/>
        </w:rPr>
        <w:t xml:space="preserve"> </w:t>
      </w:r>
      <w:proofErr w:type="spellStart"/>
      <w:r w:rsidRPr="00585683">
        <w:rPr>
          <w:sz w:val="32"/>
          <w:szCs w:val="32"/>
        </w:rPr>
        <w:t>Reportee</w:t>
      </w:r>
      <w:proofErr w:type="spellEnd"/>
    </w:p>
    <w:p w14:paraId="67198FF3" w14:textId="296C8829" w:rsidR="001A5755" w:rsidRDefault="001A5755" w:rsidP="001A5755">
      <w:pPr>
        <w:pStyle w:val="Heading3"/>
        <w:ind w:left="360"/>
      </w:pPr>
      <w:r>
        <w:rPr>
          <w:sz w:val="28"/>
          <w:szCs w:val="28"/>
        </w:rPr>
        <w:t>2.1</w:t>
      </w:r>
      <w:r w:rsidR="00A430A0">
        <w:rPr>
          <w:sz w:val="28"/>
          <w:szCs w:val="28"/>
        </w:rPr>
        <w:t>6</w:t>
      </w:r>
      <w:r>
        <w:rPr>
          <w:sz w:val="28"/>
          <w:szCs w:val="28"/>
        </w:rPr>
        <w:t>.1 Requirement</w:t>
      </w:r>
    </w:p>
    <w:p w14:paraId="5AB4583C" w14:textId="77777777" w:rsidR="001A5755" w:rsidRDefault="001A5755" w:rsidP="001A5755">
      <w:pPr>
        <w:ind w:left="360"/>
      </w:pPr>
      <w:r w:rsidRPr="00A1287F">
        <w:rPr>
          <w:b/>
          <w:bCs/>
        </w:rPr>
        <w:t>Description</w:t>
      </w:r>
      <w:r>
        <w:t xml:space="preserve">: </w:t>
      </w:r>
    </w:p>
    <w:p w14:paraId="53A9D268" w14:textId="77777777" w:rsidR="001A5755" w:rsidRDefault="001A5755" w:rsidP="001A5755">
      <w:pPr>
        <w:ind w:left="360"/>
      </w:pPr>
      <w:r>
        <w:t>As an Agent Manager in any channel, I should be able to search for any employees/advisors within my hierarchy by Name or Employee Code/Business Code</w:t>
      </w:r>
    </w:p>
    <w:p w14:paraId="34F9CD1A" w14:textId="77777777" w:rsidR="001A5755" w:rsidRDefault="001A5755" w:rsidP="001A5755">
      <w:pPr>
        <w:ind w:left="360"/>
      </w:pPr>
      <w:r w:rsidRPr="00A1287F">
        <w:rPr>
          <w:b/>
          <w:bCs/>
        </w:rPr>
        <w:t>Details</w:t>
      </w:r>
      <w:r>
        <w:t xml:space="preserve">: </w:t>
      </w:r>
    </w:p>
    <w:p w14:paraId="6E3E38CE" w14:textId="77777777" w:rsidR="001A5755" w:rsidRDefault="001A5755" w:rsidP="001A5755">
      <w:pPr>
        <w:ind w:left="360"/>
      </w:pPr>
      <w:r>
        <w:t>1. Search result to show Employee/Agent Name, Business Code, Phone Number -&gt; 3 dot action (Profile, Portfolio, Contests)</w:t>
      </w:r>
    </w:p>
    <w:p w14:paraId="64163949" w14:textId="77777777" w:rsidR="001A5755" w:rsidRDefault="001A5755" w:rsidP="001A5755">
      <w:pPr>
        <w:ind w:left="360"/>
      </w:pPr>
      <w:r>
        <w:t xml:space="preserve">2. Selection of any Option to take to respective Details Page for the </w:t>
      </w:r>
      <w:proofErr w:type="spellStart"/>
      <w:r>
        <w:t>reportee</w:t>
      </w:r>
      <w:proofErr w:type="spellEnd"/>
    </w:p>
    <w:p w14:paraId="43A08880" w14:textId="77777777" w:rsidR="001A5755" w:rsidRDefault="001A5755" w:rsidP="001A5755">
      <w:pPr>
        <w:ind w:left="360"/>
      </w:pPr>
      <w:r>
        <w:t>3. Search by Name - Should be able to search within First, Middle, Last Name; Should work on minimum 3 chars, Responsive Search -&gt; CTA to "View All results for "&lt;Keyword&gt;"</w:t>
      </w:r>
    </w:p>
    <w:p w14:paraId="00A16E52" w14:textId="77777777" w:rsidR="001A5755" w:rsidRDefault="001A5755" w:rsidP="001A5755">
      <w:pPr>
        <w:ind w:left="360"/>
      </w:pPr>
      <w:r>
        <w:t>4. Search by Employee Code/Agent Code -&gt; Should work on exact match - Click on Search button to enable Searching [BRD to Define input validations for all applicable formats]</w:t>
      </w:r>
    </w:p>
    <w:p w14:paraId="4C11EEC5" w14:textId="77777777" w:rsidR="001A5755" w:rsidRDefault="001A5755" w:rsidP="001A5755">
      <w:pPr>
        <w:ind w:left="360"/>
      </w:pPr>
      <w:r>
        <w:t xml:space="preserve">Search Result Page to show Employee/Agent Name, Business Code, Phone Number with 3 dot </w:t>
      </w:r>
      <w:proofErr w:type="gramStart"/>
      <w:r>
        <w:t>button</w:t>
      </w:r>
      <w:proofErr w:type="gramEnd"/>
      <w:r>
        <w:t xml:space="preserve"> [Profile, Portfolio, Contests]-&gt; Select either of the option to go to corresponding Page</w:t>
      </w:r>
    </w:p>
    <w:p w14:paraId="6701D122" w14:textId="5D7F78B7" w:rsidR="001A5755" w:rsidRDefault="001A5755" w:rsidP="001A5755">
      <w:pPr>
        <w:pStyle w:val="Heading3"/>
        <w:ind w:left="284"/>
      </w:pPr>
      <w:r>
        <w:rPr>
          <w:sz w:val="28"/>
          <w:szCs w:val="28"/>
        </w:rPr>
        <w:t>2.1</w:t>
      </w:r>
      <w:r w:rsidR="00A430A0">
        <w:rPr>
          <w:sz w:val="28"/>
          <w:szCs w:val="28"/>
        </w:rPr>
        <w:t>6</w:t>
      </w:r>
      <w:r>
        <w:rPr>
          <w:sz w:val="28"/>
          <w:szCs w:val="28"/>
        </w:rPr>
        <w:t xml:space="preserve">.2 </w:t>
      </w:r>
      <w:r w:rsidRPr="00306673">
        <w:rPr>
          <w:sz w:val="28"/>
          <w:szCs w:val="28"/>
        </w:rPr>
        <w:t>Implementation Approach</w:t>
      </w:r>
    </w:p>
    <w:p w14:paraId="4BC0FB4A" w14:textId="77777777" w:rsidR="001A5755" w:rsidRDefault="001A5755" w:rsidP="001A5755">
      <w:pPr>
        <w:ind w:left="360"/>
      </w:pPr>
      <w:r>
        <w:t>This search option is for agent manager and supervisor roles. For supervisor roles, both Search by customer and Team will be available and for agent manager availability of option will be based on designation and channel code.</w:t>
      </w:r>
    </w:p>
    <w:p w14:paraId="45751BFA" w14:textId="529B8A2A" w:rsidR="001A5755" w:rsidRDefault="00434996" w:rsidP="001A5755">
      <w:pPr>
        <w:ind w:left="360"/>
      </w:pPr>
      <w:r>
        <w:t xml:space="preserve">Search by Team option has to be selected by logged in user, where search by Agent ID and Agent Name will be shown for agent managers and </w:t>
      </w:r>
      <w:proofErr w:type="spellStart"/>
      <w:r>
        <w:t>Reportee</w:t>
      </w:r>
      <w:proofErr w:type="spellEnd"/>
      <w:r>
        <w:t xml:space="preserve"> Id and </w:t>
      </w:r>
      <w:proofErr w:type="spellStart"/>
      <w:r>
        <w:t>Reportee</w:t>
      </w:r>
      <w:proofErr w:type="spellEnd"/>
      <w:r>
        <w:t xml:space="preserve"> Name for supervisor role.</w:t>
      </w:r>
    </w:p>
    <w:p w14:paraId="34104680" w14:textId="0EC3BC5F" w:rsidR="00434996" w:rsidRDefault="00434996" w:rsidP="001A5755">
      <w:pPr>
        <w:ind w:left="360"/>
      </w:pPr>
      <w:r>
        <w:t>Search by Agent/</w:t>
      </w:r>
      <w:proofErr w:type="spellStart"/>
      <w:r>
        <w:t>Reportee</w:t>
      </w:r>
      <w:proofErr w:type="spellEnd"/>
      <w:r>
        <w:t xml:space="preserve"> Id will be the default option for searching.</w:t>
      </w:r>
    </w:p>
    <w:p w14:paraId="061E504C" w14:textId="2A9EAB22" w:rsidR="00F62F7D" w:rsidRDefault="00F62F7D" w:rsidP="001A5755">
      <w:pPr>
        <w:ind w:left="360"/>
      </w:pPr>
      <w:r>
        <w:t>Agent</w:t>
      </w:r>
      <w:r w:rsidR="00001170">
        <w:t>/</w:t>
      </w:r>
      <w:proofErr w:type="spellStart"/>
      <w:r w:rsidR="00001170">
        <w:t>Reportee</w:t>
      </w:r>
      <w:proofErr w:type="spellEnd"/>
      <w:r>
        <w:t xml:space="preserve"> Id is a</w:t>
      </w:r>
      <w:r w:rsidR="00001170">
        <w:t>n</w:t>
      </w:r>
      <w:r>
        <w:t xml:space="preserve"> exact match search and search will be executed on search icon click.</w:t>
      </w:r>
    </w:p>
    <w:p w14:paraId="38BF1459" w14:textId="52D34A56" w:rsidR="001A5755" w:rsidRPr="00A05A40" w:rsidRDefault="00001170" w:rsidP="001A5755">
      <w:pPr>
        <w:ind w:left="360"/>
      </w:pPr>
      <w:r>
        <w:t>Search result to show name, agent/business code, mobile number with three dots option which will have Profile, Customers and Contests options. Each of this click will take user to selected agent/</w:t>
      </w:r>
      <w:proofErr w:type="spellStart"/>
      <w:r>
        <w:t>reportee’s</w:t>
      </w:r>
      <w:proofErr w:type="spellEnd"/>
      <w:r>
        <w:t xml:space="preserve"> profile, customers</w:t>
      </w:r>
      <w:r w:rsidR="00F07E20">
        <w:t>/portfolio</w:t>
      </w:r>
      <w:r>
        <w:t xml:space="preserve"> and contest pages respectively.</w:t>
      </w:r>
    </w:p>
    <w:p w14:paraId="157C5B99" w14:textId="00B1B71E" w:rsidR="001A5755" w:rsidRDefault="001A5755" w:rsidP="001A5755">
      <w:pPr>
        <w:pStyle w:val="Heading3"/>
        <w:ind w:left="284"/>
      </w:pPr>
      <w:r w:rsidRPr="00B25D87">
        <w:t>2.</w:t>
      </w:r>
      <w:r>
        <w:t>1</w:t>
      </w:r>
      <w:r w:rsidR="00A430A0">
        <w:t>6</w:t>
      </w:r>
      <w:r w:rsidRPr="00B25D87">
        <w:t>.</w:t>
      </w:r>
      <w:r>
        <w:t>3</w:t>
      </w:r>
      <w:r w:rsidRPr="00B25D87">
        <w:t xml:space="preserve"> </w:t>
      </w:r>
      <w:r>
        <w:t>API and RDS Requirements</w:t>
      </w:r>
    </w:p>
    <w:p w14:paraId="5ED2B813" w14:textId="2CEF9B41" w:rsidR="001A5755" w:rsidRDefault="001A5755" w:rsidP="001A5755">
      <w:pPr>
        <w:ind w:left="426"/>
        <w:rPr>
          <w:color w:val="000000"/>
        </w:rPr>
      </w:pPr>
      <w:r>
        <w:rPr>
          <w:color w:val="000000"/>
        </w:rPr>
        <w:t>RDS will be used for searching and showing the results. Also, same will be used for storing search history also</w:t>
      </w:r>
      <w:r w:rsidR="00EF3411">
        <w:rPr>
          <w:color w:val="000000"/>
        </w:rPr>
        <w:t>.</w:t>
      </w:r>
    </w:p>
    <w:p w14:paraId="54EC9348" w14:textId="0DC14ADA" w:rsidR="001A5755" w:rsidRDefault="001A5755" w:rsidP="001A5755">
      <w:pPr>
        <w:ind w:left="426"/>
        <w:rPr>
          <w:color w:val="000000"/>
        </w:rPr>
      </w:pPr>
      <w:r>
        <w:rPr>
          <w:color w:val="000000"/>
        </w:rPr>
        <w:t xml:space="preserve">Please refer </w:t>
      </w:r>
      <w:proofErr w:type="spellStart"/>
      <w:r>
        <w:rPr>
          <w:color w:val="000000"/>
        </w:rPr>
        <w:t>Sno</w:t>
      </w:r>
      <w:proofErr w:type="spellEnd"/>
      <w:r>
        <w:rPr>
          <w:color w:val="000000"/>
        </w:rPr>
        <w:t xml:space="preserve"> 14 to 19 for RDS/API field mapping in the attached excel.</w:t>
      </w:r>
    </w:p>
    <w:p w14:paraId="4B6144F1" w14:textId="6C75BFCC" w:rsidR="006F44E1" w:rsidRDefault="006F44E1" w:rsidP="001A5755">
      <w:pPr>
        <w:ind w:left="426"/>
        <w:rPr>
          <w:color w:val="000000"/>
        </w:rPr>
      </w:pPr>
      <w:r>
        <w:rPr>
          <w:color w:val="000000"/>
        </w:rPr>
        <w:object w:dxaOrig="1534" w:dyaOrig="997" w14:anchorId="7C4BF71B">
          <v:shape id="_x0000_i1040" type="#_x0000_t75" style="width:76.5pt;height:49.5pt" o:ole="">
            <v:imagedata r:id="rId35" o:title=""/>
          </v:shape>
          <o:OLEObject Type="Embed" ProgID="Excel.Sheet.12" ShapeID="_x0000_i1040" DrawAspect="Icon" ObjectID="_1689593274" r:id="rId36"/>
        </w:object>
      </w:r>
    </w:p>
    <w:p w14:paraId="12DB1DF5" w14:textId="48B4732A" w:rsidR="001A5755" w:rsidRDefault="001A5755" w:rsidP="001A5755">
      <w:pPr>
        <w:pStyle w:val="Heading3"/>
        <w:ind w:left="284"/>
      </w:pPr>
      <w:r w:rsidRPr="00B25D87">
        <w:t>2.</w:t>
      </w:r>
      <w:r>
        <w:t>1</w:t>
      </w:r>
      <w:r w:rsidR="00A430A0">
        <w:t>6</w:t>
      </w:r>
      <w:r w:rsidRPr="00B25D87">
        <w:t>.</w:t>
      </w:r>
      <w:r>
        <w:t>4</w:t>
      </w:r>
      <w:r w:rsidRPr="00B25D87">
        <w:t xml:space="preserve"> </w:t>
      </w:r>
      <w:r>
        <w:t>CTA Templates</w:t>
      </w:r>
    </w:p>
    <w:p w14:paraId="7B18E996" w14:textId="77777777" w:rsidR="001A5755" w:rsidRPr="007E460A" w:rsidRDefault="001A5755" w:rsidP="001A5755">
      <w:pPr>
        <w:ind w:left="426"/>
        <w:rPr>
          <w:color w:val="1E4D78"/>
          <w:sz w:val="24"/>
          <w:szCs w:val="24"/>
        </w:rPr>
      </w:pPr>
      <w:r w:rsidRPr="00C23544">
        <w:rPr>
          <w:b/>
          <w:bCs/>
          <w:color w:val="000000"/>
          <w:u w:val="single"/>
        </w:rPr>
        <w:t>On Page Toast message</w:t>
      </w:r>
      <w:r>
        <w:rPr>
          <w:color w:val="1E4D78"/>
          <w:sz w:val="24"/>
          <w:szCs w:val="24"/>
        </w:rPr>
        <w:t xml:space="preserve">: </w:t>
      </w:r>
      <w:r>
        <w:rPr>
          <w:color w:val="000000"/>
        </w:rPr>
        <w:t>Successful clearing of all/single record from recent history is pending</w:t>
      </w:r>
    </w:p>
    <w:p w14:paraId="05C6186E" w14:textId="77777777" w:rsidR="001A5755" w:rsidRPr="00546811" w:rsidRDefault="001A5755" w:rsidP="001A5755">
      <w:pPr>
        <w:ind w:left="426"/>
        <w:rPr>
          <w:color w:val="000000"/>
        </w:rPr>
      </w:pPr>
      <w:r w:rsidRPr="00C23544">
        <w:rPr>
          <w:b/>
          <w:bCs/>
          <w:color w:val="000000"/>
          <w:u w:val="single"/>
        </w:rPr>
        <w:t>Email:</w:t>
      </w:r>
      <w:r>
        <w:rPr>
          <w:b/>
          <w:bCs/>
          <w:color w:val="000000"/>
          <w:u w:val="single"/>
        </w:rPr>
        <w:t xml:space="preserve"> </w:t>
      </w:r>
      <w:r>
        <w:rPr>
          <w:color w:val="000000"/>
        </w:rPr>
        <w:t>NA</w:t>
      </w:r>
    </w:p>
    <w:p w14:paraId="1BA3EE08" w14:textId="77777777" w:rsidR="001A5755" w:rsidRPr="00C23544" w:rsidRDefault="001A5755" w:rsidP="001A5755">
      <w:pPr>
        <w:rPr>
          <w:color w:val="000000"/>
        </w:rPr>
      </w:pPr>
      <w:r>
        <w:rPr>
          <w:color w:val="1E4D78"/>
          <w:sz w:val="24"/>
          <w:szCs w:val="24"/>
        </w:rPr>
        <w:lastRenderedPageBreak/>
        <w:t xml:space="preserve">        </w:t>
      </w:r>
      <w:r w:rsidRPr="00C23544">
        <w:rPr>
          <w:b/>
          <w:bCs/>
          <w:color w:val="000000"/>
          <w:u w:val="single"/>
        </w:rPr>
        <w:t>SMS:</w:t>
      </w:r>
      <w:r>
        <w:rPr>
          <w:b/>
          <w:bCs/>
          <w:color w:val="000000"/>
          <w:u w:val="single"/>
        </w:rPr>
        <w:t xml:space="preserve"> </w:t>
      </w:r>
      <w:r w:rsidRPr="00546811">
        <w:t>NA</w:t>
      </w:r>
    </w:p>
    <w:p w14:paraId="7AEF79FA" w14:textId="663D540D" w:rsidR="001A5755" w:rsidRDefault="001A5755" w:rsidP="001A5755">
      <w:pPr>
        <w:pStyle w:val="Heading3"/>
        <w:ind w:left="284"/>
      </w:pPr>
      <w:r w:rsidRPr="00B25D87">
        <w:t>2.</w:t>
      </w:r>
      <w:r>
        <w:t>1</w:t>
      </w:r>
      <w:r w:rsidR="00A430A0">
        <w:t>6</w:t>
      </w:r>
      <w:r w:rsidRPr="00B25D87">
        <w:t>.</w:t>
      </w:r>
      <w:r>
        <w:t>5</w:t>
      </w:r>
      <w:r w:rsidRPr="00B25D87">
        <w:t xml:space="preserve"> </w:t>
      </w:r>
      <w:r>
        <w:t>Open Points</w:t>
      </w:r>
    </w:p>
    <w:p w14:paraId="25274F40" w14:textId="7319EEDF" w:rsidR="001A5755" w:rsidRDefault="001A5755" w:rsidP="00C50290">
      <w:pPr>
        <w:pStyle w:val="ListParagraph"/>
        <w:numPr>
          <w:ilvl w:val="0"/>
          <w:numId w:val="29"/>
        </w:numPr>
        <w:rPr>
          <w:color w:val="000000"/>
        </w:rPr>
      </w:pPr>
      <w:r w:rsidRPr="00C50290">
        <w:rPr>
          <w:color w:val="000000"/>
        </w:rPr>
        <w:t>Successful clearing of all/single record from recent history is pending from business.</w:t>
      </w:r>
    </w:p>
    <w:p w14:paraId="44EDCE7B" w14:textId="3D626C7B" w:rsidR="00C50290" w:rsidRPr="00C50290" w:rsidRDefault="00C50290" w:rsidP="00C50290">
      <w:pPr>
        <w:pStyle w:val="ListParagraph"/>
        <w:numPr>
          <w:ilvl w:val="0"/>
          <w:numId w:val="29"/>
        </w:numPr>
        <w:rPr>
          <w:color w:val="000000"/>
        </w:rPr>
      </w:pPr>
      <w:r>
        <w:rPr>
          <w:color w:val="000000"/>
        </w:rPr>
        <w:t>In agent manger search result, where should we take user when customers is clicked?</w:t>
      </w:r>
    </w:p>
    <w:p w14:paraId="64B4CD8F" w14:textId="77777777" w:rsidR="00C50290" w:rsidRDefault="00C50290" w:rsidP="001A5755">
      <w:pPr>
        <w:rPr>
          <w:bCs/>
        </w:rPr>
      </w:pPr>
    </w:p>
    <w:p w14:paraId="74860656" w14:textId="248D6C1A" w:rsidR="00484E7B" w:rsidRPr="00643B3C" w:rsidRDefault="00484E7B" w:rsidP="00643B3C">
      <w:pPr>
        <w:ind w:left="720"/>
        <w:rPr>
          <w:b/>
        </w:rPr>
      </w:pPr>
      <w:r w:rsidRPr="00643B3C">
        <w:rPr>
          <w:bCs/>
        </w:rPr>
        <w:tab/>
      </w:r>
      <w:r w:rsidRPr="00643B3C">
        <w:rPr>
          <w:bCs/>
        </w:rPr>
        <w:tab/>
      </w:r>
      <w:r w:rsidRPr="00643B3C">
        <w:rPr>
          <w:bCs/>
        </w:rPr>
        <w:tab/>
      </w:r>
      <w:r w:rsidRPr="00643B3C">
        <w:rPr>
          <w:bCs/>
        </w:rPr>
        <w:tab/>
      </w:r>
      <w:r w:rsidRPr="00643B3C">
        <w:rPr>
          <w:bCs/>
        </w:rPr>
        <w:tab/>
      </w:r>
      <w:r w:rsidRPr="00643B3C">
        <w:rPr>
          <w:bCs/>
        </w:rPr>
        <w:tab/>
      </w:r>
      <w:r w:rsidRPr="00643B3C">
        <w:rPr>
          <w:b/>
        </w:rPr>
        <w:t>END</w:t>
      </w:r>
    </w:p>
    <w:sectPr w:rsidR="00484E7B" w:rsidRPr="00643B3C">
      <w:footerReference w:type="default" r:id="rId37"/>
      <w:pgSz w:w="11906" w:h="16838"/>
      <w:pgMar w:top="1440" w:right="1274"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Hemant Kukreja" w:date="2021-06-22T10:03:00Z" w:initials="HK">
    <w:p w14:paraId="1A1AB3D7" w14:textId="77777777" w:rsidR="003B72FA" w:rsidRDefault="003B72FA" w:rsidP="000379A7">
      <w:pPr>
        <w:pStyle w:val="CommentText"/>
      </w:pPr>
      <w:r>
        <w:rPr>
          <w:rStyle w:val="CommentReference"/>
        </w:rPr>
        <w:annotationRef/>
      </w:r>
      <w:r>
        <w:t>@anupam - plz share 4 pending VD's from this table</w:t>
      </w:r>
    </w:p>
  </w:comment>
  <w:comment w:id="18" w:author="Hemant Kukreja" w:date="2021-06-22T10:09:00Z" w:initials="HK">
    <w:p w14:paraId="77A57B34" w14:textId="77777777" w:rsidR="003B72FA" w:rsidRDefault="003B72FA" w:rsidP="000379A7">
      <w:pPr>
        <w:pStyle w:val="CommentText"/>
      </w:pPr>
      <w:r>
        <w:rPr>
          <w:rStyle w:val="CommentReference"/>
        </w:rPr>
        <w:annotationRef/>
      </w:r>
      <w:r>
        <w:t>@vijay - you have seem to forgot changing the API/RDS requirements. Please make necessary changes</w:t>
      </w:r>
    </w:p>
  </w:comment>
  <w:comment w:id="36" w:author="Hemant Kukreja" w:date="2021-06-22T10:11:00Z" w:initials="HK">
    <w:p w14:paraId="47431301" w14:textId="77777777" w:rsidR="003B72FA" w:rsidRDefault="003B72FA" w:rsidP="000379A7">
      <w:pPr>
        <w:pStyle w:val="CommentText"/>
      </w:pPr>
      <w:r>
        <w:rPr>
          <w:rStyle w:val="CommentReference"/>
        </w:rPr>
        <w:annotationRef/>
      </w:r>
      <w:r>
        <w:t>@vijay - plz make necessary corrections</w:t>
      </w:r>
    </w:p>
  </w:comment>
  <w:comment w:id="56" w:author="Hemant Kukreja" w:date="2021-06-22T10:13:00Z" w:initials="HK">
    <w:p w14:paraId="2D0EA662" w14:textId="77777777" w:rsidR="003B72FA" w:rsidRDefault="003B72FA" w:rsidP="000379A7">
      <w:pPr>
        <w:pStyle w:val="CommentText"/>
      </w:pPr>
      <w:r>
        <w:rPr>
          <w:rStyle w:val="CommentReference"/>
        </w:rPr>
        <w:annotationRef/>
      </w:r>
      <w:r>
        <w:t>@Vijay - plz change this section as well. This seems to be from old document</w:t>
      </w:r>
    </w:p>
  </w:comment>
  <w:comment w:id="67" w:author="Hemant Kukreja" w:date="2021-06-22T10:20:00Z" w:initials="HK">
    <w:p w14:paraId="14609303" w14:textId="77777777" w:rsidR="003B72FA" w:rsidRDefault="003B72FA" w:rsidP="000379A7">
      <w:pPr>
        <w:pStyle w:val="CommentText"/>
      </w:pPr>
      <w:r>
        <w:rPr>
          <w:rStyle w:val="CommentReference"/>
        </w:rPr>
        <w:annotationRef/>
      </w:r>
      <w:r>
        <w:t xml:space="preserve">@vijay - This Should be loaded from Team RnR link </w:t>
      </w:r>
    </w:p>
  </w:comment>
  <w:comment w:id="68" w:author="Vijay Rajendran" w:date="2021-06-22T22:40:00Z" w:initials="VR">
    <w:p w14:paraId="02DB8308" w14:textId="3DC31939" w:rsidR="003B72FA" w:rsidRDefault="003B72FA">
      <w:pPr>
        <w:pStyle w:val="CommentText"/>
      </w:pPr>
      <w:r>
        <w:rPr>
          <w:rStyle w:val="CommentReference"/>
        </w:rPr>
        <w:annotationRef/>
      </w:r>
      <w:r>
        <w:t xml:space="preserve">Yes but Team </w:t>
      </w:r>
      <w:r>
        <w:t>RnRR link will be present in My self-Page only</w:t>
      </w:r>
    </w:p>
  </w:comment>
  <w:comment w:id="69" w:author="Hemant Kukreja" w:date="2021-06-22T10:29:00Z" w:initials="HK">
    <w:p w14:paraId="2047D4CE" w14:textId="77777777" w:rsidR="003B72FA" w:rsidRDefault="003B72FA" w:rsidP="000379A7">
      <w:pPr>
        <w:pStyle w:val="CommentText"/>
      </w:pPr>
      <w:r>
        <w:rPr>
          <w:rStyle w:val="CommentReference"/>
        </w:rPr>
        <w:annotationRef/>
      </w:r>
      <w:r>
        <w:t>@vijay - API mapping seems to be incorrect. Also in FSD you have mentioned ESB API but in mapping document you have mentioned RDS PROD. Please correct</w:t>
      </w:r>
    </w:p>
  </w:comment>
  <w:comment w:id="70" w:author="Vijay Rajendran" w:date="2021-06-22T22:51:00Z" w:initials="VR">
    <w:p w14:paraId="3099DA84" w14:textId="0EEC44D2" w:rsidR="003B72FA" w:rsidRDefault="003B72FA">
      <w:pPr>
        <w:pStyle w:val="CommentText"/>
      </w:pPr>
      <w:r>
        <w:rPr>
          <w:rStyle w:val="CommentReference"/>
        </w:rPr>
        <w:annotationRef/>
      </w:r>
      <w:r>
        <w:t>RDS changed to API based on Week 2 mapping changes.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A1AB3D7" w15:done="0"/>
  <w15:commentEx w15:paraId="77A57B34" w15:done="0"/>
  <w15:commentEx w15:paraId="47431301" w15:done="0"/>
  <w15:commentEx w15:paraId="2D0EA662" w15:done="0"/>
  <w15:commentEx w15:paraId="14609303" w15:done="0"/>
  <w15:commentEx w15:paraId="02DB8308" w15:paraIdParent="14609303" w15:done="0"/>
  <w15:commentEx w15:paraId="2047D4CE" w15:done="0"/>
  <w15:commentEx w15:paraId="3099DA84" w15:paraIdParent="2047D4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C33F3" w16cex:dateUtc="2021-06-22T04:33:00Z"/>
  <w16cex:commentExtensible w16cex:durableId="247C3554" w16cex:dateUtc="2021-06-22T04:39:00Z"/>
  <w16cex:commentExtensible w16cex:durableId="247C35CE" w16cex:dateUtc="2021-06-22T04:41:00Z"/>
  <w16cex:commentExtensible w16cex:durableId="247C362C" w16cex:dateUtc="2021-06-22T04:43:00Z"/>
  <w16cex:commentExtensible w16cex:durableId="247C37EF" w16cex:dateUtc="2021-06-22T04:50:00Z"/>
  <w16cex:commentExtensible w16cex:durableId="247CE546" w16cex:dateUtc="2021-06-22T17:10:00Z"/>
  <w16cex:commentExtensible w16cex:durableId="247C39F5" w16cex:dateUtc="2021-06-22T04:59:00Z"/>
  <w16cex:commentExtensible w16cex:durableId="247CE7F0" w16cex:dateUtc="2021-06-22T1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1AB3D7" w16cid:durableId="247C33F3"/>
  <w16cid:commentId w16cid:paraId="77A57B34" w16cid:durableId="247C3554"/>
  <w16cid:commentId w16cid:paraId="47431301" w16cid:durableId="247C35CE"/>
  <w16cid:commentId w16cid:paraId="2D0EA662" w16cid:durableId="247C362C"/>
  <w16cid:commentId w16cid:paraId="14609303" w16cid:durableId="247C37EF"/>
  <w16cid:commentId w16cid:paraId="02DB8308" w16cid:durableId="247CE546"/>
  <w16cid:commentId w16cid:paraId="2047D4CE" w16cid:durableId="247C39F5"/>
  <w16cid:commentId w16cid:paraId="3099DA84" w16cid:durableId="247CE7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68355" w14:textId="77777777" w:rsidR="00CD36B0" w:rsidRDefault="00CD36B0">
      <w:pPr>
        <w:spacing w:after="0" w:line="240" w:lineRule="auto"/>
      </w:pPr>
      <w:r>
        <w:separator/>
      </w:r>
    </w:p>
  </w:endnote>
  <w:endnote w:type="continuationSeparator" w:id="0">
    <w:p w14:paraId="4A300C72" w14:textId="77777777" w:rsidR="00CD36B0" w:rsidRDefault="00CD3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79694" w14:textId="77777777" w:rsidR="003B72FA" w:rsidRDefault="003B72FA">
    <w:pPr>
      <w:pBdr>
        <w:top w:val="single" w:sz="4" w:space="1" w:color="D9D9D9"/>
        <w:left w:val="nil"/>
        <w:bottom w:val="nil"/>
        <w:right w:val="nil"/>
        <w:between w:val="nil"/>
      </w:pBdr>
      <w:tabs>
        <w:tab w:val="center" w:pos="4513"/>
        <w:tab w:val="right" w:pos="9026"/>
      </w:tabs>
      <w:spacing w:after="0" w:line="240" w:lineRule="auto"/>
      <w:ind w:left="3407" w:firstLine="4513"/>
      <w:rPr>
        <w:b/>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b/>
        <w:color w:val="000000"/>
      </w:rPr>
      <w:t xml:space="preserve"> | </w:t>
    </w:r>
    <w:r>
      <w:rPr>
        <w:color w:val="7F7F7F"/>
      </w:rPr>
      <w:t>Page</w:t>
    </w:r>
  </w:p>
  <w:p w14:paraId="62B87AE3" w14:textId="77777777" w:rsidR="003B72FA" w:rsidRDefault="003B72FA">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77E1B" w14:textId="77777777" w:rsidR="00CD36B0" w:rsidRDefault="00CD36B0">
      <w:pPr>
        <w:spacing w:after="0" w:line="240" w:lineRule="auto"/>
      </w:pPr>
      <w:r>
        <w:separator/>
      </w:r>
    </w:p>
  </w:footnote>
  <w:footnote w:type="continuationSeparator" w:id="0">
    <w:p w14:paraId="4B1FFB65" w14:textId="77777777" w:rsidR="00CD36B0" w:rsidRDefault="00CD36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4C55"/>
    <w:multiLevelType w:val="multilevel"/>
    <w:tmpl w:val="29108D48"/>
    <w:lvl w:ilvl="0">
      <w:start w:val="2"/>
      <w:numFmt w:val="bullet"/>
      <w:lvlText w:val="-"/>
      <w:lvlJc w:val="left"/>
      <w:pPr>
        <w:ind w:left="1080" w:hanging="360"/>
      </w:pPr>
      <w:rPr>
        <w:rFonts w:ascii="Calibri" w:eastAsia="Calibri" w:hAnsi="Calibri" w:cs="Calibri"/>
      </w:r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6AB0FFD"/>
    <w:multiLevelType w:val="hybridMultilevel"/>
    <w:tmpl w:val="BE487394"/>
    <w:lvl w:ilvl="0" w:tplc="FE0EE1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73E0E98"/>
    <w:multiLevelType w:val="hybridMultilevel"/>
    <w:tmpl w:val="2E4465B4"/>
    <w:lvl w:ilvl="0" w:tplc="4009000F">
      <w:start w:val="1"/>
      <w:numFmt w:val="decimal"/>
      <w:lvlText w:val="%1."/>
      <w:lvlJc w:val="left"/>
      <w:pPr>
        <w:ind w:left="1125" w:hanging="360"/>
      </w:p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3" w15:restartNumberingAfterBreak="0">
    <w:nsid w:val="25B11DE5"/>
    <w:multiLevelType w:val="multilevel"/>
    <w:tmpl w:val="5EB49B58"/>
    <w:lvl w:ilvl="0">
      <w:start w:val="1"/>
      <w:numFmt w:val="decimal"/>
      <w:lvlText w:val="%1."/>
      <w:lvlJc w:val="left"/>
      <w:pPr>
        <w:ind w:left="1155" w:hanging="360"/>
      </w:pPr>
    </w:lvl>
    <w:lvl w:ilvl="1">
      <w:start w:val="10"/>
      <w:numFmt w:val="decimal"/>
      <w:isLgl/>
      <w:lvlText w:val="%1.%2"/>
      <w:lvlJc w:val="left"/>
      <w:pPr>
        <w:ind w:left="1515" w:hanging="720"/>
      </w:pPr>
      <w:rPr>
        <w:rFonts w:hint="default"/>
      </w:rPr>
    </w:lvl>
    <w:lvl w:ilvl="2">
      <w:start w:val="5"/>
      <w:numFmt w:val="decimal"/>
      <w:isLgl/>
      <w:lvlText w:val="%1.%2.%3"/>
      <w:lvlJc w:val="left"/>
      <w:pPr>
        <w:ind w:left="1515" w:hanging="720"/>
      </w:pPr>
      <w:rPr>
        <w:rFonts w:hint="default"/>
      </w:rPr>
    </w:lvl>
    <w:lvl w:ilvl="3">
      <w:start w:val="1"/>
      <w:numFmt w:val="decimal"/>
      <w:isLgl/>
      <w:lvlText w:val="%1.%2.%3.%4"/>
      <w:lvlJc w:val="left"/>
      <w:pPr>
        <w:ind w:left="1875" w:hanging="1080"/>
      </w:pPr>
      <w:rPr>
        <w:rFonts w:hint="default"/>
      </w:rPr>
    </w:lvl>
    <w:lvl w:ilvl="4">
      <w:start w:val="1"/>
      <w:numFmt w:val="decimal"/>
      <w:isLgl/>
      <w:lvlText w:val="%1.%2.%3.%4.%5"/>
      <w:lvlJc w:val="left"/>
      <w:pPr>
        <w:ind w:left="2235" w:hanging="1440"/>
      </w:pPr>
      <w:rPr>
        <w:rFonts w:hint="default"/>
      </w:rPr>
    </w:lvl>
    <w:lvl w:ilvl="5">
      <w:start w:val="1"/>
      <w:numFmt w:val="decimal"/>
      <w:isLgl/>
      <w:lvlText w:val="%1.%2.%3.%4.%5.%6"/>
      <w:lvlJc w:val="left"/>
      <w:pPr>
        <w:ind w:left="2235" w:hanging="1440"/>
      </w:pPr>
      <w:rPr>
        <w:rFonts w:hint="default"/>
      </w:rPr>
    </w:lvl>
    <w:lvl w:ilvl="6">
      <w:start w:val="1"/>
      <w:numFmt w:val="decimal"/>
      <w:isLgl/>
      <w:lvlText w:val="%1.%2.%3.%4.%5.%6.%7"/>
      <w:lvlJc w:val="left"/>
      <w:pPr>
        <w:ind w:left="2595" w:hanging="1800"/>
      </w:pPr>
      <w:rPr>
        <w:rFonts w:hint="default"/>
      </w:rPr>
    </w:lvl>
    <w:lvl w:ilvl="7">
      <w:start w:val="1"/>
      <w:numFmt w:val="decimal"/>
      <w:isLgl/>
      <w:lvlText w:val="%1.%2.%3.%4.%5.%6.%7.%8"/>
      <w:lvlJc w:val="left"/>
      <w:pPr>
        <w:ind w:left="2955" w:hanging="2160"/>
      </w:pPr>
      <w:rPr>
        <w:rFonts w:hint="default"/>
      </w:rPr>
    </w:lvl>
    <w:lvl w:ilvl="8">
      <w:start w:val="1"/>
      <w:numFmt w:val="decimal"/>
      <w:isLgl/>
      <w:lvlText w:val="%1.%2.%3.%4.%5.%6.%7.%8.%9"/>
      <w:lvlJc w:val="left"/>
      <w:pPr>
        <w:ind w:left="2955" w:hanging="2160"/>
      </w:pPr>
      <w:rPr>
        <w:rFonts w:hint="default"/>
      </w:rPr>
    </w:lvl>
  </w:abstractNum>
  <w:abstractNum w:abstractNumId="4" w15:restartNumberingAfterBreak="0">
    <w:nsid w:val="28050FF7"/>
    <w:multiLevelType w:val="hybridMultilevel"/>
    <w:tmpl w:val="3CD887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F80E40"/>
    <w:multiLevelType w:val="hybridMultilevel"/>
    <w:tmpl w:val="0CBAB04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CC40A0"/>
    <w:multiLevelType w:val="hybridMultilevel"/>
    <w:tmpl w:val="FC469C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9151860"/>
    <w:multiLevelType w:val="hybridMultilevel"/>
    <w:tmpl w:val="A4888F08"/>
    <w:lvl w:ilvl="0" w:tplc="FE0EE1EC">
      <w:start w:val="1"/>
      <w:numFmt w:val="decimal"/>
      <w:lvlText w:val="%1)"/>
      <w:lvlJc w:val="left"/>
      <w:pPr>
        <w:ind w:left="135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8" w15:restartNumberingAfterBreak="0">
    <w:nsid w:val="40DC72CC"/>
    <w:multiLevelType w:val="hybridMultilevel"/>
    <w:tmpl w:val="A20075E0"/>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9" w15:restartNumberingAfterBreak="0">
    <w:nsid w:val="411A4F9C"/>
    <w:multiLevelType w:val="multilevel"/>
    <w:tmpl w:val="D2408F82"/>
    <w:lvl w:ilvl="0">
      <w:start w:val="1"/>
      <w:numFmt w:val="decimal"/>
      <w:lvlText w:val="%1."/>
      <w:lvlJc w:val="left"/>
      <w:pPr>
        <w:ind w:left="720" w:hanging="360"/>
      </w:pPr>
      <w:rPr>
        <w:sz w:val="44"/>
        <w:szCs w:val="44"/>
      </w:rPr>
    </w:lvl>
    <w:lvl w:ilvl="1">
      <w:start w:val="1"/>
      <w:numFmt w:val="decimal"/>
      <w:lvlText w:val="%2."/>
      <w:lvlJc w:val="left"/>
      <w:pPr>
        <w:ind w:left="720" w:hanging="360"/>
      </w:pPr>
    </w:lvl>
    <w:lvl w:ilvl="2">
      <w:start w:val="1"/>
      <w:numFmt w:val="decimal"/>
      <w:lvlText w:val="%1.%2.%3"/>
      <w:lvlJc w:val="left"/>
      <w:pPr>
        <w:ind w:left="1080" w:hanging="720"/>
      </w:pPr>
      <w:rPr>
        <w:sz w:val="28"/>
        <w:szCs w:val="28"/>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0" w15:restartNumberingAfterBreak="0">
    <w:nsid w:val="45F75FEE"/>
    <w:multiLevelType w:val="multilevel"/>
    <w:tmpl w:val="C64E41FE"/>
    <w:lvl w:ilvl="0">
      <w:start w:val="1"/>
      <w:numFmt w:val="decimal"/>
      <w:lvlText w:val="%1."/>
      <w:lvlJc w:val="left"/>
      <w:pPr>
        <w:ind w:left="1080" w:hanging="360"/>
      </w:pPr>
    </w:lvl>
    <w:lvl w:ilvl="1">
      <w:start w:val="1"/>
      <w:numFmt w:val="decimal"/>
      <w:isLgl/>
      <w:lvlText w:val="%1.%2"/>
      <w:lvlJc w:val="left"/>
      <w:pPr>
        <w:ind w:left="1380" w:hanging="660"/>
      </w:pPr>
      <w:rPr>
        <w:rFonts w:hint="default"/>
      </w:rPr>
    </w:lvl>
    <w:lvl w:ilvl="2">
      <w:start w:val="2"/>
      <w:numFmt w:val="decimal"/>
      <w:isLgl/>
      <w:lvlText w:val="%1.%2.%3"/>
      <w:lvlJc w:val="left"/>
      <w:pPr>
        <w:ind w:left="1440" w:hanging="720"/>
      </w:pPr>
      <w:rPr>
        <w:rFonts w:hint="default"/>
      </w:rPr>
    </w:lvl>
    <w:lvl w:ilvl="3">
      <w:start w:val="5"/>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1" w15:restartNumberingAfterBreak="0">
    <w:nsid w:val="47317965"/>
    <w:multiLevelType w:val="hybridMultilevel"/>
    <w:tmpl w:val="EF6A74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7BA5E28"/>
    <w:multiLevelType w:val="hybridMultilevel"/>
    <w:tmpl w:val="914CBD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C04949"/>
    <w:multiLevelType w:val="multilevel"/>
    <w:tmpl w:val="47DAEC02"/>
    <w:lvl w:ilvl="0">
      <w:start w:val="1"/>
      <w:numFmt w:val="decimal"/>
      <w:lvlText w:val="%1."/>
      <w:lvlJc w:val="left"/>
      <w:pPr>
        <w:ind w:left="720" w:hanging="360"/>
      </w:pPr>
      <w:rPr>
        <w:sz w:val="44"/>
        <w:szCs w:val="44"/>
      </w:rPr>
    </w:lvl>
    <w:lvl w:ilvl="1">
      <w:start w:val="1"/>
      <w:numFmt w:val="decimal"/>
      <w:lvlText w:val="%1.%2"/>
      <w:lvlJc w:val="left"/>
      <w:pPr>
        <w:ind w:left="720" w:hanging="360"/>
      </w:pPr>
    </w:lvl>
    <w:lvl w:ilvl="2">
      <w:start w:val="1"/>
      <w:numFmt w:val="decimal"/>
      <w:lvlText w:val="%1.%2.%3"/>
      <w:lvlJc w:val="left"/>
      <w:pPr>
        <w:ind w:left="1080" w:hanging="720"/>
      </w:pPr>
      <w:rPr>
        <w:sz w:val="28"/>
        <w:szCs w:val="28"/>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4" w15:restartNumberingAfterBreak="0">
    <w:nsid w:val="4ECD4D21"/>
    <w:multiLevelType w:val="hybridMultilevel"/>
    <w:tmpl w:val="365CD84A"/>
    <w:lvl w:ilvl="0" w:tplc="95D21CA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190273"/>
    <w:multiLevelType w:val="multilevel"/>
    <w:tmpl w:val="A762D77E"/>
    <w:lvl w:ilvl="0">
      <w:start w:val="1"/>
      <w:numFmt w:val="decimal"/>
      <w:lvlText w:val="%1."/>
      <w:lvlJc w:val="left"/>
      <w:pPr>
        <w:ind w:left="1080" w:hanging="360"/>
      </w:pPr>
    </w:lvl>
    <w:lvl w:ilvl="1">
      <w:start w:val="14"/>
      <w:numFmt w:val="decimal"/>
      <w:isLgl/>
      <w:lvlText w:val="%1.%2."/>
      <w:lvlJc w:val="left"/>
      <w:pPr>
        <w:ind w:left="1515" w:hanging="720"/>
      </w:pPr>
      <w:rPr>
        <w:rFonts w:hint="default"/>
      </w:rPr>
    </w:lvl>
    <w:lvl w:ilvl="2">
      <w:start w:val="1"/>
      <w:numFmt w:val="decimal"/>
      <w:isLgl/>
      <w:lvlText w:val="%1.%2.%3."/>
      <w:lvlJc w:val="left"/>
      <w:pPr>
        <w:ind w:left="1590" w:hanging="720"/>
      </w:pPr>
      <w:rPr>
        <w:rFonts w:hint="default"/>
      </w:rPr>
    </w:lvl>
    <w:lvl w:ilvl="3">
      <w:start w:val="1"/>
      <w:numFmt w:val="decimal"/>
      <w:isLgl/>
      <w:lvlText w:val="%1.%2.%3.%4."/>
      <w:lvlJc w:val="left"/>
      <w:pPr>
        <w:ind w:left="2025" w:hanging="1080"/>
      </w:pPr>
      <w:rPr>
        <w:rFonts w:hint="default"/>
      </w:rPr>
    </w:lvl>
    <w:lvl w:ilvl="4">
      <w:start w:val="1"/>
      <w:numFmt w:val="decimal"/>
      <w:isLgl/>
      <w:lvlText w:val="%1.%2.%3.%4.%5."/>
      <w:lvlJc w:val="left"/>
      <w:pPr>
        <w:ind w:left="2460" w:hanging="1440"/>
      </w:pPr>
      <w:rPr>
        <w:rFonts w:hint="default"/>
      </w:rPr>
    </w:lvl>
    <w:lvl w:ilvl="5">
      <w:start w:val="1"/>
      <w:numFmt w:val="decimal"/>
      <w:isLgl/>
      <w:lvlText w:val="%1.%2.%3.%4.%5.%6."/>
      <w:lvlJc w:val="left"/>
      <w:pPr>
        <w:ind w:left="2535" w:hanging="1440"/>
      </w:pPr>
      <w:rPr>
        <w:rFonts w:hint="default"/>
      </w:rPr>
    </w:lvl>
    <w:lvl w:ilvl="6">
      <w:start w:val="1"/>
      <w:numFmt w:val="decimal"/>
      <w:isLgl/>
      <w:lvlText w:val="%1.%2.%3.%4.%5.%6.%7."/>
      <w:lvlJc w:val="left"/>
      <w:pPr>
        <w:ind w:left="2970" w:hanging="1800"/>
      </w:pPr>
      <w:rPr>
        <w:rFonts w:hint="default"/>
      </w:rPr>
    </w:lvl>
    <w:lvl w:ilvl="7">
      <w:start w:val="1"/>
      <w:numFmt w:val="decimal"/>
      <w:isLgl/>
      <w:lvlText w:val="%1.%2.%3.%4.%5.%6.%7.%8."/>
      <w:lvlJc w:val="left"/>
      <w:pPr>
        <w:ind w:left="3405" w:hanging="2160"/>
      </w:pPr>
      <w:rPr>
        <w:rFonts w:hint="default"/>
      </w:rPr>
    </w:lvl>
    <w:lvl w:ilvl="8">
      <w:start w:val="1"/>
      <w:numFmt w:val="decimal"/>
      <w:isLgl/>
      <w:lvlText w:val="%1.%2.%3.%4.%5.%6.%7.%8.%9."/>
      <w:lvlJc w:val="left"/>
      <w:pPr>
        <w:ind w:left="3840" w:hanging="2520"/>
      </w:pPr>
      <w:rPr>
        <w:rFonts w:hint="default"/>
      </w:rPr>
    </w:lvl>
  </w:abstractNum>
  <w:abstractNum w:abstractNumId="16" w15:restartNumberingAfterBreak="0">
    <w:nsid w:val="56CE5904"/>
    <w:multiLevelType w:val="multilevel"/>
    <w:tmpl w:val="47DAEC02"/>
    <w:lvl w:ilvl="0">
      <w:start w:val="1"/>
      <w:numFmt w:val="decimal"/>
      <w:lvlText w:val="%1."/>
      <w:lvlJc w:val="left"/>
      <w:pPr>
        <w:ind w:left="720" w:hanging="360"/>
      </w:pPr>
      <w:rPr>
        <w:sz w:val="44"/>
        <w:szCs w:val="44"/>
      </w:rPr>
    </w:lvl>
    <w:lvl w:ilvl="1">
      <w:start w:val="1"/>
      <w:numFmt w:val="decimal"/>
      <w:lvlText w:val="%1.%2"/>
      <w:lvlJc w:val="left"/>
      <w:pPr>
        <w:ind w:left="720" w:hanging="360"/>
      </w:pPr>
    </w:lvl>
    <w:lvl w:ilvl="2">
      <w:start w:val="1"/>
      <w:numFmt w:val="decimal"/>
      <w:lvlText w:val="%1.%2.%3"/>
      <w:lvlJc w:val="left"/>
      <w:pPr>
        <w:ind w:left="1080" w:hanging="720"/>
      </w:pPr>
      <w:rPr>
        <w:sz w:val="28"/>
        <w:szCs w:val="28"/>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7" w15:restartNumberingAfterBreak="0">
    <w:nsid w:val="57397C79"/>
    <w:multiLevelType w:val="hybridMultilevel"/>
    <w:tmpl w:val="0AB8AC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A9B3956"/>
    <w:multiLevelType w:val="hybridMultilevel"/>
    <w:tmpl w:val="EBC0AD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8F5054"/>
    <w:multiLevelType w:val="multilevel"/>
    <w:tmpl w:val="5EB49B58"/>
    <w:lvl w:ilvl="0">
      <w:start w:val="1"/>
      <w:numFmt w:val="decimal"/>
      <w:lvlText w:val="%1."/>
      <w:lvlJc w:val="left"/>
      <w:pPr>
        <w:ind w:left="1155" w:hanging="360"/>
      </w:pPr>
    </w:lvl>
    <w:lvl w:ilvl="1">
      <w:start w:val="10"/>
      <w:numFmt w:val="decimal"/>
      <w:isLgl/>
      <w:lvlText w:val="%1.%2"/>
      <w:lvlJc w:val="left"/>
      <w:pPr>
        <w:ind w:left="1515" w:hanging="720"/>
      </w:pPr>
      <w:rPr>
        <w:rFonts w:hint="default"/>
      </w:rPr>
    </w:lvl>
    <w:lvl w:ilvl="2">
      <w:start w:val="5"/>
      <w:numFmt w:val="decimal"/>
      <w:isLgl/>
      <w:lvlText w:val="%1.%2.%3"/>
      <w:lvlJc w:val="left"/>
      <w:pPr>
        <w:ind w:left="1515" w:hanging="720"/>
      </w:pPr>
      <w:rPr>
        <w:rFonts w:hint="default"/>
      </w:rPr>
    </w:lvl>
    <w:lvl w:ilvl="3">
      <w:start w:val="1"/>
      <w:numFmt w:val="decimal"/>
      <w:isLgl/>
      <w:lvlText w:val="%1.%2.%3.%4"/>
      <w:lvlJc w:val="left"/>
      <w:pPr>
        <w:ind w:left="1875" w:hanging="1080"/>
      </w:pPr>
      <w:rPr>
        <w:rFonts w:hint="default"/>
      </w:rPr>
    </w:lvl>
    <w:lvl w:ilvl="4">
      <w:start w:val="1"/>
      <w:numFmt w:val="decimal"/>
      <w:isLgl/>
      <w:lvlText w:val="%1.%2.%3.%4.%5"/>
      <w:lvlJc w:val="left"/>
      <w:pPr>
        <w:ind w:left="2235" w:hanging="1440"/>
      </w:pPr>
      <w:rPr>
        <w:rFonts w:hint="default"/>
      </w:rPr>
    </w:lvl>
    <w:lvl w:ilvl="5">
      <w:start w:val="1"/>
      <w:numFmt w:val="decimal"/>
      <w:isLgl/>
      <w:lvlText w:val="%1.%2.%3.%4.%5.%6"/>
      <w:lvlJc w:val="left"/>
      <w:pPr>
        <w:ind w:left="2235" w:hanging="1440"/>
      </w:pPr>
      <w:rPr>
        <w:rFonts w:hint="default"/>
      </w:rPr>
    </w:lvl>
    <w:lvl w:ilvl="6">
      <w:start w:val="1"/>
      <w:numFmt w:val="decimal"/>
      <w:isLgl/>
      <w:lvlText w:val="%1.%2.%3.%4.%5.%6.%7"/>
      <w:lvlJc w:val="left"/>
      <w:pPr>
        <w:ind w:left="2595" w:hanging="1800"/>
      </w:pPr>
      <w:rPr>
        <w:rFonts w:hint="default"/>
      </w:rPr>
    </w:lvl>
    <w:lvl w:ilvl="7">
      <w:start w:val="1"/>
      <w:numFmt w:val="decimal"/>
      <w:isLgl/>
      <w:lvlText w:val="%1.%2.%3.%4.%5.%6.%7.%8"/>
      <w:lvlJc w:val="left"/>
      <w:pPr>
        <w:ind w:left="2955" w:hanging="2160"/>
      </w:pPr>
      <w:rPr>
        <w:rFonts w:hint="default"/>
      </w:rPr>
    </w:lvl>
    <w:lvl w:ilvl="8">
      <w:start w:val="1"/>
      <w:numFmt w:val="decimal"/>
      <w:isLgl/>
      <w:lvlText w:val="%1.%2.%3.%4.%5.%6.%7.%8.%9"/>
      <w:lvlJc w:val="left"/>
      <w:pPr>
        <w:ind w:left="2955" w:hanging="2160"/>
      </w:pPr>
      <w:rPr>
        <w:rFonts w:hint="default"/>
      </w:rPr>
    </w:lvl>
  </w:abstractNum>
  <w:abstractNum w:abstractNumId="20" w15:restartNumberingAfterBreak="0">
    <w:nsid w:val="63D112B2"/>
    <w:multiLevelType w:val="hybridMultilevel"/>
    <w:tmpl w:val="BF6ACE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9F06D7E"/>
    <w:multiLevelType w:val="hybridMultilevel"/>
    <w:tmpl w:val="7D0463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A016C4D"/>
    <w:multiLevelType w:val="hybridMultilevel"/>
    <w:tmpl w:val="8034C5CC"/>
    <w:lvl w:ilvl="0" w:tplc="40090017">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FCD5A63"/>
    <w:multiLevelType w:val="hybridMultilevel"/>
    <w:tmpl w:val="890E5C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525258"/>
    <w:multiLevelType w:val="hybridMultilevel"/>
    <w:tmpl w:val="6F2EC4F8"/>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5" w15:restartNumberingAfterBreak="0">
    <w:nsid w:val="79533850"/>
    <w:multiLevelType w:val="hybridMultilevel"/>
    <w:tmpl w:val="8682A1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A96122B"/>
    <w:multiLevelType w:val="multilevel"/>
    <w:tmpl w:val="47DAEC02"/>
    <w:lvl w:ilvl="0">
      <w:start w:val="1"/>
      <w:numFmt w:val="decimal"/>
      <w:lvlText w:val="%1."/>
      <w:lvlJc w:val="left"/>
      <w:pPr>
        <w:ind w:left="720" w:hanging="360"/>
      </w:pPr>
      <w:rPr>
        <w:sz w:val="44"/>
        <w:szCs w:val="44"/>
      </w:rPr>
    </w:lvl>
    <w:lvl w:ilvl="1">
      <w:start w:val="1"/>
      <w:numFmt w:val="decimal"/>
      <w:lvlText w:val="%1.%2"/>
      <w:lvlJc w:val="left"/>
      <w:pPr>
        <w:ind w:left="720" w:hanging="360"/>
      </w:pPr>
    </w:lvl>
    <w:lvl w:ilvl="2">
      <w:start w:val="1"/>
      <w:numFmt w:val="decimal"/>
      <w:lvlText w:val="%1.%2.%3"/>
      <w:lvlJc w:val="left"/>
      <w:pPr>
        <w:ind w:left="1080" w:hanging="720"/>
      </w:pPr>
      <w:rPr>
        <w:sz w:val="28"/>
        <w:szCs w:val="28"/>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7" w15:restartNumberingAfterBreak="0">
    <w:nsid w:val="7AC47812"/>
    <w:multiLevelType w:val="multilevel"/>
    <w:tmpl w:val="47DAEC02"/>
    <w:lvl w:ilvl="0">
      <w:start w:val="1"/>
      <w:numFmt w:val="decimal"/>
      <w:lvlText w:val="%1."/>
      <w:lvlJc w:val="left"/>
      <w:pPr>
        <w:ind w:left="720" w:hanging="360"/>
      </w:pPr>
      <w:rPr>
        <w:sz w:val="44"/>
        <w:szCs w:val="44"/>
      </w:rPr>
    </w:lvl>
    <w:lvl w:ilvl="1">
      <w:start w:val="1"/>
      <w:numFmt w:val="decimal"/>
      <w:lvlText w:val="%1.%2"/>
      <w:lvlJc w:val="left"/>
      <w:pPr>
        <w:ind w:left="720" w:hanging="360"/>
      </w:pPr>
    </w:lvl>
    <w:lvl w:ilvl="2">
      <w:start w:val="1"/>
      <w:numFmt w:val="decimal"/>
      <w:lvlText w:val="%1.%2.%3"/>
      <w:lvlJc w:val="left"/>
      <w:pPr>
        <w:ind w:left="1080" w:hanging="720"/>
      </w:pPr>
      <w:rPr>
        <w:sz w:val="28"/>
        <w:szCs w:val="28"/>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8" w15:restartNumberingAfterBreak="0">
    <w:nsid w:val="7EE869B8"/>
    <w:multiLevelType w:val="hybridMultilevel"/>
    <w:tmpl w:val="1ECAA5D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9"/>
  </w:num>
  <w:num w:numId="3">
    <w:abstractNumId w:val="26"/>
  </w:num>
  <w:num w:numId="4">
    <w:abstractNumId w:val="12"/>
  </w:num>
  <w:num w:numId="5">
    <w:abstractNumId w:val="23"/>
  </w:num>
  <w:num w:numId="6">
    <w:abstractNumId w:val="14"/>
  </w:num>
  <w:num w:numId="7">
    <w:abstractNumId w:val="18"/>
  </w:num>
  <w:num w:numId="8">
    <w:abstractNumId w:val="25"/>
  </w:num>
  <w:num w:numId="9">
    <w:abstractNumId w:val="4"/>
  </w:num>
  <w:num w:numId="10">
    <w:abstractNumId w:val="22"/>
  </w:num>
  <w:num w:numId="11">
    <w:abstractNumId w:val="11"/>
  </w:num>
  <w:num w:numId="12">
    <w:abstractNumId w:val="1"/>
  </w:num>
  <w:num w:numId="13">
    <w:abstractNumId w:val="7"/>
  </w:num>
  <w:num w:numId="14">
    <w:abstractNumId w:val="5"/>
  </w:num>
  <w:num w:numId="15">
    <w:abstractNumId w:val="28"/>
  </w:num>
  <w:num w:numId="16">
    <w:abstractNumId w:val="10"/>
  </w:num>
  <w:num w:numId="17">
    <w:abstractNumId w:val="15"/>
  </w:num>
  <w:num w:numId="18">
    <w:abstractNumId w:val="21"/>
  </w:num>
  <w:num w:numId="19">
    <w:abstractNumId w:val="8"/>
  </w:num>
  <w:num w:numId="20">
    <w:abstractNumId w:val="27"/>
  </w:num>
  <w:num w:numId="21">
    <w:abstractNumId w:val="16"/>
  </w:num>
  <w:num w:numId="22">
    <w:abstractNumId w:val="20"/>
  </w:num>
  <w:num w:numId="23">
    <w:abstractNumId w:val="17"/>
  </w:num>
  <w:num w:numId="24">
    <w:abstractNumId w:val="6"/>
  </w:num>
  <w:num w:numId="25">
    <w:abstractNumId w:val="24"/>
  </w:num>
  <w:num w:numId="26">
    <w:abstractNumId w:val="19"/>
  </w:num>
  <w:num w:numId="27">
    <w:abstractNumId w:val="13"/>
  </w:num>
  <w:num w:numId="28">
    <w:abstractNumId w:val="3"/>
  </w:num>
  <w:num w:numId="29">
    <w:abstractNumId w:val="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jay Rajendran">
    <w15:presenceInfo w15:providerId="AD" w15:userId="S::Vijay.Rajendran@adityabirlacapital.com::4386d679-6765-460d-97d0-5b000e4dc742"/>
  </w15:person>
  <w15:person w15:author="Hemant Kukreja">
    <w15:presenceInfo w15:providerId="AD" w15:userId="S::Hemant.Kukreja@adityabirlacapital.com::66e2c778-94d5-4ebb-89e2-0aff7308ee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56B"/>
    <w:rsid w:val="00000ABC"/>
    <w:rsid w:val="00001170"/>
    <w:rsid w:val="00002E09"/>
    <w:rsid w:val="000214AE"/>
    <w:rsid w:val="00027193"/>
    <w:rsid w:val="00034EB2"/>
    <w:rsid w:val="000379A7"/>
    <w:rsid w:val="0004483F"/>
    <w:rsid w:val="00045028"/>
    <w:rsid w:val="000453C1"/>
    <w:rsid w:val="00045EE6"/>
    <w:rsid w:val="00046106"/>
    <w:rsid w:val="000520FB"/>
    <w:rsid w:val="00054388"/>
    <w:rsid w:val="000649AE"/>
    <w:rsid w:val="0007018C"/>
    <w:rsid w:val="00071770"/>
    <w:rsid w:val="0007338F"/>
    <w:rsid w:val="00074074"/>
    <w:rsid w:val="00074664"/>
    <w:rsid w:val="00076B44"/>
    <w:rsid w:val="00077A07"/>
    <w:rsid w:val="00086C91"/>
    <w:rsid w:val="0008708B"/>
    <w:rsid w:val="00091701"/>
    <w:rsid w:val="000A1328"/>
    <w:rsid w:val="000A4320"/>
    <w:rsid w:val="000A7D8E"/>
    <w:rsid w:val="000C3CEA"/>
    <w:rsid w:val="000D4A61"/>
    <w:rsid w:val="000D63D4"/>
    <w:rsid w:val="000E0B92"/>
    <w:rsid w:val="000E2396"/>
    <w:rsid w:val="000E3A07"/>
    <w:rsid w:val="000E518C"/>
    <w:rsid w:val="000E6A8C"/>
    <w:rsid w:val="000E7B15"/>
    <w:rsid w:val="000F09A1"/>
    <w:rsid w:val="000F6620"/>
    <w:rsid w:val="00103FF3"/>
    <w:rsid w:val="00110AC2"/>
    <w:rsid w:val="0011132B"/>
    <w:rsid w:val="00113730"/>
    <w:rsid w:val="00114E07"/>
    <w:rsid w:val="00115A08"/>
    <w:rsid w:val="00121ACB"/>
    <w:rsid w:val="00123621"/>
    <w:rsid w:val="001353D1"/>
    <w:rsid w:val="001407DD"/>
    <w:rsid w:val="001428C2"/>
    <w:rsid w:val="00155606"/>
    <w:rsid w:val="00156C19"/>
    <w:rsid w:val="00166778"/>
    <w:rsid w:val="00167D9B"/>
    <w:rsid w:val="00174A8E"/>
    <w:rsid w:val="0017663A"/>
    <w:rsid w:val="00181E39"/>
    <w:rsid w:val="00181F3A"/>
    <w:rsid w:val="00183556"/>
    <w:rsid w:val="00183710"/>
    <w:rsid w:val="0019286A"/>
    <w:rsid w:val="001A5755"/>
    <w:rsid w:val="001B06AA"/>
    <w:rsid w:val="001B53A5"/>
    <w:rsid w:val="001C0A3D"/>
    <w:rsid w:val="001C5BDF"/>
    <w:rsid w:val="001D151E"/>
    <w:rsid w:val="001D75A1"/>
    <w:rsid w:val="001E51FA"/>
    <w:rsid w:val="001F233D"/>
    <w:rsid w:val="001F6F83"/>
    <w:rsid w:val="00210D8E"/>
    <w:rsid w:val="0021395E"/>
    <w:rsid w:val="00232FED"/>
    <w:rsid w:val="002406AA"/>
    <w:rsid w:val="00240DFB"/>
    <w:rsid w:val="00245EE4"/>
    <w:rsid w:val="002460C6"/>
    <w:rsid w:val="0024663A"/>
    <w:rsid w:val="002503BA"/>
    <w:rsid w:val="002546B5"/>
    <w:rsid w:val="00254F89"/>
    <w:rsid w:val="0026359A"/>
    <w:rsid w:val="002678D4"/>
    <w:rsid w:val="00270B85"/>
    <w:rsid w:val="0027412D"/>
    <w:rsid w:val="002758E0"/>
    <w:rsid w:val="00284A3C"/>
    <w:rsid w:val="00286645"/>
    <w:rsid w:val="0029435D"/>
    <w:rsid w:val="00296D5B"/>
    <w:rsid w:val="00297B88"/>
    <w:rsid w:val="002A1652"/>
    <w:rsid w:val="002B05C4"/>
    <w:rsid w:val="002C18CB"/>
    <w:rsid w:val="002D3C4C"/>
    <w:rsid w:val="002D5EC8"/>
    <w:rsid w:val="002D6EBF"/>
    <w:rsid w:val="002D7FC1"/>
    <w:rsid w:val="002E0E17"/>
    <w:rsid w:val="002E70FB"/>
    <w:rsid w:val="002F341C"/>
    <w:rsid w:val="002F3FB5"/>
    <w:rsid w:val="00301366"/>
    <w:rsid w:val="00306673"/>
    <w:rsid w:val="0031212B"/>
    <w:rsid w:val="00316578"/>
    <w:rsid w:val="0031764A"/>
    <w:rsid w:val="00317D3A"/>
    <w:rsid w:val="00327594"/>
    <w:rsid w:val="00334AE6"/>
    <w:rsid w:val="00334BC1"/>
    <w:rsid w:val="00335763"/>
    <w:rsid w:val="0033599E"/>
    <w:rsid w:val="00340F4B"/>
    <w:rsid w:val="00340F8F"/>
    <w:rsid w:val="00341272"/>
    <w:rsid w:val="00346436"/>
    <w:rsid w:val="00350929"/>
    <w:rsid w:val="00351B95"/>
    <w:rsid w:val="00351C40"/>
    <w:rsid w:val="00352FC2"/>
    <w:rsid w:val="003533CC"/>
    <w:rsid w:val="003617E6"/>
    <w:rsid w:val="00363672"/>
    <w:rsid w:val="0036607C"/>
    <w:rsid w:val="00366D25"/>
    <w:rsid w:val="00373EAF"/>
    <w:rsid w:val="00384A9E"/>
    <w:rsid w:val="003863F6"/>
    <w:rsid w:val="00390F72"/>
    <w:rsid w:val="00391E8D"/>
    <w:rsid w:val="00394190"/>
    <w:rsid w:val="003A1E35"/>
    <w:rsid w:val="003A3D26"/>
    <w:rsid w:val="003A4EF5"/>
    <w:rsid w:val="003A5CC2"/>
    <w:rsid w:val="003B0787"/>
    <w:rsid w:val="003B72FA"/>
    <w:rsid w:val="003D1B49"/>
    <w:rsid w:val="003D1FF7"/>
    <w:rsid w:val="003D4A04"/>
    <w:rsid w:val="003D4C6D"/>
    <w:rsid w:val="003E2E56"/>
    <w:rsid w:val="003E3297"/>
    <w:rsid w:val="00407D25"/>
    <w:rsid w:val="0041405C"/>
    <w:rsid w:val="00416829"/>
    <w:rsid w:val="00422FAB"/>
    <w:rsid w:val="00423A68"/>
    <w:rsid w:val="004257E0"/>
    <w:rsid w:val="00434996"/>
    <w:rsid w:val="00435891"/>
    <w:rsid w:val="0044155C"/>
    <w:rsid w:val="0044711B"/>
    <w:rsid w:val="0045125D"/>
    <w:rsid w:val="004530B7"/>
    <w:rsid w:val="00455567"/>
    <w:rsid w:val="00456E9B"/>
    <w:rsid w:val="004610BF"/>
    <w:rsid w:val="00470811"/>
    <w:rsid w:val="00471C06"/>
    <w:rsid w:val="00476D70"/>
    <w:rsid w:val="00484E7B"/>
    <w:rsid w:val="00485757"/>
    <w:rsid w:val="0049563F"/>
    <w:rsid w:val="004A1114"/>
    <w:rsid w:val="004A5E70"/>
    <w:rsid w:val="004B01E0"/>
    <w:rsid w:val="004B0BA4"/>
    <w:rsid w:val="004B145F"/>
    <w:rsid w:val="004C648C"/>
    <w:rsid w:val="004C78AB"/>
    <w:rsid w:val="004D3D5B"/>
    <w:rsid w:val="004D3EA3"/>
    <w:rsid w:val="004D5DF6"/>
    <w:rsid w:val="004E2FA5"/>
    <w:rsid w:val="004F3AE7"/>
    <w:rsid w:val="004F4B3E"/>
    <w:rsid w:val="004F6651"/>
    <w:rsid w:val="004F7574"/>
    <w:rsid w:val="00507483"/>
    <w:rsid w:val="00511191"/>
    <w:rsid w:val="00516F9B"/>
    <w:rsid w:val="005213B1"/>
    <w:rsid w:val="00526617"/>
    <w:rsid w:val="005275B3"/>
    <w:rsid w:val="0053339F"/>
    <w:rsid w:val="005404BF"/>
    <w:rsid w:val="00541A28"/>
    <w:rsid w:val="00543447"/>
    <w:rsid w:val="00546811"/>
    <w:rsid w:val="00555F36"/>
    <w:rsid w:val="00570892"/>
    <w:rsid w:val="00576BF4"/>
    <w:rsid w:val="00585683"/>
    <w:rsid w:val="0059520D"/>
    <w:rsid w:val="00595739"/>
    <w:rsid w:val="005A0B38"/>
    <w:rsid w:val="005A49ED"/>
    <w:rsid w:val="005A7175"/>
    <w:rsid w:val="005B439C"/>
    <w:rsid w:val="005B7B5B"/>
    <w:rsid w:val="005B7D55"/>
    <w:rsid w:val="005D1D91"/>
    <w:rsid w:val="005D7AFD"/>
    <w:rsid w:val="005E1032"/>
    <w:rsid w:val="005F2DE0"/>
    <w:rsid w:val="005F7A48"/>
    <w:rsid w:val="00600FE5"/>
    <w:rsid w:val="0060295A"/>
    <w:rsid w:val="0060420F"/>
    <w:rsid w:val="00607DC5"/>
    <w:rsid w:val="00614F50"/>
    <w:rsid w:val="00620878"/>
    <w:rsid w:val="00621A45"/>
    <w:rsid w:val="00624941"/>
    <w:rsid w:val="00625A13"/>
    <w:rsid w:val="006369D7"/>
    <w:rsid w:val="006407F9"/>
    <w:rsid w:val="00641A9A"/>
    <w:rsid w:val="006423FB"/>
    <w:rsid w:val="006424E4"/>
    <w:rsid w:val="00642585"/>
    <w:rsid w:val="00643B3C"/>
    <w:rsid w:val="00646C7C"/>
    <w:rsid w:val="00655269"/>
    <w:rsid w:val="00661674"/>
    <w:rsid w:val="00663400"/>
    <w:rsid w:val="00665846"/>
    <w:rsid w:val="0066694B"/>
    <w:rsid w:val="00672B7E"/>
    <w:rsid w:val="006753C6"/>
    <w:rsid w:val="00680B1C"/>
    <w:rsid w:val="00681D19"/>
    <w:rsid w:val="00690598"/>
    <w:rsid w:val="00691F35"/>
    <w:rsid w:val="006954E7"/>
    <w:rsid w:val="00697403"/>
    <w:rsid w:val="006A3ACF"/>
    <w:rsid w:val="006A51B4"/>
    <w:rsid w:val="006A58DC"/>
    <w:rsid w:val="006B6A0E"/>
    <w:rsid w:val="006B6CB3"/>
    <w:rsid w:val="006B74B0"/>
    <w:rsid w:val="006B7884"/>
    <w:rsid w:val="006C1401"/>
    <w:rsid w:val="006C3DF4"/>
    <w:rsid w:val="006C47B0"/>
    <w:rsid w:val="006C56E1"/>
    <w:rsid w:val="006C687E"/>
    <w:rsid w:val="006D156B"/>
    <w:rsid w:val="006D643A"/>
    <w:rsid w:val="006D6D81"/>
    <w:rsid w:val="006D6DA1"/>
    <w:rsid w:val="006E7366"/>
    <w:rsid w:val="006F1A5E"/>
    <w:rsid w:val="006F44E1"/>
    <w:rsid w:val="006F58A1"/>
    <w:rsid w:val="006F65A0"/>
    <w:rsid w:val="00701279"/>
    <w:rsid w:val="00713E04"/>
    <w:rsid w:val="00715F35"/>
    <w:rsid w:val="00717B17"/>
    <w:rsid w:val="00721864"/>
    <w:rsid w:val="00724B69"/>
    <w:rsid w:val="00724B6D"/>
    <w:rsid w:val="00727B9E"/>
    <w:rsid w:val="00733763"/>
    <w:rsid w:val="00740896"/>
    <w:rsid w:val="00740BB0"/>
    <w:rsid w:val="0074176A"/>
    <w:rsid w:val="007434FF"/>
    <w:rsid w:val="00745F7C"/>
    <w:rsid w:val="0075295E"/>
    <w:rsid w:val="00752B3D"/>
    <w:rsid w:val="00754F1D"/>
    <w:rsid w:val="00756C25"/>
    <w:rsid w:val="007670B5"/>
    <w:rsid w:val="00771D3C"/>
    <w:rsid w:val="0077598E"/>
    <w:rsid w:val="007777A1"/>
    <w:rsid w:val="00781B5C"/>
    <w:rsid w:val="00785A25"/>
    <w:rsid w:val="0079351A"/>
    <w:rsid w:val="007A6F89"/>
    <w:rsid w:val="007A7BD2"/>
    <w:rsid w:val="007B66DE"/>
    <w:rsid w:val="007C3B82"/>
    <w:rsid w:val="007C7AF2"/>
    <w:rsid w:val="007D0AE2"/>
    <w:rsid w:val="007E28DA"/>
    <w:rsid w:val="007E460A"/>
    <w:rsid w:val="007F2B2B"/>
    <w:rsid w:val="007F37F7"/>
    <w:rsid w:val="0080317B"/>
    <w:rsid w:val="00803CBC"/>
    <w:rsid w:val="008043A9"/>
    <w:rsid w:val="00806484"/>
    <w:rsid w:val="008178F2"/>
    <w:rsid w:val="0082051F"/>
    <w:rsid w:val="008229B0"/>
    <w:rsid w:val="00824C9A"/>
    <w:rsid w:val="00831C37"/>
    <w:rsid w:val="00833AD2"/>
    <w:rsid w:val="00834D7F"/>
    <w:rsid w:val="00835A59"/>
    <w:rsid w:val="0083642E"/>
    <w:rsid w:val="0084735B"/>
    <w:rsid w:val="0085776B"/>
    <w:rsid w:val="00857EB6"/>
    <w:rsid w:val="008708CD"/>
    <w:rsid w:val="008745AD"/>
    <w:rsid w:val="00881EED"/>
    <w:rsid w:val="00883569"/>
    <w:rsid w:val="0088658F"/>
    <w:rsid w:val="00887849"/>
    <w:rsid w:val="008920A1"/>
    <w:rsid w:val="008948D1"/>
    <w:rsid w:val="00896AEC"/>
    <w:rsid w:val="008A143C"/>
    <w:rsid w:val="008A2365"/>
    <w:rsid w:val="008A6D98"/>
    <w:rsid w:val="008B0570"/>
    <w:rsid w:val="008B2049"/>
    <w:rsid w:val="008B3244"/>
    <w:rsid w:val="008D3F97"/>
    <w:rsid w:val="008D4007"/>
    <w:rsid w:val="008E0C74"/>
    <w:rsid w:val="008E42F1"/>
    <w:rsid w:val="008F46DF"/>
    <w:rsid w:val="008F664A"/>
    <w:rsid w:val="00904E35"/>
    <w:rsid w:val="00910149"/>
    <w:rsid w:val="0091261B"/>
    <w:rsid w:val="00915B2D"/>
    <w:rsid w:val="009249B1"/>
    <w:rsid w:val="00924B89"/>
    <w:rsid w:val="00930E3B"/>
    <w:rsid w:val="009338FB"/>
    <w:rsid w:val="0093763B"/>
    <w:rsid w:val="00937CD4"/>
    <w:rsid w:val="00943198"/>
    <w:rsid w:val="00947BA7"/>
    <w:rsid w:val="00957C14"/>
    <w:rsid w:val="00967B64"/>
    <w:rsid w:val="00971857"/>
    <w:rsid w:val="00974F19"/>
    <w:rsid w:val="0098328D"/>
    <w:rsid w:val="009832C2"/>
    <w:rsid w:val="00984E81"/>
    <w:rsid w:val="009858F7"/>
    <w:rsid w:val="009869DF"/>
    <w:rsid w:val="00993722"/>
    <w:rsid w:val="00994BDA"/>
    <w:rsid w:val="009A091E"/>
    <w:rsid w:val="009A43BA"/>
    <w:rsid w:val="009A6D36"/>
    <w:rsid w:val="009B1C86"/>
    <w:rsid w:val="009B7C4B"/>
    <w:rsid w:val="009C1773"/>
    <w:rsid w:val="009C17C3"/>
    <w:rsid w:val="009D413B"/>
    <w:rsid w:val="009E529B"/>
    <w:rsid w:val="009F33AF"/>
    <w:rsid w:val="009F59C3"/>
    <w:rsid w:val="00A05A40"/>
    <w:rsid w:val="00A05E45"/>
    <w:rsid w:val="00A11C03"/>
    <w:rsid w:val="00A1287F"/>
    <w:rsid w:val="00A255FD"/>
    <w:rsid w:val="00A308B0"/>
    <w:rsid w:val="00A31D5B"/>
    <w:rsid w:val="00A323C9"/>
    <w:rsid w:val="00A352B8"/>
    <w:rsid w:val="00A37081"/>
    <w:rsid w:val="00A430A0"/>
    <w:rsid w:val="00A50957"/>
    <w:rsid w:val="00A54ED6"/>
    <w:rsid w:val="00A56A8C"/>
    <w:rsid w:val="00A62745"/>
    <w:rsid w:val="00A643B0"/>
    <w:rsid w:val="00A65057"/>
    <w:rsid w:val="00A66DA9"/>
    <w:rsid w:val="00A671B4"/>
    <w:rsid w:val="00A67992"/>
    <w:rsid w:val="00A72AB9"/>
    <w:rsid w:val="00A737B5"/>
    <w:rsid w:val="00A80DF1"/>
    <w:rsid w:val="00A84E26"/>
    <w:rsid w:val="00A86C1B"/>
    <w:rsid w:val="00A87CA7"/>
    <w:rsid w:val="00A91DB1"/>
    <w:rsid w:val="00A94C76"/>
    <w:rsid w:val="00AA332F"/>
    <w:rsid w:val="00AA3971"/>
    <w:rsid w:val="00AA3ABB"/>
    <w:rsid w:val="00AA4340"/>
    <w:rsid w:val="00AA6346"/>
    <w:rsid w:val="00AA63E1"/>
    <w:rsid w:val="00AA6B5F"/>
    <w:rsid w:val="00AB1807"/>
    <w:rsid w:val="00AB32CD"/>
    <w:rsid w:val="00AB46B2"/>
    <w:rsid w:val="00AB4E36"/>
    <w:rsid w:val="00AC084E"/>
    <w:rsid w:val="00AD0F68"/>
    <w:rsid w:val="00AE01BE"/>
    <w:rsid w:val="00AE4A11"/>
    <w:rsid w:val="00AE5349"/>
    <w:rsid w:val="00AF151E"/>
    <w:rsid w:val="00AF61DC"/>
    <w:rsid w:val="00B03402"/>
    <w:rsid w:val="00B04699"/>
    <w:rsid w:val="00B12A2E"/>
    <w:rsid w:val="00B20ED5"/>
    <w:rsid w:val="00B23BE2"/>
    <w:rsid w:val="00B24C98"/>
    <w:rsid w:val="00B2585B"/>
    <w:rsid w:val="00B25D87"/>
    <w:rsid w:val="00B26F22"/>
    <w:rsid w:val="00B35040"/>
    <w:rsid w:val="00B37202"/>
    <w:rsid w:val="00B45FBC"/>
    <w:rsid w:val="00B51BD5"/>
    <w:rsid w:val="00B52719"/>
    <w:rsid w:val="00B52D1D"/>
    <w:rsid w:val="00B61E61"/>
    <w:rsid w:val="00B63B94"/>
    <w:rsid w:val="00B72954"/>
    <w:rsid w:val="00B75AC6"/>
    <w:rsid w:val="00B779E2"/>
    <w:rsid w:val="00B81001"/>
    <w:rsid w:val="00B811BC"/>
    <w:rsid w:val="00B8248B"/>
    <w:rsid w:val="00B83F27"/>
    <w:rsid w:val="00B916F7"/>
    <w:rsid w:val="00B93DE9"/>
    <w:rsid w:val="00B957F1"/>
    <w:rsid w:val="00BA2AC8"/>
    <w:rsid w:val="00BA48DD"/>
    <w:rsid w:val="00BB0637"/>
    <w:rsid w:val="00BB1706"/>
    <w:rsid w:val="00BB3355"/>
    <w:rsid w:val="00BB6DE9"/>
    <w:rsid w:val="00BC2D9D"/>
    <w:rsid w:val="00BC3001"/>
    <w:rsid w:val="00BD20C6"/>
    <w:rsid w:val="00BD32EE"/>
    <w:rsid w:val="00BD7144"/>
    <w:rsid w:val="00BE6852"/>
    <w:rsid w:val="00BF0C96"/>
    <w:rsid w:val="00BF20B3"/>
    <w:rsid w:val="00BF4421"/>
    <w:rsid w:val="00C0261D"/>
    <w:rsid w:val="00C07BD6"/>
    <w:rsid w:val="00C12D89"/>
    <w:rsid w:val="00C1435F"/>
    <w:rsid w:val="00C174B2"/>
    <w:rsid w:val="00C21241"/>
    <w:rsid w:val="00C21EC7"/>
    <w:rsid w:val="00C23544"/>
    <w:rsid w:val="00C2581A"/>
    <w:rsid w:val="00C25946"/>
    <w:rsid w:val="00C2662E"/>
    <w:rsid w:val="00C334BC"/>
    <w:rsid w:val="00C424BA"/>
    <w:rsid w:val="00C46C5C"/>
    <w:rsid w:val="00C50290"/>
    <w:rsid w:val="00C51690"/>
    <w:rsid w:val="00C73F2A"/>
    <w:rsid w:val="00C7505F"/>
    <w:rsid w:val="00C76D0D"/>
    <w:rsid w:val="00C8093B"/>
    <w:rsid w:val="00C8306B"/>
    <w:rsid w:val="00C83A43"/>
    <w:rsid w:val="00C83B94"/>
    <w:rsid w:val="00C85DC1"/>
    <w:rsid w:val="00C94AE8"/>
    <w:rsid w:val="00C953CD"/>
    <w:rsid w:val="00C95FFF"/>
    <w:rsid w:val="00CC55BD"/>
    <w:rsid w:val="00CC75AC"/>
    <w:rsid w:val="00CD36B0"/>
    <w:rsid w:val="00CD4A30"/>
    <w:rsid w:val="00CD582E"/>
    <w:rsid w:val="00CE48DC"/>
    <w:rsid w:val="00CF17A5"/>
    <w:rsid w:val="00D03141"/>
    <w:rsid w:val="00D03CCD"/>
    <w:rsid w:val="00D05C30"/>
    <w:rsid w:val="00D10AED"/>
    <w:rsid w:val="00D16CC3"/>
    <w:rsid w:val="00D17321"/>
    <w:rsid w:val="00D21143"/>
    <w:rsid w:val="00D22679"/>
    <w:rsid w:val="00D228BE"/>
    <w:rsid w:val="00D2767D"/>
    <w:rsid w:val="00D32EAF"/>
    <w:rsid w:val="00D35E48"/>
    <w:rsid w:val="00D3600D"/>
    <w:rsid w:val="00D36C65"/>
    <w:rsid w:val="00D4046A"/>
    <w:rsid w:val="00D43041"/>
    <w:rsid w:val="00D5228F"/>
    <w:rsid w:val="00D52355"/>
    <w:rsid w:val="00D5421A"/>
    <w:rsid w:val="00D56A62"/>
    <w:rsid w:val="00D6186E"/>
    <w:rsid w:val="00D64891"/>
    <w:rsid w:val="00D64EA8"/>
    <w:rsid w:val="00D7140D"/>
    <w:rsid w:val="00D72038"/>
    <w:rsid w:val="00D72A27"/>
    <w:rsid w:val="00D74E74"/>
    <w:rsid w:val="00D76E84"/>
    <w:rsid w:val="00D83C71"/>
    <w:rsid w:val="00D86B9D"/>
    <w:rsid w:val="00D94A33"/>
    <w:rsid w:val="00D97050"/>
    <w:rsid w:val="00DA5CD2"/>
    <w:rsid w:val="00DA68BD"/>
    <w:rsid w:val="00DA7E9F"/>
    <w:rsid w:val="00DB4EF4"/>
    <w:rsid w:val="00DC237F"/>
    <w:rsid w:val="00DC3BC3"/>
    <w:rsid w:val="00DC666B"/>
    <w:rsid w:val="00DC7C1A"/>
    <w:rsid w:val="00DD1CE0"/>
    <w:rsid w:val="00DD2313"/>
    <w:rsid w:val="00DE2CAF"/>
    <w:rsid w:val="00DE359B"/>
    <w:rsid w:val="00DE388A"/>
    <w:rsid w:val="00DE66CA"/>
    <w:rsid w:val="00DF6E27"/>
    <w:rsid w:val="00E012BD"/>
    <w:rsid w:val="00E13CAF"/>
    <w:rsid w:val="00E161E9"/>
    <w:rsid w:val="00E1647E"/>
    <w:rsid w:val="00E23CFB"/>
    <w:rsid w:val="00E263DE"/>
    <w:rsid w:val="00E32AE7"/>
    <w:rsid w:val="00E34095"/>
    <w:rsid w:val="00E4037D"/>
    <w:rsid w:val="00E44167"/>
    <w:rsid w:val="00E64C75"/>
    <w:rsid w:val="00E64E52"/>
    <w:rsid w:val="00E80981"/>
    <w:rsid w:val="00E80D1B"/>
    <w:rsid w:val="00E86311"/>
    <w:rsid w:val="00E9077B"/>
    <w:rsid w:val="00E93D86"/>
    <w:rsid w:val="00E94503"/>
    <w:rsid w:val="00E97D90"/>
    <w:rsid w:val="00EA0E85"/>
    <w:rsid w:val="00EA5EF5"/>
    <w:rsid w:val="00EB1CB3"/>
    <w:rsid w:val="00EB4BEB"/>
    <w:rsid w:val="00EB4CA4"/>
    <w:rsid w:val="00EB67D2"/>
    <w:rsid w:val="00EC2CEC"/>
    <w:rsid w:val="00EC7B2F"/>
    <w:rsid w:val="00EE1682"/>
    <w:rsid w:val="00EF3411"/>
    <w:rsid w:val="00EF4605"/>
    <w:rsid w:val="00F0261F"/>
    <w:rsid w:val="00F038A9"/>
    <w:rsid w:val="00F07A5A"/>
    <w:rsid w:val="00F07E20"/>
    <w:rsid w:val="00F13352"/>
    <w:rsid w:val="00F13999"/>
    <w:rsid w:val="00F15CC2"/>
    <w:rsid w:val="00F21306"/>
    <w:rsid w:val="00F21989"/>
    <w:rsid w:val="00F21B79"/>
    <w:rsid w:val="00F30E89"/>
    <w:rsid w:val="00F35241"/>
    <w:rsid w:val="00F35B52"/>
    <w:rsid w:val="00F4506E"/>
    <w:rsid w:val="00F51516"/>
    <w:rsid w:val="00F621FF"/>
    <w:rsid w:val="00F62F7D"/>
    <w:rsid w:val="00F635CA"/>
    <w:rsid w:val="00F6405E"/>
    <w:rsid w:val="00F6464A"/>
    <w:rsid w:val="00F66C9C"/>
    <w:rsid w:val="00F672F9"/>
    <w:rsid w:val="00F7143C"/>
    <w:rsid w:val="00F71A4A"/>
    <w:rsid w:val="00F7614E"/>
    <w:rsid w:val="00F850A2"/>
    <w:rsid w:val="00F85417"/>
    <w:rsid w:val="00F96202"/>
    <w:rsid w:val="00FA0249"/>
    <w:rsid w:val="00FA3F08"/>
    <w:rsid w:val="00FA5E43"/>
    <w:rsid w:val="00FA5F35"/>
    <w:rsid w:val="00FA60EB"/>
    <w:rsid w:val="00FB269E"/>
    <w:rsid w:val="00FC24FF"/>
    <w:rsid w:val="00FC327D"/>
    <w:rsid w:val="00FC37D5"/>
    <w:rsid w:val="00FC58DF"/>
    <w:rsid w:val="00FD1F98"/>
    <w:rsid w:val="00FD537C"/>
    <w:rsid w:val="00FD53BD"/>
    <w:rsid w:val="00FE0565"/>
    <w:rsid w:val="00FE1AE0"/>
    <w:rsid w:val="00FE27A3"/>
    <w:rsid w:val="00FE4293"/>
    <w:rsid w:val="00FF24D7"/>
    <w:rsid w:val="00FF4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27179"/>
  <w15:docId w15:val="{9F308337-62ED-49F2-B538-3F577ED63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unhideWhenUsed/>
    <w:qFormat/>
    <w:pPr>
      <w:keepNext/>
      <w:keepLines/>
      <w:spacing w:before="40" w:after="0"/>
      <w:outlineLvl w:val="3"/>
    </w:pPr>
    <w:rPr>
      <w:i/>
      <w:color w:val="2E75B5"/>
    </w:rPr>
  </w:style>
  <w:style w:type="paragraph" w:styleId="Heading5">
    <w:name w:val="heading 5"/>
    <w:basedOn w:val="Normal"/>
    <w:next w:val="Normal"/>
    <w:uiPriority w:val="9"/>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40" w:after="0"/>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character" w:styleId="CommentReference">
    <w:name w:val="annotation reference"/>
    <w:basedOn w:val="DefaultParagraphFont"/>
    <w:semiHidden/>
    <w:unhideWhenUsed/>
    <w:rPr>
      <w:sz w:val="16"/>
      <w:szCs w:val="16"/>
    </w:rPr>
  </w:style>
  <w:style w:type="paragraph" w:styleId="BalloonText">
    <w:name w:val="Balloon Text"/>
    <w:basedOn w:val="Normal"/>
    <w:link w:val="BalloonTextChar"/>
    <w:uiPriority w:val="99"/>
    <w:semiHidden/>
    <w:unhideWhenUsed/>
    <w:rsid w:val="00077A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A07"/>
    <w:rPr>
      <w:rFonts w:ascii="Segoe UI" w:hAnsi="Segoe UI" w:cs="Segoe UI"/>
      <w:sz w:val="18"/>
      <w:szCs w:val="18"/>
    </w:rPr>
  </w:style>
  <w:style w:type="paragraph" w:styleId="ListParagraph">
    <w:name w:val="List Paragraph"/>
    <w:aliases w:val="Annexure,List Paragraph1,heading 9,Heading 91,Heading 911,List Paragraph2,List Paragraph11,Report Para,Heading 9111,Heading 91111,Heading 911111,Heading 92,Heading 93,Heading 94,Heading 95,Heading 921,Heading 96,Heading 97"/>
    <w:basedOn w:val="Normal"/>
    <w:link w:val="ListParagraphChar"/>
    <w:uiPriority w:val="34"/>
    <w:qFormat/>
    <w:rsid w:val="00407D25"/>
    <w:pPr>
      <w:ind w:left="720"/>
      <w:contextualSpacing/>
    </w:pPr>
  </w:style>
  <w:style w:type="character" w:customStyle="1" w:styleId="ListParagraphChar">
    <w:name w:val="List Paragraph Char"/>
    <w:aliases w:val="Annexure Char,List Paragraph1 Char,heading 9 Char,Heading 91 Char,Heading 911 Char,List Paragraph2 Char,List Paragraph11 Char,Report Para Char,Heading 9111 Char,Heading 91111 Char,Heading 911111 Char,Heading 92 Char,Heading 93 Char"/>
    <w:basedOn w:val="DefaultParagraphFont"/>
    <w:link w:val="ListParagraph"/>
    <w:uiPriority w:val="34"/>
    <w:rsid w:val="001407DD"/>
  </w:style>
  <w:style w:type="character" w:customStyle="1" w:styleId="normaltextrun">
    <w:name w:val="normaltextrun"/>
    <w:basedOn w:val="DefaultParagraphFont"/>
    <w:rsid w:val="0019286A"/>
  </w:style>
  <w:style w:type="table" w:customStyle="1" w:styleId="TableGrid1">
    <w:name w:val="Table Grid1"/>
    <w:basedOn w:val="TableNormal"/>
    <w:next w:val="TableGrid"/>
    <w:uiPriority w:val="59"/>
    <w:rsid w:val="006407F9"/>
    <w:pPr>
      <w:spacing w:after="0" w:line="240" w:lineRule="auto"/>
    </w:pPr>
    <w:rPr>
      <w:rFonts w:eastAsia="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6407F9"/>
    <w:rPr>
      <w:color w:val="2B579A"/>
      <w:shd w:val="clear" w:color="auto" w:fill="E6E6E6"/>
    </w:rPr>
  </w:style>
  <w:style w:type="table" w:styleId="TableGrid">
    <w:name w:val="Table Grid"/>
    <w:basedOn w:val="TableNormal"/>
    <w:uiPriority w:val="59"/>
    <w:rsid w:val="00640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llHead">
    <w:name w:val="CellHead"/>
    <w:basedOn w:val="Normal"/>
    <w:rsid w:val="00DC7C1A"/>
    <w:pPr>
      <w:keepNext/>
      <w:spacing w:before="60" w:after="60" w:line="240" w:lineRule="auto"/>
    </w:pPr>
    <w:rPr>
      <w:rFonts w:ascii="Times New Roman" w:eastAsia="Times New Roman" w:hAnsi="Times New Roman" w:cs="Arial"/>
      <w:b/>
      <w:sz w:val="20"/>
      <w:szCs w:val="20"/>
    </w:rPr>
  </w:style>
  <w:style w:type="character" w:customStyle="1" w:styleId="eop">
    <w:name w:val="eop"/>
    <w:basedOn w:val="DefaultParagraphFont"/>
    <w:rsid w:val="00DC7C1A"/>
  </w:style>
  <w:style w:type="paragraph" w:customStyle="1" w:styleId="paragraph">
    <w:name w:val="paragraph"/>
    <w:basedOn w:val="Normal"/>
    <w:rsid w:val="00DC7C1A"/>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5A0B38"/>
    <w:rPr>
      <w:b/>
      <w:bCs/>
    </w:rPr>
  </w:style>
  <w:style w:type="character" w:customStyle="1" w:styleId="CommentSubjectChar">
    <w:name w:val="Comment Subject Char"/>
    <w:basedOn w:val="CommentTextChar"/>
    <w:link w:val="CommentSubject"/>
    <w:uiPriority w:val="99"/>
    <w:semiHidden/>
    <w:rsid w:val="005A0B38"/>
    <w:rPr>
      <w:b/>
      <w:bCs/>
      <w:sz w:val="20"/>
      <w:szCs w:val="20"/>
    </w:rPr>
  </w:style>
  <w:style w:type="character" w:styleId="Hyperlink">
    <w:name w:val="Hyperlink"/>
    <w:basedOn w:val="DefaultParagraphFont"/>
    <w:uiPriority w:val="99"/>
    <w:unhideWhenUsed/>
    <w:rsid w:val="00516F9B"/>
    <w:rPr>
      <w:color w:val="0000FF" w:themeColor="hyperlink"/>
      <w:u w:val="single"/>
    </w:rPr>
  </w:style>
  <w:style w:type="character" w:styleId="UnresolvedMention">
    <w:name w:val="Unresolved Mention"/>
    <w:basedOn w:val="DefaultParagraphFont"/>
    <w:uiPriority w:val="99"/>
    <w:semiHidden/>
    <w:unhideWhenUsed/>
    <w:rsid w:val="00516F9B"/>
    <w:rPr>
      <w:color w:val="605E5C"/>
      <w:shd w:val="clear" w:color="auto" w:fill="E1DFDD"/>
    </w:rPr>
  </w:style>
  <w:style w:type="character" w:styleId="FollowedHyperlink">
    <w:name w:val="FollowedHyperlink"/>
    <w:basedOn w:val="DefaultParagraphFont"/>
    <w:uiPriority w:val="99"/>
    <w:semiHidden/>
    <w:unhideWhenUsed/>
    <w:rsid w:val="00F21B79"/>
    <w:rPr>
      <w:color w:val="800080" w:themeColor="followedHyperlink"/>
      <w:u w:val="single"/>
    </w:rPr>
  </w:style>
  <w:style w:type="paragraph" w:styleId="FootnoteText">
    <w:name w:val="footnote text"/>
    <w:basedOn w:val="Normal"/>
    <w:link w:val="FootnoteTextChar"/>
    <w:uiPriority w:val="99"/>
    <w:semiHidden/>
    <w:unhideWhenUsed/>
    <w:rsid w:val="007E46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460A"/>
    <w:rPr>
      <w:sz w:val="20"/>
      <w:szCs w:val="20"/>
    </w:rPr>
  </w:style>
  <w:style w:type="character" w:styleId="FootnoteReference">
    <w:name w:val="footnote reference"/>
    <w:basedOn w:val="DefaultParagraphFont"/>
    <w:uiPriority w:val="99"/>
    <w:semiHidden/>
    <w:unhideWhenUsed/>
    <w:rsid w:val="007E460A"/>
    <w:rPr>
      <w:vertAlign w:val="superscript"/>
    </w:rPr>
  </w:style>
  <w:style w:type="paragraph" w:styleId="Header">
    <w:name w:val="header"/>
    <w:basedOn w:val="Normal"/>
    <w:link w:val="HeaderChar"/>
    <w:uiPriority w:val="99"/>
    <w:unhideWhenUsed/>
    <w:rsid w:val="00937C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CD4"/>
  </w:style>
  <w:style w:type="paragraph" w:styleId="Footer">
    <w:name w:val="footer"/>
    <w:basedOn w:val="Normal"/>
    <w:link w:val="FooterChar"/>
    <w:uiPriority w:val="99"/>
    <w:unhideWhenUsed/>
    <w:rsid w:val="00937C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8234">
      <w:bodyDiv w:val="1"/>
      <w:marLeft w:val="0"/>
      <w:marRight w:val="0"/>
      <w:marTop w:val="0"/>
      <w:marBottom w:val="0"/>
      <w:divBdr>
        <w:top w:val="none" w:sz="0" w:space="0" w:color="auto"/>
        <w:left w:val="none" w:sz="0" w:space="0" w:color="auto"/>
        <w:bottom w:val="none" w:sz="0" w:space="0" w:color="auto"/>
        <w:right w:val="none" w:sz="0" w:space="0" w:color="auto"/>
      </w:divBdr>
      <w:divsChild>
        <w:div w:id="593172381">
          <w:marLeft w:val="0"/>
          <w:marRight w:val="0"/>
          <w:marTop w:val="0"/>
          <w:marBottom w:val="0"/>
          <w:divBdr>
            <w:top w:val="none" w:sz="0" w:space="0" w:color="auto"/>
            <w:left w:val="none" w:sz="0" w:space="0" w:color="auto"/>
            <w:bottom w:val="none" w:sz="0" w:space="0" w:color="auto"/>
            <w:right w:val="none" w:sz="0" w:space="0" w:color="auto"/>
          </w:divBdr>
        </w:div>
      </w:divsChild>
    </w:div>
    <w:div w:id="9189405">
      <w:bodyDiv w:val="1"/>
      <w:marLeft w:val="0"/>
      <w:marRight w:val="0"/>
      <w:marTop w:val="0"/>
      <w:marBottom w:val="0"/>
      <w:divBdr>
        <w:top w:val="none" w:sz="0" w:space="0" w:color="auto"/>
        <w:left w:val="none" w:sz="0" w:space="0" w:color="auto"/>
        <w:bottom w:val="none" w:sz="0" w:space="0" w:color="auto"/>
        <w:right w:val="none" w:sz="0" w:space="0" w:color="auto"/>
      </w:divBdr>
      <w:divsChild>
        <w:div w:id="559636049">
          <w:marLeft w:val="0"/>
          <w:marRight w:val="0"/>
          <w:marTop w:val="0"/>
          <w:marBottom w:val="0"/>
          <w:divBdr>
            <w:top w:val="none" w:sz="0" w:space="0" w:color="auto"/>
            <w:left w:val="none" w:sz="0" w:space="0" w:color="auto"/>
            <w:bottom w:val="none" w:sz="0" w:space="0" w:color="auto"/>
            <w:right w:val="none" w:sz="0" w:space="0" w:color="auto"/>
          </w:divBdr>
        </w:div>
      </w:divsChild>
    </w:div>
    <w:div w:id="43138694">
      <w:bodyDiv w:val="1"/>
      <w:marLeft w:val="0"/>
      <w:marRight w:val="0"/>
      <w:marTop w:val="0"/>
      <w:marBottom w:val="0"/>
      <w:divBdr>
        <w:top w:val="none" w:sz="0" w:space="0" w:color="auto"/>
        <w:left w:val="none" w:sz="0" w:space="0" w:color="auto"/>
        <w:bottom w:val="none" w:sz="0" w:space="0" w:color="auto"/>
        <w:right w:val="none" w:sz="0" w:space="0" w:color="auto"/>
      </w:divBdr>
      <w:divsChild>
        <w:div w:id="1817643506">
          <w:marLeft w:val="0"/>
          <w:marRight w:val="0"/>
          <w:marTop w:val="0"/>
          <w:marBottom w:val="0"/>
          <w:divBdr>
            <w:top w:val="none" w:sz="0" w:space="0" w:color="auto"/>
            <w:left w:val="none" w:sz="0" w:space="0" w:color="auto"/>
            <w:bottom w:val="none" w:sz="0" w:space="0" w:color="auto"/>
            <w:right w:val="none" w:sz="0" w:space="0" w:color="auto"/>
          </w:divBdr>
        </w:div>
      </w:divsChild>
    </w:div>
    <w:div w:id="46147796">
      <w:bodyDiv w:val="1"/>
      <w:marLeft w:val="0"/>
      <w:marRight w:val="0"/>
      <w:marTop w:val="0"/>
      <w:marBottom w:val="0"/>
      <w:divBdr>
        <w:top w:val="none" w:sz="0" w:space="0" w:color="auto"/>
        <w:left w:val="none" w:sz="0" w:space="0" w:color="auto"/>
        <w:bottom w:val="none" w:sz="0" w:space="0" w:color="auto"/>
        <w:right w:val="none" w:sz="0" w:space="0" w:color="auto"/>
      </w:divBdr>
      <w:divsChild>
        <w:div w:id="180776017">
          <w:marLeft w:val="0"/>
          <w:marRight w:val="0"/>
          <w:marTop w:val="0"/>
          <w:marBottom w:val="0"/>
          <w:divBdr>
            <w:top w:val="none" w:sz="0" w:space="0" w:color="auto"/>
            <w:left w:val="none" w:sz="0" w:space="0" w:color="auto"/>
            <w:bottom w:val="none" w:sz="0" w:space="0" w:color="auto"/>
            <w:right w:val="none" w:sz="0" w:space="0" w:color="auto"/>
          </w:divBdr>
        </w:div>
      </w:divsChild>
    </w:div>
    <w:div w:id="54819022">
      <w:bodyDiv w:val="1"/>
      <w:marLeft w:val="0"/>
      <w:marRight w:val="0"/>
      <w:marTop w:val="0"/>
      <w:marBottom w:val="0"/>
      <w:divBdr>
        <w:top w:val="none" w:sz="0" w:space="0" w:color="auto"/>
        <w:left w:val="none" w:sz="0" w:space="0" w:color="auto"/>
        <w:bottom w:val="none" w:sz="0" w:space="0" w:color="auto"/>
        <w:right w:val="none" w:sz="0" w:space="0" w:color="auto"/>
      </w:divBdr>
      <w:divsChild>
        <w:div w:id="2065182053">
          <w:marLeft w:val="0"/>
          <w:marRight w:val="0"/>
          <w:marTop w:val="0"/>
          <w:marBottom w:val="0"/>
          <w:divBdr>
            <w:top w:val="none" w:sz="0" w:space="0" w:color="auto"/>
            <w:left w:val="none" w:sz="0" w:space="0" w:color="auto"/>
            <w:bottom w:val="none" w:sz="0" w:space="0" w:color="auto"/>
            <w:right w:val="none" w:sz="0" w:space="0" w:color="auto"/>
          </w:divBdr>
        </w:div>
      </w:divsChild>
    </w:div>
    <w:div w:id="56515115">
      <w:bodyDiv w:val="1"/>
      <w:marLeft w:val="0"/>
      <w:marRight w:val="0"/>
      <w:marTop w:val="0"/>
      <w:marBottom w:val="0"/>
      <w:divBdr>
        <w:top w:val="none" w:sz="0" w:space="0" w:color="auto"/>
        <w:left w:val="none" w:sz="0" w:space="0" w:color="auto"/>
        <w:bottom w:val="none" w:sz="0" w:space="0" w:color="auto"/>
        <w:right w:val="none" w:sz="0" w:space="0" w:color="auto"/>
      </w:divBdr>
      <w:divsChild>
        <w:div w:id="1069428806">
          <w:marLeft w:val="0"/>
          <w:marRight w:val="0"/>
          <w:marTop w:val="0"/>
          <w:marBottom w:val="0"/>
          <w:divBdr>
            <w:top w:val="none" w:sz="0" w:space="0" w:color="auto"/>
            <w:left w:val="none" w:sz="0" w:space="0" w:color="auto"/>
            <w:bottom w:val="none" w:sz="0" w:space="0" w:color="auto"/>
            <w:right w:val="none" w:sz="0" w:space="0" w:color="auto"/>
          </w:divBdr>
        </w:div>
      </w:divsChild>
    </w:div>
    <w:div w:id="77140441">
      <w:bodyDiv w:val="1"/>
      <w:marLeft w:val="0"/>
      <w:marRight w:val="0"/>
      <w:marTop w:val="0"/>
      <w:marBottom w:val="0"/>
      <w:divBdr>
        <w:top w:val="none" w:sz="0" w:space="0" w:color="auto"/>
        <w:left w:val="none" w:sz="0" w:space="0" w:color="auto"/>
        <w:bottom w:val="none" w:sz="0" w:space="0" w:color="auto"/>
        <w:right w:val="none" w:sz="0" w:space="0" w:color="auto"/>
      </w:divBdr>
      <w:divsChild>
        <w:div w:id="1238712461">
          <w:marLeft w:val="0"/>
          <w:marRight w:val="0"/>
          <w:marTop w:val="0"/>
          <w:marBottom w:val="0"/>
          <w:divBdr>
            <w:top w:val="none" w:sz="0" w:space="0" w:color="auto"/>
            <w:left w:val="none" w:sz="0" w:space="0" w:color="auto"/>
            <w:bottom w:val="none" w:sz="0" w:space="0" w:color="auto"/>
            <w:right w:val="none" w:sz="0" w:space="0" w:color="auto"/>
          </w:divBdr>
        </w:div>
      </w:divsChild>
    </w:div>
    <w:div w:id="79570250">
      <w:bodyDiv w:val="1"/>
      <w:marLeft w:val="0"/>
      <w:marRight w:val="0"/>
      <w:marTop w:val="0"/>
      <w:marBottom w:val="0"/>
      <w:divBdr>
        <w:top w:val="none" w:sz="0" w:space="0" w:color="auto"/>
        <w:left w:val="none" w:sz="0" w:space="0" w:color="auto"/>
        <w:bottom w:val="none" w:sz="0" w:space="0" w:color="auto"/>
        <w:right w:val="none" w:sz="0" w:space="0" w:color="auto"/>
      </w:divBdr>
      <w:divsChild>
        <w:div w:id="963119008">
          <w:marLeft w:val="0"/>
          <w:marRight w:val="0"/>
          <w:marTop w:val="0"/>
          <w:marBottom w:val="0"/>
          <w:divBdr>
            <w:top w:val="none" w:sz="0" w:space="0" w:color="auto"/>
            <w:left w:val="none" w:sz="0" w:space="0" w:color="auto"/>
            <w:bottom w:val="none" w:sz="0" w:space="0" w:color="auto"/>
            <w:right w:val="none" w:sz="0" w:space="0" w:color="auto"/>
          </w:divBdr>
        </w:div>
      </w:divsChild>
    </w:div>
    <w:div w:id="81295298">
      <w:bodyDiv w:val="1"/>
      <w:marLeft w:val="0"/>
      <w:marRight w:val="0"/>
      <w:marTop w:val="0"/>
      <w:marBottom w:val="0"/>
      <w:divBdr>
        <w:top w:val="none" w:sz="0" w:space="0" w:color="auto"/>
        <w:left w:val="none" w:sz="0" w:space="0" w:color="auto"/>
        <w:bottom w:val="none" w:sz="0" w:space="0" w:color="auto"/>
        <w:right w:val="none" w:sz="0" w:space="0" w:color="auto"/>
      </w:divBdr>
      <w:divsChild>
        <w:div w:id="759254939">
          <w:marLeft w:val="0"/>
          <w:marRight w:val="0"/>
          <w:marTop w:val="0"/>
          <w:marBottom w:val="0"/>
          <w:divBdr>
            <w:top w:val="none" w:sz="0" w:space="0" w:color="auto"/>
            <w:left w:val="none" w:sz="0" w:space="0" w:color="auto"/>
            <w:bottom w:val="none" w:sz="0" w:space="0" w:color="auto"/>
            <w:right w:val="none" w:sz="0" w:space="0" w:color="auto"/>
          </w:divBdr>
        </w:div>
      </w:divsChild>
    </w:div>
    <w:div w:id="89669129">
      <w:bodyDiv w:val="1"/>
      <w:marLeft w:val="0"/>
      <w:marRight w:val="0"/>
      <w:marTop w:val="0"/>
      <w:marBottom w:val="0"/>
      <w:divBdr>
        <w:top w:val="none" w:sz="0" w:space="0" w:color="auto"/>
        <w:left w:val="none" w:sz="0" w:space="0" w:color="auto"/>
        <w:bottom w:val="none" w:sz="0" w:space="0" w:color="auto"/>
        <w:right w:val="none" w:sz="0" w:space="0" w:color="auto"/>
      </w:divBdr>
    </w:div>
    <w:div w:id="96560911">
      <w:bodyDiv w:val="1"/>
      <w:marLeft w:val="0"/>
      <w:marRight w:val="0"/>
      <w:marTop w:val="0"/>
      <w:marBottom w:val="0"/>
      <w:divBdr>
        <w:top w:val="none" w:sz="0" w:space="0" w:color="auto"/>
        <w:left w:val="none" w:sz="0" w:space="0" w:color="auto"/>
        <w:bottom w:val="none" w:sz="0" w:space="0" w:color="auto"/>
        <w:right w:val="none" w:sz="0" w:space="0" w:color="auto"/>
      </w:divBdr>
      <w:divsChild>
        <w:div w:id="1572228131">
          <w:marLeft w:val="0"/>
          <w:marRight w:val="0"/>
          <w:marTop w:val="0"/>
          <w:marBottom w:val="0"/>
          <w:divBdr>
            <w:top w:val="none" w:sz="0" w:space="0" w:color="auto"/>
            <w:left w:val="none" w:sz="0" w:space="0" w:color="auto"/>
            <w:bottom w:val="none" w:sz="0" w:space="0" w:color="auto"/>
            <w:right w:val="none" w:sz="0" w:space="0" w:color="auto"/>
          </w:divBdr>
        </w:div>
      </w:divsChild>
    </w:div>
    <w:div w:id="100345977">
      <w:bodyDiv w:val="1"/>
      <w:marLeft w:val="0"/>
      <w:marRight w:val="0"/>
      <w:marTop w:val="0"/>
      <w:marBottom w:val="0"/>
      <w:divBdr>
        <w:top w:val="none" w:sz="0" w:space="0" w:color="auto"/>
        <w:left w:val="none" w:sz="0" w:space="0" w:color="auto"/>
        <w:bottom w:val="none" w:sz="0" w:space="0" w:color="auto"/>
        <w:right w:val="none" w:sz="0" w:space="0" w:color="auto"/>
      </w:divBdr>
      <w:divsChild>
        <w:div w:id="1583488606">
          <w:marLeft w:val="0"/>
          <w:marRight w:val="0"/>
          <w:marTop w:val="0"/>
          <w:marBottom w:val="0"/>
          <w:divBdr>
            <w:top w:val="none" w:sz="0" w:space="0" w:color="auto"/>
            <w:left w:val="none" w:sz="0" w:space="0" w:color="auto"/>
            <w:bottom w:val="none" w:sz="0" w:space="0" w:color="auto"/>
            <w:right w:val="none" w:sz="0" w:space="0" w:color="auto"/>
          </w:divBdr>
        </w:div>
      </w:divsChild>
    </w:div>
    <w:div w:id="104691466">
      <w:bodyDiv w:val="1"/>
      <w:marLeft w:val="0"/>
      <w:marRight w:val="0"/>
      <w:marTop w:val="0"/>
      <w:marBottom w:val="0"/>
      <w:divBdr>
        <w:top w:val="none" w:sz="0" w:space="0" w:color="auto"/>
        <w:left w:val="none" w:sz="0" w:space="0" w:color="auto"/>
        <w:bottom w:val="none" w:sz="0" w:space="0" w:color="auto"/>
        <w:right w:val="none" w:sz="0" w:space="0" w:color="auto"/>
      </w:divBdr>
      <w:divsChild>
        <w:div w:id="526142092">
          <w:marLeft w:val="0"/>
          <w:marRight w:val="0"/>
          <w:marTop w:val="0"/>
          <w:marBottom w:val="0"/>
          <w:divBdr>
            <w:top w:val="none" w:sz="0" w:space="0" w:color="auto"/>
            <w:left w:val="none" w:sz="0" w:space="0" w:color="auto"/>
            <w:bottom w:val="none" w:sz="0" w:space="0" w:color="auto"/>
            <w:right w:val="none" w:sz="0" w:space="0" w:color="auto"/>
          </w:divBdr>
        </w:div>
      </w:divsChild>
    </w:div>
    <w:div w:id="135873801">
      <w:bodyDiv w:val="1"/>
      <w:marLeft w:val="0"/>
      <w:marRight w:val="0"/>
      <w:marTop w:val="0"/>
      <w:marBottom w:val="0"/>
      <w:divBdr>
        <w:top w:val="none" w:sz="0" w:space="0" w:color="auto"/>
        <w:left w:val="none" w:sz="0" w:space="0" w:color="auto"/>
        <w:bottom w:val="none" w:sz="0" w:space="0" w:color="auto"/>
        <w:right w:val="none" w:sz="0" w:space="0" w:color="auto"/>
      </w:divBdr>
      <w:divsChild>
        <w:div w:id="676420705">
          <w:marLeft w:val="0"/>
          <w:marRight w:val="0"/>
          <w:marTop w:val="0"/>
          <w:marBottom w:val="0"/>
          <w:divBdr>
            <w:top w:val="none" w:sz="0" w:space="0" w:color="auto"/>
            <w:left w:val="none" w:sz="0" w:space="0" w:color="auto"/>
            <w:bottom w:val="none" w:sz="0" w:space="0" w:color="auto"/>
            <w:right w:val="none" w:sz="0" w:space="0" w:color="auto"/>
          </w:divBdr>
        </w:div>
      </w:divsChild>
    </w:div>
    <w:div w:id="150489129">
      <w:bodyDiv w:val="1"/>
      <w:marLeft w:val="0"/>
      <w:marRight w:val="0"/>
      <w:marTop w:val="0"/>
      <w:marBottom w:val="0"/>
      <w:divBdr>
        <w:top w:val="none" w:sz="0" w:space="0" w:color="auto"/>
        <w:left w:val="none" w:sz="0" w:space="0" w:color="auto"/>
        <w:bottom w:val="none" w:sz="0" w:space="0" w:color="auto"/>
        <w:right w:val="none" w:sz="0" w:space="0" w:color="auto"/>
      </w:divBdr>
      <w:divsChild>
        <w:div w:id="1276248655">
          <w:marLeft w:val="0"/>
          <w:marRight w:val="0"/>
          <w:marTop w:val="0"/>
          <w:marBottom w:val="0"/>
          <w:divBdr>
            <w:top w:val="none" w:sz="0" w:space="0" w:color="auto"/>
            <w:left w:val="none" w:sz="0" w:space="0" w:color="auto"/>
            <w:bottom w:val="none" w:sz="0" w:space="0" w:color="auto"/>
            <w:right w:val="none" w:sz="0" w:space="0" w:color="auto"/>
          </w:divBdr>
        </w:div>
      </w:divsChild>
    </w:div>
    <w:div w:id="153566443">
      <w:bodyDiv w:val="1"/>
      <w:marLeft w:val="0"/>
      <w:marRight w:val="0"/>
      <w:marTop w:val="0"/>
      <w:marBottom w:val="0"/>
      <w:divBdr>
        <w:top w:val="none" w:sz="0" w:space="0" w:color="auto"/>
        <w:left w:val="none" w:sz="0" w:space="0" w:color="auto"/>
        <w:bottom w:val="none" w:sz="0" w:space="0" w:color="auto"/>
        <w:right w:val="none" w:sz="0" w:space="0" w:color="auto"/>
      </w:divBdr>
      <w:divsChild>
        <w:div w:id="392971833">
          <w:marLeft w:val="0"/>
          <w:marRight w:val="0"/>
          <w:marTop w:val="0"/>
          <w:marBottom w:val="0"/>
          <w:divBdr>
            <w:top w:val="none" w:sz="0" w:space="0" w:color="auto"/>
            <w:left w:val="none" w:sz="0" w:space="0" w:color="auto"/>
            <w:bottom w:val="none" w:sz="0" w:space="0" w:color="auto"/>
            <w:right w:val="none" w:sz="0" w:space="0" w:color="auto"/>
          </w:divBdr>
        </w:div>
      </w:divsChild>
    </w:div>
    <w:div w:id="178741700">
      <w:bodyDiv w:val="1"/>
      <w:marLeft w:val="0"/>
      <w:marRight w:val="0"/>
      <w:marTop w:val="0"/>
      <w:marBottom w:val="0"/>
      <w:divBdr>
        <w:top w:val="none" w:sz="0" w:space="0" w:color="auto"/>
        <w:left w:val="none" w:sz="0" w:space="0" w:color="auto"/>
        <w:bottom w:val="none" w:sz="0" w:space="0" w:color="auto"/>
        <w:right w:val="none" w:sz="0" w:space="0" w:color="auto"/>
      </w:divBdr>
      <w:divsChild>
        <w:div w:id="454714685">
          <w:marLeft w:val="0"/>
          <w:marRight w:val="0"/>
          <w:marTop w:val="0"/>
          <w:marBottom w:val="0"/>
          <w:divBdr>
            <w:top w:val="none" w:sz="0" w:space="0" w:color="auto"/>
            <w:left w:val="none" w:sz="0" w:space="0" w:color="auto"/>
            <w:bottom w:val="none" w:sz="0" w:space="0" w:color="auto"/>
            <w:right w:val="none" w:sz="0" w:space="0" w:color="auto"/>
          </w:divBdr>
        </w:div>
      </w:divsChild>
    </w:div>
    <w:div w:id="196050203">
      <w:bodyDiv w:val="1"/>
      <w:marLeft w:val="0"/>
      <w:marRight w:val="0"/>
      <w:marTop w:val="0"/>
      <w:marBottom w:val="0"/>
      <w:divBdr>
        <w:top w:val="none" w:sz="0" w:space="0" w:color="auto"/>
        <w:left w:val="none" w:sz="0" w:space="0" w:color="auto"/>
        <w:bottom w:val="none" w:sz="0" w:space="0" w:color="auto"/>
        <w:right w:val="none" w:sz="0" w:space="0" w:color="auto"/>
      </w:divBdr>
      <w:divsChild>
        <w:div w:id="442923230">
          <w:marLeft w:val="0"/>
          <w:marRight w:val="0"/>
          <w:marTop w:val="0"/>
          <w:marBottom w:val="0"/>
          <w:divBdr>
            <w:top w:val="none" w:sz="0" w:space="0" w:color="auto"/>
            <w:left w:val="none" w:sz="0" w:space="0" w:color="auto"/>
            <w:bottom w:val="none" w:sz="0" w:space="0" w:color="auto"/>
            <w:right w:val="none" w:sz="0" w:space="0" w:color="auto"/>
          </w:divBdr>
        </w:div>
      </w:divsChild>
    </w:div>
    <w:div w:id="234095322">
      <w:bodyDiv w:val="1"/>
      <w:marLeft w:val="0"/>
      <w:marRight w:val="0"/>
      <w:marTop w:val="0"/>
      <w:marBottom w:val="0"/>
      <w:divBdr>
        <w:top w:val="none" w:sz="0" w:space="0" w:color="auto"/>
        <w:left w:val="none" w:sz="0" w:space="0" w:color="auto"/>
        <w:bottom w:val="none" w:sz="0" w:space="0" w:color="auto"/>
        <w:right w:val="none" w:sz="0" w:space="0" w:color="auto"/>
      </w:divBdr>
      <w:divsChild>
        <w:div w:id="1834030278">
          <w:marLeft w:val="0"/>
          <w:marRight w:val="0"/>
          <w:marTop w:val="0"/>
          <w:marBottom w:val="0"/>
          <w:divBdr>
            <w:top w:val="none" w:sz="0" w:space="0" w:color="auto"/>
            <w:left w:val="none" w:sz="0" w:space="0" w:color="auto"/>
            <w:bottom w:val="none" w:sz="0" w:space="0" w:color="auto"/>
            <w:right w:val="none" w:sz="0" w:space="0" w:color="auto"/>
          </w:divBdr>
        </w:div>
      </w:divsChild>
    </w:div>
    <w:div w:id="255020938">
      <w:bodyDiv w:val="1"/>
      <w:marLeft w:val="0"/>
      <w:marRight w:val="0"/>
      <w:marTop w:val="0"/>
      <w:marBottom w:val="0"/>
      <w:divBdr>
        <w:top w:val="none" w:sz="0" w:space="0" w:color="auto"/>
        <w:left w:val="none" w:sz="0" w:space="0" w:color="auto"/>
        <w:bottom w:val="none" w:sz="0" w:space="0" w:color="auto"/>
        <w:right w:val="none" w:sz="0" w:space="0" w:color="auto"/>
      </w:divBdr>
    </w:div>
    <w:div w:id="257913198">
      <w:bodyDiv w:val="1"/>
      <w:marLeft w:val="0"/>
      <w:marRight w:val="0"/>
      <w:marTop w:val="0"/>
      <w:marBottom w:val="0"/>
      <w:divBdr>
        <w:top w:val="none" w:sz="0" w:space="0" w:color="auto"/>
        <w:left w:val="none" w:sz="0" w:space="0" w:color="auto"/>
        <w:bottom w:val="none" w:sz="0" w:space="0" w:color="auto"/>
        <w:right w:val="none" w:sz="0" w:space="0" w:color="auto"/>
      </w:divBdr>
      <w:divsChild>
        <w:div w:id="1250427921">
          <w:marLeft w:val="0"/>
          <w:marRight w:val="0"/>
          <w:marTop w:val="0"/>
          <w:marBottom w:val="0"/>
          <w:divBdr>
            <w:top w:val="none" w:sz="0" w:space="0" w:color="auto"/>
            <w:left w:val="none" w:sz="0" w:space="0" w:color="auto"/>
            <w:bottom w:val="none" w:sz="0" w:space="0" w:color="auto"/>
            <w:right w:val="none" w:sz="0" w:space="0" w:color="auto"/>
          </w:divBdr>
        </w:div>
      </w:divsChild>
    </w:div>
    <w:div w:id="277107959">
      <w:bodyDiv w:val="1"/>
      <w:marLeft w:val="0"/>
      <w:marRight w:val="0"/>
      <w:marTop w:val="0"/>
      <w:marBottom w:val="0"/>
      <w:divBdr>
        <w:top w:val="none" w:sz="0" w:space="0" w:color="auto"/>
        <w:left w:val="none" w:sz="0" w:space="0" w:color="auto"/>
        <w:bottom w:val="none" w:sz="0" w:space="0" w:color="auto"/>
        <w:right w:val="none" w:sz="0" w:space="0" w:color="auto"/>
      </w:divBdr>
      <w:divsChild>
        <w:div w:id="1799563694">
          <w:marLeft w:val="0"/>
          <w:marRight w:val="0"/>
          <w:marTop w:val="0"/>
          <w:marBottom w:val="0"/>
          <w:divBdr>
            <w:top w:val="none" w:sz="0" w:space="0" w:color="auto"/>
            <w:left w:val="none" w:sz="0" w:space="0" w:color="auto"/>
            <w:bottom w:val="none" w:sz="0" w:space="0" w:color="auto"/>
            <w:right w:val="none" w:sz="0" w:space="0" w:color="auto"/>
          </w:divBdr>
        </w:div>
      </w:divsChild>
    </w:div>
    <w:div w:id="293871977">
      <w:bodyDiv w:val="1"/>
      <w:marLeft w:val="0"/>
      <w:marRight w:val="0"/>
      <w:marTop w:val="0"/>
      <w:marBottom w:val="0"/>
      <w:divBdr>
        <w:top w:val="none" w:sz="0" w:space="0" w:color="auto"/>
        <w:left w:val="none" w:sz="0" w:space="0" w:color="auto"/>
        <w:bottom w:val="none" w:sz="0" w:space="0" w:color="auto"/>
        <w:right w:val="none" w:sz="0" w:space="0" w:color="auto"/>
      </w:divBdr>
      <w:divsChild>
        <w:div w:id="1426489023">
          <w:marLeft w:val="0"/>
          <w:marRight w:val="0"/>
          <w:marTop w:val="0"/>
          <w:marBottom w:val="0"/>
          <w:divBdr>
            <w:top w:val="none" w:sz="0" w:space="0" w:color="auto"/>
            <w:left w:val="none" w:sz="0" w:space="0" w:color="auto"/>
            <w:bottom w:val="none" w:sz="0" w:space="0" w:color="auto"/>
            <w:right w:val="none" w:sz="0" w:space="0" w:color="auto"/>
          </w:divBdr>
        </w:div>
      </w:divsChild>
    </w:div>
    <w:div w:id="304242614">
      <w:bodyDiv w:val="1"/>
      <w:marLeft w:val="0"/>
      <w:marRight w:val="0"/>
      <w:marTop w:val="0"/>
      <w:marBottom w:val="0"/>
      <w:divBdr>
        <w:top w:val="none" w:sz="0" w:space="0" w:color="auto"/>
        <w:left w:val="none" w:sz="0" w:space="0" w:color="auto"/>
        <w:bottom w:val="none" w:sz="0" w:space="0" w:color="auto"/>
        <w:right w:val="none" w:sz="0" w:space="0" w:color="auto"/>
      </w:divBdr>
      <w:divsChild>
        <w:div w:id="1669556455">
          <w:marLeft w:val="0"/>
          <w:marRight w:val="0"/>
          <w:marTop w:val="0"/>
          <w:marBottom w:val="0"/>
          <w:divBdr>
            <w:top w:val="none" w:sz="0" w:space="0" w:color="auto"/>
            <w:left w:val="none" w:sz="0" w:space="0" w:color="auto"/>
            <w:bottom w:val="none" w:sz="0" w:space="0" w:color="auto"/>
            <w:right w:val="none" w:sz="0" w:space="0" w:color="auto"/>
          </w:divBdr>
        </w:div>
      </w:divsChild>
    </w:div>
    <w:div w:id="343556513">
      <w:bodyDiv w:val="1"/>
      <w:marLeft w:val="0"/>
      <w:marRight w:val="0"/>
      <w:marTop w:val="0"/>
      <w:marBottom w:val="0"/>
      <w:divBdr>
        <w:top w:val="none" w:sz="0" w:space="0" w:color="auto"/>
        <w:left w:val="none" w:sz="0" w:space="0" w:color="auto"/>
        <w:bottom w:val="none" w:sz="0" w:space="0" w:color="auto"/>
        <w:right w:val="none" w:sz="0" w:space="0" w:color="auto"/>
      </w:divBdr>
      <w:divsChild>
        <w:div w:id="1690792018">
          <w:marLeft w:val="0"/>
          <w:marRight w:val="0"/>
          <w:marTop w:val="0"/>
          <w:marBottom w:val="0"/>
          <w:divBdr>
            <w:top w:val="none" w:sz="0" w:space="0" w:color="auto"/>
            <w:left w:val="none" w:sz="0" w:space="0" w:color="auto"/>
            <w:bottom w:val="none" w:sz="0" w:space="0" w:color="auto"/>
            <w:right w:val="none" w:sz="0" w:space="0" w:color="auto"/>
          </w:divBdr>
        </w:div>
      </w:divsChild>
    </w:div>
    <w:div w:id="359163491">
      <w:bodyDiv w:val="1"/>
      <w:marLeft w:val="0"/>
      <w:marRight w:val="0"/>
      <w:marTop w:val="0"/>
      <w:marBottom w:val="0"/>
      <w:divBdr>
        <w:top w:val="none" w:sz="0" w:space="0" w:color="auto"/>
        <w:left w:val="none" w:sz="0" w:space="0" w:color="auto"/>
        <w:bottom w:val="none" w:sz="0" w:space="0" w:color="auto"/>
        <w:right w:val="none" w:sz="0" w:space="0" w:color="auto"/>
      </w:divBdr>
      <w:divsChild>
        <w:div w:id="717247147">
          <w:marLeft w:val="0"/>
          <w:marRight w:val="0"/>
          <w:marTop w:val="0"/>
          <w:marBottom w:val="0"/>
          <w:divBdr>
            <w:top w:val="none" w:sz="0" w:space="0" w:color="auto"/>
            <w:left w:val="none" w:sz="0" w:space="0" w:color="auto"/>
            <w:bottom w:val="none" w:sz="0" w:space="0" w:color="auto"/>
            <w:right w:val="none" w:sz="0" w:space="0" w:color="auto"/>
          </w:divBdr>
        </w:div>
      </w:divsChild>
    </w:div>
    <w:div w:id="365719157">
      <w:bodyDiv w:val="1"/>
      <w:marLeft w:val="0"/>
      <w:marRight w:val="0"/>
      <w:marTop w:val="0"/>
      <w:marBottom w:val="0"/>
      <w:divBdr>
        <w:top w:val="none" w:sz="0" w:space="0" w:color="auto"/>
        <w:left w:val="none" w:sz="0" w:space="0" w:color="auto"/>
        <w:bottom w:val="none" w:sz="0" w:space="0" w:color="auto"/>
        <w:right w:val="none" w:sz="0" w:space="0" w:color="auto"/>
      </w:divBdr>
      <w:divsChild>
        <w:div w:id="766658312">
          <w:marLeft w:val="0"/>
          <w:marRight w:val="0"/>
          <w:marTop w:val="0"/>
          <w:marBottom w:val="0"/>
          <w:divBdr>
            <w:top w:val="none" w:sz="0" w:space="0" w:color="auto"/>
            <w:left w:val="none" w:sz="0" w:space="0" w:color="auto"/>
            <w:bottom w:val="none" w:sz="0" w:space="0" w:color="auto"/>
            <w:right w:val="none" w:sz="0" w:space="0" w:color="auto"/>
          </w:divBdr>
        </w:div>
      </w:divsChild>
    </w:div>
    <w:div w:id="374814179">
      <w:bodyDiv w:val="1"/>
      <w:marLeft w:val="0"/>
      <w:marRight w:val="0"/>
      <w:marTop w:val="0"/>
      <w:marBottom w:val="0"/>
      <w:divBdr>
        <w:top w:val="none" w:sz="0" w:space="0" w:color="auto"/>
        <w:left w:val="none" w:sz="0" w:space="0" w:color="auto"/>
        <w:bottom w:val="none" w:sz="0" w:space="0" w:color="auto"/>
        <w:right w:val="none" w:sz="0" w:space="0" w:color="auto"/>
      </w:divBdr>
      <w:divsChild>
        <w:div w:id="251088468">
          <w:marLeft w:val="0"/>
          <w:marRight w:val="0"/>
          <w:marTop w:val="0"/>
          <w:marBottom w:val="0"/>
          <w:divBdr>
            <w:top w:val="none" w:sz="0" w:space="0" w:color="auto"/>
            <w:left w:val="none" w:sz="0" w:space="0" w:color="auto"/>
            <w:bottom w:val="none" w:sz="0" w:space="0" w:color="auto"/>
            <w:right w:val="none" w:sz="0" w:space="0" w:color="auto"/>
          </w:divBdr>
        </w:div>
      </w:divsChild>
    </w:div>
    <w:div w:id="384646234">
      <w:bodyDiv w:val="1"/>
      <w:marLeft w:val="0"/>
      <w:marRight w:val="0"/>
      <w:marTop w:val="0"/>
      <w:marBottom w:val="0"/>
      <w:divBdr>
        <w:top w:val="none" w:sz="0" w:space="0" w:color="auto"/>
        <w:left w:val="none" w:sz="0" w:space="0" w:color="auto"/>
        <w:bottom w:val="none" w:sz="0" w:space="0" w:color="auto"/>
        <w:right w:val="none" w:sz="0" w:space="0" w:color="auto"/>
      </w:divBdr>
      <w:divsChild>
        <w:div w:id="1162308166">
          <w:marLeft w:val="0"/>
          <w:marRight w:val="0"/>
          <w:marTop w:val="0"/>
          <w:marBottom w:val="0"/>
          <w:divBdr>
            <w:top w:val="none" w:sz="0" w:space="0" w:color="auto"/>
            <w:left w:val="none" w:sz="0" w:space="0" w:color="auto"/>
            <w:bottom w:val="none" w:sz="0" w:space="0" w:color="auto"/>
            <w:right w:val="none" w:sz="0" w:space="0" w:color="auto"/>
          </w:divBdr>
        </w:div>
      </w:divsChild>
    </w:div>
    <w:div w:id="388382199">
      <w:bodyDiv w:val="1"/>
      <w:marLeft w:val="0"/>
      <w:marRight w:val="0"/>
      <w:marTop w:val="0"/>
      <w:marBottom w:val="0"/>
      <w:divBdr>
        <w:top w:val="none" w:sz="0" w:space="0" w:color="auto"/>
        <w:left w:val="none" w:sz="0" w:space="0" w:color="auto"/>
        <w:bottom w:val="none" w:sz="0" w:space="0" w:color="auto"/>
        <w:right w:val="none" w:sz="0" w:space="0" w:color="auto"/>
      </w:divBdr>
      <w:divsChild>
        <w:div w:id="1717581308">
          <w:marLeft w:val="0"/>
          <w:marRight w:val="0"/>
          <w:marTop w:val="0"/>
          <w:marBottom w:val="0"/>
          <w:divBdr>
            <w:top w:val="none" w:sz="0" w:space="0" w:color="auto"/>
            <w:left w:val="none" w:sz="0" w:space="0" w:color="auto"/>
            <w:bottom w:val="none" w:sz="0" w:space="0" w:color="auto"/>
            <w:right w:val="none" w:sz="0" w:space="0" w:color="auto"/>
          </w:divBdr>
        </w:div>
      </w:divsChild>
    </w:div>
    <w:div w:id="396129666">
      <w:bodyDiv w:val="1"/>
      <w:marLeft w:val="0"/>
      <w:marRight w:val="0"/>
      <w:marTop w:val="0"/>
      <w:marBottom w:val="0"/>
      <w:divBdr>
        <w:top w:val="none" w:sz="0" w:space="0" w:color="auto"/>
        <w:left w:val="none" w:sz="0" w:space="0" w:color="auto"/>
        <w:bottom w:val="none" w:sz="0" w:space="0" w:color="auto"/>
        <w:right w:val="none" w:sz="0" w:space="0" w:color="auto"/>
      </w:divBdr>
      <w:divsChild>
        <w:div w:id="1026325573">
          <w:marLeft w:val="0"/>
          <w:marRight w:val="0"/>
          <w:marTop w:val="0"/>
          <w:marBottom w:val="0"/>
          <w:divBdr>
            <w:top w:val="none" w:sz="0" w:space="0" w:color="auto"/>
            <w:left w:val="none" w:sz="0" w:space="0" w:color="auto"/>
            <w:bottom w:val="none" w:sz="0" w:space="0" w:color="auto"/>
            <w:right w:val="none" w:sz="0" w:space="0" w:color="auto"/>
          </w:divBdr>
        </w:div>
      </w:divsChild>
    </w:div>
    <w:div w:id="413475165">
      <w:bodyDiv w:val="1"/>
      <w:marLeft w:val="0"/>
      <w:marRight w:val="0"/>
      <w:marTop w:val="0"/>
      <w:marBottom w:val="0"/>
      <w:divBdr>
        <w:top w:val="none" w:sz="0" w:space="0" w:color="auto"/>
        <w:left w:val="none" w:sz="0" w:space="0" w:color="auto"/>
        <w:bottom w:val="none" w:sz="0" w:space="0" w:color="auto"/>
        <w:right w:val="none" w:sz="0" w:space="0" w:color="auto"/>
      </w:divBdr>
      <w:divsChild>
        <w:div w:id="2059887984">
          <w:marLeft w:val="0"/>
          <w:marRight w:val="0"/>
          <w:marTop w:val="0"/>
          <w:marBottom w:val="0"/>
          <w:divBdr>
            <w:top w:val="none" w:sz="0" w:space="0" w:color="auto"/>
            <w:left w:val="none" w:sz="0" w:space="0" w:color="auto"/>
            <w:bottom w:val="none" w:sz="0" w:space="0" w:color="auto"/>
            <w:right w:val="none" w:sz="0" w:space="0" w:color="auto"/>
          </w:divBdr>
        </w:div>
      </w:divsChild>
    </w:div>
    <w:div w:id="425729813">
      <w:bodyDiv w:val="1"/>
      <w:marLeft w:val="0"/>
      <w:marRight w:val="0"/>
      <w:marTop w:val="0"/>
      <w:marBottom w:val="0"/>
      <w:divBdr>
        <w:top w:val="none" w:sz="0" w:space="0" w:color="auto"/>
        <w:left w:val="none" w:sz="0" w:space="0" w:color="auto"/>
        <w:bottom w:val="none" w:sz="0" w:space="0" w:color="auto"/>
        <w:right w:val="none" w:sz="0" w:space="0" w:color="auto"/>
      </w:divBdr>
      <w:divsChild>
        <w:div w:id="1793359681">
          <w:marLeft w:val="0"/>
          <w:marRight w:val="0"/>
          <w:marTop w:val="0"/>
          <w:marBottom w:val="0"/>
          <w:divBdr>
            <w:top w:val="none" w:sz="0" w:space="0" w:color="auto"/>
            <w:left w:val="none" w:sz="0" w:space="0" w:color="auto"/>
            <w:bottom w:val="none" w:sz="0" w:space="0" w:color="auto"/>
            <w:right w:val="none" w:sz="0" w:space="0" w:color="auto"/>
          </w:divBdr>
        </w:div>
      </w:divsChild>
    </w:div>
    <w:div w:id="449973846">
      <w:bodyDiv w:val="1"/>
      <w:marLeft w:val="0"/>
      <w:marRight w:val="0"/>
      <w:marTop w:val="0"/>
      <w:marBottom w:val="0"/>
      <w:divBdr>
        <w:top w:val="none" w:sz="0" w:space="0" w:color="auto"/>
        <w:left w:val="none" w:sz="0" w:space="0" w:color="auto"/>
        <w:bottom w:val="none" w:sz="0" w:space="0" w:color="auto"/>
        <w:right w:val="none" w:sz="0" w:space="0" w:color="auto"/>
      </w:divBdr>
      <w:divsChild>
        <w:div w:id="1535116422">
          <w:marLeft w:val="0"/>
          <w:marRight w:val="0"/>
          <w:marTop w:val="0"/>
          <w:marBottom w:val="0"/>
          <w:divBdr>
            <w:top w:val="none" w:sz="0" w:space="0" w:color="auto"/>
            <w:left w:val="none" w:sz="0" w:space="0" w:color="auto"/>
            <w:bottom w:val="none" w:sz="0" w:space="0" w:color="auto"/>
            <w:right w:val="none" w:sz="0" w:space="0" w:color="auto"/>
          </w:divBdr>
        </w:div>
      </w:divsChild>
    </w:div>
    <w:div w:id="454956749">
      <w:bodyDiv w:val="1"/>
      <w:marLeft w:val="0"/>
      <w:marRight w:val="0"/>
      <w:marTop w:val="0"/>
      <w:marBottom w:val="0"/>
      <w:divBdr>
        <w:top w:val="none" w:sz="0" w:space="0" w:color="auto"/>
        <w:left w:val="none" w:sz="0" w:space="0" w:color="auto"/>
        <w:bottom w:val="none" w:sz="0" w:space="0" w:color="auto"/>
        <w:right w:val="none" w:sz="0" w:space="0" w:color="auto"/>
      </w:divBdr>
      <w:divsChild>
        <w:div w:id="908927206">
          <w:marLeft w:val="0"/>
          <w:marRight w:val="0"/>
          <w:marTop w:val="0"/>
          <w:marBottom w:val="0"/>
          <w:divBdr>
            <w:top w:val="none" w:sz="0" w:space="0" w:color="auto"/>
            <w:left w:val="none" w:sz="0" w:space="0" w:color="auto"/>
            <w:bottom w:val="none" w:sz="0" w:space="0" w:color="auto"/>
            <w:right w:val="none" w:sz="0" w:space="0" w:color="auto"/>
          </w:divBdr>
        </w:div>
      </w:divsChild>
    </w:div>
    <w:div w:id="468017290">
      <w:bodyDiv w:val="1"/>
      <w:marLeft w:val="0"/>
      <w:marRight w:val="0"/>
      <w:marTop w:val="0"/>
      <w:marBottom w:val="0"/>
      <w:divBdr>
        <w:top w:val="none" w:sz="0" w:space="0" w:color="auto"/>
        <w:left w:val="none" w:sz="0" w:space="0" w:color="auto"/>
        <w:bottom w:val="none" w:sz="0" w:space="0" w:color="auto"/>
        <w:right w:val="none" w:sz="0" w:space="0" w:color="auto"/>
      </w:divBdr>
    </w:div>
    <w:div w:id="468937439">
      <w:bodyDiv w:val="1"/>
      <w:marLeft w:val="0"/>
      <w:marRight w:val="0"/>
      <w:marTop w:val="0"/>
      <w:marBottom w:val="0"/>
      <w:divBdr>
        <w:top w:val="none" w:sz="0" w:space="0" w:color="auto"/>
        <w:left w:val="none" w:sz="0" w:space="0" w:color="auto"/>
        <w:bottom w:val="none" w:sz="0" w:space="0" w:color="auto"/>
        <w:right w:val="none" w:sz="0" w:space="0" w:color="auto"/>
      </w:divBdr>
      <w:divsChild>
        <w:div w:id="144978885">
          <w:marLeft w:val="0"/>
          <w:marRight w:val="0"/>
          <w:marTop w:val="0"/>
          <w:marBottom w:val="0"/>
          <w:divBdr>
            <w:top w:val="none" w:sz="0" w:space="0" w:color="auto"/>
            <w:left w:val="none" w:sz="0" w:space="0" w:color="auto"/>
            <w:bottom w:val="none" w:sz="0" w:space="0" w:color="auto"/>
            <w:right w:val="none" w:sz="0" w:space="0" w:color="auto"/>
          </w:divBdr>
        </w:div>
      </w:divsChild>
    </w:div>
    <w:div w:id="470484489">
      <w:bodyDiv w:val="1"/>
      <w:marLeft w:val="0"/>
      <w:marRight w:val="0"/>
      <w:marTop w:val="0"/>
      <w:marBottom w:val="0"/>
      <w:divBdr>
        <w:top w:val="none" w:sz="0" w:space="0" w:color="auto"/>
        <w:left w:val="none" w:sz="0" w:space="0" w:color="auto"/>
        <w:bottom w:val="none" w:sz="0" w:space="0" w:color="auto"/>
        <w:right w:val="none" w:sz="0" w:space="0" w:color="auto"/>
      </w:divBdr>
      <w:divsChild>
        <w:div w:id="1371223521">
          <w:marLeft w:val="0"/>
          <w:marRight w:val="0"/>
          <w:marTop w:val="0"/>
          <w:marBottom w:val="0"/>
          <w:divBdr>
            <w:top w:val="none" w:sz="0" w:space="0" w:color="auto"/>
            <w:left w:val="none" w:sz="0" w:space="0" w:color="auto"/>
            <w:bottom w:val="none" w:sz="0" w:space="0" w:color="auto"/>
            <w:right w:val="none" w:sz="0" w:space="0" w:color="auto"/>
          </w:divBdr>
        </w:div>
      </w:divsChild>
    </w:div>
    <w:div w:id="470906123">
      <w:bodyDiv w:val="1"/>
      <w:marLeft w:val="0"/>
      <w:marRight w:val="0"/>
      <w:marTop w:val="0"/>
      <w:marBottom w:val="0"/>
      <w:divBdr>
        <w:top w:val="none" w:sz="0" w:space="0" w:color="auto"/>
        <w:left w:val="none" w:sz="0" w:space="0" w:color="auto"/>
        <w:bottom w:val="none" w:sz="0" w:space="0" w:color="auto"/>
        <w:right w:val="none" w:sz="0" w:space="0" w:color="auto"/>
      </w:divBdr>
      <w:divsChild>
        <w:div w:id="699666681">
          <w:marLeft w:val="0"/>
          <w:marRight w:val="0"/>
          <w:marTop w:val="0"/>
          <w:marBottom w:val="0"/>
          <w:divBdr>
            <w:top w:val="none" w:sz="0" w:space="0" w:color="auto"/>
            <w:left w:val="none" w:sz="0" w:space="0" w:color="auto"/>
            <w:bottom w:val="none" w:sz="0" w:space="0" w:color="auto"/>
            <w:right w:val="none" w:sz="0" w:space="0" w:color="auto"/>
          </w:divBdr>
        </w:div>
      </w:divsChild>
    </w:div>
    <w:div w:id="472990966">
      <w:bodyDiv w:val="1"/>
      <w:marLeft w:val="0"/>
      <w:marRight w:val="0"/>
      <w:marTop w:val="0"/>
      <w:marBottom w:val="0"/>
      <w:divBdr>
        <w:top w:val="none" w:sz="0" w:space="0" w:color="auto"/>
        <w:left w:val="none" w:sz="0" w:space="0" w:color="auto"/>
        <w:bottom w:val="none" w:sz="0" w:space="0" w:color="auto"/>
        <w:right w:val="none" w:sz="0" w:space="0" w:color="auto"/>
      </w:divBdr>
      <w:divsChild>
        <w:div w:id="1263950468">
          <w:marLeft w:val="0"/>
          <w:marRight w:val="0"/>
          <w:marTop w:val="0"/>
          <w:marBottom w:val="0"/>
          <w:divBdr>
            <w:top w:val="none" w:sz="0" w:space="0" w:color="auto"/>
            <w:left w:val="none" w:sz="0" w:space="0" w:color="auto"/>
            <w:bottom w:val="none" w:sz="0" w:space="0" w:color="auto"/>
            <w:right w:val="none" w:sz="0" w:space="0" w:color="auto"/>
          </w:divBdr>
        </w:div>
      </w:divsChild>
    </w:div>
    <w:div w:id="522596610">
      <w:bodyDiv w:val="1"/>
      <w:marLeft w:val="0"/>
      <w:marRight w:val="0"/>
      <w:marTop w:val="0"/>
      <w:marBottom w:val="0"/>
      <w:divBdr>
        <w:top w:val="none" w:sz="0" w:space="0" w:color="auto"/>
        <w:left w:val="none" w:sz="0" w:space="0" w:color="auto"/>
        <w:bottom w:val="none" w:sz="0" w:space="0" w:color="auto"/>
        <w:right w:val="none" w:sz="0" w:space="0" w:color="auto"/>
      </w:divBdr>
      <w:divsChild>
        <w:div w:id="50692016">
          <w:marLeft w:val="0"/>
          <w:marRight w:val="0"/>
          <w:marTop w:val="0"/>
          <w:marBottom w:val="0"/>
          <w:divBdr>
            <w:top w:val="none" w:sz="0" w:space="0" w:color="auto"/>
            <w:left w:val="none" w:sz="0" w:space="0" w:color="auto"/>
            <w:bottom w:val="none" w:sz="0" w:space="0" w:color="auto"/>
            <w:right w:val="none" w:sz="0" w:space="0" w:color="auto"/>
          </w:divBdr>
        </w:div>
      </w:divsChild>
    </w:div>
    <w:div w:id="528418515">
      <w:bodyDiv w:val="1"/>
      <w:marLeft w:val="0"/>
      <w:marRight w:val="0"/>
      <w:marTop w:val="0"/>
      <w:marBottom w:val="0"/>
      <w:divBdr>
        <w:top w:val="none" w:sz="0" w:space="0" w:color="auto"/>
        <w:left w:val="none" w:sz="0" w:space="0" w:color="auto"/>
        <w:bottom w:val="none" w:sz="0" w:space="0" w:color="auto"/>
        <w:right w:val="none" w:sz="0" w:space="0" w:color="auto"/>
      </w:divBdr>
      <w:divsChild>
        <w:div w:id="1382174052">
          <w:marLeft w:val="0"/>
          <w:marRight w:val="0"/>
          <w:marTop w:val="0"/>
          <w:marBottom w:val="0"/>
          <w:divBdr>
            <w:top w:val="none" w:sz="0" w:space="0" w:color="auto"/>
            <w:left w:val="none" w:sz="0" w:space="0" w:color="auto"/>
            <w:bottom w:val="none" w:sz="0" w:space="0" w:color="auto"/>
            <w:right w:val="none" w:sz="0" w:space="0" w:color="auto"/>
          </w:divBdr>
        </w:div>
      </w:divsChild>
    </w:div>
    <w:div w:id="539247544">
      <w:bodyDiv w:val="1"/>
      <w:marLeft w:val="0"/>
      <w:marRight w:val="0"/>
      <w:marTop w:val="0"/>
      <w:marBottom w:val="0"/>
      <w:divBdr>
        <w:top w:val="none" w:sz="0" w:space="0" w:color="auto"/>
        <w:left w:val="none" w:sz="0" w:space="0" w:color="auto"/>
        <w:bottom w:val="none" w:sz="0" w:space="0" w:color="auto"/>
        <w:right w:val="none" w:sz="0" w:space="0" w:color="auto"/>
      </w:divBdr>
      <w:divsChild>
        <w:div w:id="312107653">
          <w:marLeft w:val="0"/>
          <w:marRight w:val="0"/>
          <w:marTop w:val="0"/>
          <w:marBottom w:val="0"/>
          <w:divBdr>
            <w:top w:val="none" w:sz="0" w:space="0" w:color="auto"/>
            <w:left w:val="none" w:sz="0" w:space="0" w:color="auto"/>
            <w:bottom w:val="none" w:sz="0" w:space="0" w:color="auto"/>
            <w:right w:val="none" w:sz="0" w:space="0" w:color="auto"/>
          </w:divBdr>
        </w:div>
      </w:divsChild>
    </w:div>
    <w:div w:id="550459113">
      <w:bodyDiv w:val="1"/>
      <w:marLeft w:val="0"/>
      <w:marRight w:val="0"/>
      <w:marTop w:val="0"/>
      <w:marBottom w:val="0"/>
      <w:divBdr>
        <w:top w:val="none" w:sz="0" w:space="0" w:color="auto"/>
        <w:left w:val="none" w:sz="0" w:space="0" w:color="auto"/>
        <w:bottom w:val="none" w:sz="0" w:space="0" w:color="auto"/>
        <w:right w:val="none" w:sz="0" w:space="0" w:color="auto"/>
      </w:divBdr>
      <w:divsChild>
        <w:div w:id="1631937540">
          <w:marLeft w:val="0"/>
          <w:marRight w:val="0"/>
          <w:marTop w:val="0"/>
          <w:marBottom w:val="0"/>
          <w:divBdr>
            <w:top w:val="none" w:sz="0" w:space="0" w:color="auto"/>
            <w:left w:val="none" w:sz="0" w:space="0" w:color="auto"/>
            <w:bottom w:val="none" w:sz="0" w:space="0" w:color="auto"/>
            <w:right w:val="none" w:sz="0" w:space="0" w:color="auto"/>
          </w:divBdr>
        </w:div>
      </w:divsChild>
    </w:div>
    <w:div w:id="575748894">
      <w:bodyDiv w:val="1"/>
      <w:marLeft w:val="0"/>
      <w:marRight w:val="0"/>
      <w:marTop w:val="0"/>
      <w:marBottom w:val="0"/>
      <w:divBdr>
        <w:top w:val="none" w:sz="0" w:space="0" w:color="auto"/>
        <w:left w:val="none" w:sz="0" w:space="0" w:color="auto"/>
        <w:bottom w:val="none" w:sz="0" w:space="0" w:color="auto"/>
        <w:right w:val="none" w:sz="0" w:space="0" w:color="auto"/>
      </w:divBdr>
      <w:divsChild>
        <w:div w:id="677928824">
          <w:marLeft w:val="0"/>
          <w:marRight w:val="0"/>
          <w:marTop w:val="0"/>
          <w:marBottom w:val="0"/>
          <w:divBdr>
            <w:top w:val="none" w:sz="0" w:space="0" w:color="auto"/>
            <w:left w:val="none" w:sz="0" w:space="0" w:color="auto"/>
            <w:bottom w:val="none" w:sz="0" w:space="0" w:color="auto"/>
            <w:right w:val="none" w:sz="0" w:space="0" w:color="auto"/>
          </w:divBdr>
        </w:div>
      </w:divsChild>
    </w:div>
    <w:div w:id="601839499">
      <w:bodyDiv w:val="1"/>
      <w:marLeft w:val="0"/>
      <w:marRight w:val="0"/>
      <w:marTop w:val="0"/>
      <w:marBottom w:val="0"/>
      <w:divBdr>
        <w:top w:val="none" w:sz="0" w:space="0" w:color="auto"/>
        <w:left w:val="none" w:sz="0" w:space="0" w:color="auto"/>
        <w:bottom w:val="none" w:sz="0" w:space="0" w:color="auto"/>
        <w:right w:val="none" w:sz="0" w:space="0" w:color="auto"/>
      </w:divBdr>
    </w:div>
    <w:div w:id="624311147">
      <w:bodyDiv w:val="1"/>
      <w:marLeft w:val="0"/>
      <w:marRight w:val="0"/>
      <w:marTop w:val="0"/>
      <w:marBottom w:val="0"/>
      <w:divBdr>
        <w:top w:val="none" w:sz="0" w:space="0" w:color="auto"/>
        <w:left w:val="none" w:sz="0" w:space="0" w:color="auto"/>
        <w:bottom w:val="none" w:sz="0" w:space="0" w:color="auto"/>
        <w:right w:val="none" w:sz="0" w:space="0" w:color="auto"/>
      </w:divBdr>
      <w:divsChild>
        <w:div w:id="607196639">
          <w:marLeft w:val="0"/>
          <w:marRight w:val="0"/>
          <w:marTop w:val="0"/>
          <w:marBottom w:val="0"/>
          <w:divBdr>
            <w:top w:val="none" w:sz="0" w:space="0" w:color="auto"/>
            <w:left w:val="none" w:sz="0" w:space="0" w:color="auto"/>
            <w:bottom w:val="none" w:sz="0" w:space="0" w:color="auto"/>
            <w:right w:val="none" w:sz="0" w:space="0" w:color="auto"/>
          </w:divBdr>
        </w:div>
      </w:divsChild>
    </w:div>
    <w:div w:id="627786528">
      <w:bodyDiv w:val="1"/>
      <w:marLeft w:val="0"/>
      <w:marRight w:val="0"/>
      <w:marTop w:val="0"/>
      <w:marBottom w:val="0"/>
      <w:divBdr>
        <w:top w:val="none" w:sz="0" w:space="0" w:color="auto"/>
        <w:left w:val="none" w:sz="0" w:space="0" w:color="auto"/>
        <w:bottom w:val="none" w:sz="0" w:space="0" w:color="auto"/>
        <w:right w:val="none" w:sz="0" w:space="0" w:color="auto"/>
      </w:divBdr>
      <w:divsChild>
        <w:div w:id="565721109">
          <w:marLeft w:val="0"/>
          <w:marRight w:val="0"/>
          <w:marTop w:val="0"/>
          <w:marBottom w:val="0"/>
          <w:divBdr>
            <w:top w:val="none" w:sz="0" w:space="0" w:color="auto"/>
            <w:left w:val="none" w:sz="0" w:space="0" w:color="auto"/>
            <w:bottom w:val="none" w:sz="0" w:space="0" w:color="auto"/>
            <w:right w:val="none" w:sz="0" w:space="0" w:color="auto"/>
          </w:divBdr>
        </w:div>
      </w:divsChild>
    </w:div>
    <w:div w:id="658117321">
      <w:bodyDiv w:val="1"/>
      <w:marLeft w:val="0"/>
      <w:marRight w:val="0"/>
      <w:marTop w:val="0"/>
      <w:marBottom w:val="0"/>
      <w:divBdr>
        <w:top w:val="none" w:sz="0" w:space="0" w:color="auto"/>
        <w:left w:val="none" w:sz="0" w:space="0" w:color="auto"/>
        <w:bottom w:val="none" w:sz="0" w:space="0" w:color="auto"/>
        <w:right w:val="none" w:sz="0" w:space="0" w:color="auto"/>
      </w:divBdr>
      <w:divsChild>
        <w:div w:id="1023365023">
          <w:marLeft w:val="0"/>
          <w:marRight w:val="0"/>
          <w:marTop w:val="0"/>
          <w:marBottom w:val="0"/>
          <w:divBdr>
            <w:top w:val="none" w:sz="0" w:space="0" w:color="auto"/>
            <w:left w:val="none" w:sz="0" w:space="0" w:color="auto"/>
            <w:bottom w:val="none" w:sz="0" w:space="0" w:color="auto"/>
            <w:right w:val="none" w:sz="0" w:space="0" w:color="auto"/>
          </w:divBdr>
        </w:div>
      </w:divsChild>
    </w:div>
    <w:div w:id="660887282">
      <w:bodyDiv w:val="1"/>
      <w:marLeft w:val="0"/>
      <w:marRight w:val="0"/>
      <w:marTop w:val="0"/>
      <w:marBottom w:val="0"/>
      <w:divBdr>
        <w:top w:val="none" w:sz="0" w:space="0" w:color="auto"/>
        <w:left w:val="none" w:sz="0" w:space="0" w:color="auto"/>
        <w:bottom w:val="none" w:sz="0" w:space="0" w:color="auto"/>
        <w:right w:val="none" w:sz="0" w:space="0" w:color="auto"/>
      </w:divBdr>
      <w:divsChild>
        <w:div w:id="1485705942">
          <w:marLeft w:val="0"/>
          <w:marRight w:val="0"/>
          <w:marTop w:val="0"/>
          <w:marBottom w:val="0"/>
          <w:divBdr>
            <w:top w:val="none" w:sz="0" w:space="0" w:color="auto"/>
            <w:left w:val="none" w:sz="0" w:space="0" w:color="auto"/>
            <w:bottom w:val="none" w:sz="0" w:space="0" w:color="auto"/>
            <w:right w:val="none" w:sz="0" w:space="0" w:color="auto"/>
          </w:divBdr>
        </w:div>
      </w:divsChild>
    </w:div>
    <w:div w:id="675884434">
      <w:bodyDiv w:val="1"/>
      <w:marLeft w:val="0"/>
      <w:marRight w:val="0"/>
      <w:marTop w:val="0"/>
      <w:marBottom w:val="0"/>
      <w:divBdr>
        <w:top w:val="none" w:sz="0" w:space="0" w:color="auto"/>
        <w:left w:val="none" w:sz="0" w:space="0" w:color="auto"/>
        <w:bottom w:val="none" w:sz="0" w:space="0" w:color="auto"/>
        <w:right w:val="none" w:sz="0" w:space="0" w:color="auto"/>
      </w:divBdr>
      <w:divsChild>
        <w:div w:id="275449250">
          <w:marLeft w:val="0"/>
          <w:marRight w:val="0"/>
          <w:marTop w:val="0"/>
          <w:marBottom w:val="0"/>
          <w:divBdr>
            <w:top w:val="none" w:sz="0" w:space="0" w:color="auto"/>
            <w:left w:val="none" w:sz="0" w:space="0" w:color="auto"/>
            <w:bottom w:val="none" w:sz="0" w:space="0" w:color="auto"/>
            <w:right w:val="none" w:sz="0" w:space="0" w:color="auto"/>
          </w:divBdr>
        </w:div>
      </w:divsChild>
    </w:div>
    <w:div w:id="682976665">
      <w:bodyDiv w:val="1"/>
      <w:marLeft w:val="0"/>
      <w:marRight w:val="0"/>
      <w:marTop w:val="0"/>
      <w:marBottom w:val="0"/>
      <w:divBdr>
        <w:top w:val="none" w:sz="0" w:space="0" w:color="auto"/>
        <w:left w:val="none" w:sz="0" w:space="0" w:color="auto"/>
        <w:bottom w:val="none" w:sz="0" w:space="0" w:color="auto"/>
        <w:right w:val="none" w:sz="0" w:space="0" w:color="auto"/>
      </w:divBdr>
      <w:divsChild>
        <w:div w:id="2014019240">
          <w:marLeft w:val="0"/>
          <w:marRight w:val="0"/>
          <w:marTop w:val="0"/>
          <w:marBottom w:val="0"/>
          <w:divBdr>
            <w:top w:val="none" w:sz="0" w:space="0" w:color="auto"/>
            <w:left w:val="none" w:sz="0" w:space="0" w:color="auto"/>
            <w:bottom w:val="none" w:sz="0" w:space="0" w:color="auto"/>
            <w:right w:val="none" w:sz="0" w:space="0" w:color="auto"/>
          </w:divBdr>
        </w:div>
      </w:divsChild>
    </w:div>
    <w:div w:id="696275975">
      <w:bodyDiv w:val="1"/>
      <w:marLeft w:val="0"/>
      <w:marRight w:val="0"/>
      <w:marTop w:val="0"/>
      <w:marBottom w:val="0"/>
      <w:divBdr>
        <w:top w:val="none" w:sz="0" w:space="0" w:color="auto"/>
        <w:left w:val="none" w:sz="0" w:space="0" w:color="auto"/>
        <w:bottom w:val="none" w:sz="0" w:space="0" w:color="auto"/>
        <w:right w:val="none" w:sz="0" w:space="0" w:color="auto"/>
      </w:divBdr>
      <w:divsChild>
        <w:div w:id="315450296">
          <w:marLeft w:val="0"/>
          <w:marRight w:val="0"/>
          <w:marTop w:val="0"/>
          <w:marBottom w:val="0"/>
          <w:divBdr>
            <w:top w:val="none" w:sz="0" w:space="0" w:color="auto"/>
            <w:left w:val="none" w:sz="0" w:space="0" w:color="auto"/>
            <w:bottom w:val="none" w:sz="0" w:space="0" w:color="auto"/>
            <w:right w:val="none" w:sz="0" w:space="0" w:color="auto"/>
          </w:divBdr>
        </w:div>
      </w:divsChild>
    </w:div>
    <w:div w:id="701323192">
      <w:bodyDiv w:val="1"/>
      <w:marLeft w:val="0"/>
      <w:marRight w:val="0"/>
      <w:marTop w:val="0"/>
      <w:marBottom w:val="0"/>
      <w:divBdr>
        <w:top w:val="none" w:sz="0" w:space="0" w:color="auto"/>
        <w:left w:val="none" w:sz="0" w:space="0" w:color="auto"/>
        <w:bottom w:val="none" w:sz="0" w:space="0" w:color="auto"/>
        <w:right w:val="none" w:sz="0" w:space="0" w:color="auto"/>
      </w:divBdr>
      <w:divsChild>
        <w:div w:id="1981688339">
          <w:marLeft w:val="0"/>
          <w:marRight w:val="0"/>
          <w:marTop w:val="0"/>
          <w:marBottom w:val="0"/>
          <w:divBdr>
            <w:top w:val="none" w:sz="0" w:space="0" w:color="auto"/>
            <w:left w:val="none" w:sz="0" w:space="0" w:color="auto"/>
            <w:bottom w:val="none" w:sz="0" w:space="0" w:color="auto"/>
            <w:right w:val="none" w:sz="0" w:space="0" w:color="auto"/>
          </w:divBdr>
        </w:div>
      </w:divsChild>
    </w:div>
    <w:div w:id="703095778">
      <w:bodyDiv w:val="1"/>
      <w:marLeft w:val="0"/>
      <w:marRight w:val="0"/>
      <w:marTop w:val="0"/>
      <w:marBottom w:val="0"/>
      <w:divBdr>
        <w:top w:val="none" w:sz="0" w:space="0" w:color="auto"/>
        <w:left w:val="none" w:sz="0" w:space="0" w:color="auto"/>
        <w:bottom w:val="none" w:sz="0" w:space="0" w:color="auto"/>
        <w:right w:val="none" w:sz="0" w:space="0" w:color="auto"/>
      </w:divBdr>
      <w:divsChild>
        <w:div w:id="1754664832">
          <w:marLeft w:val="0"/>
          <w:marRight w:val="0"/>
          <w:marTop w:val="0"/>
          <w:marBottom w:val="0"/>
          <w:divBdr>
            <w:top w:val="none" w:sz="0" w:space="0" w:color="auto"/>
            <w:left w:val="none" w:sz="0" w:space="0" w:color="auto"/>
            <w:bottom w:val="none" w:sz="0" w:space="0" w:color="auto"/>
            <w:right w:val="none" w:sz="0" w:space="0" w:color="auto"/>
          </w:divBdr>
        </w:div>
      </w:divsChild>
    </w:div>
    <w:div w:id="711806676">
      <w:bodyDiv w:val="1"/>
      <w:marLeft w:val="0"/>
      <w:marRight w:val="0"/>
      <w:marTop w:val="0"/>
      <w:marBottom w:val="0"/>
      <w:divBdr>
        <w:top w:val="none" w:sz="0" w:space="0" w:color="auto"/>
        <w:left w:val="none" w:sz="0" w:space="0" w:color="auto"/>
        <w:bottom w:val="none" w:sz="0" w:space="0" w:color="auto"/>
        <w:right w:val="none" w:sz="0" w:space="0" w:color="auto"/>
      </w:divBdr>
      <w:divsChild>
        <w:div w:id="1099988852">
          <w:marLeft w:val="0"/>
          <w:marRight w:val="0"/>
          <w:marTop w:val="0"/>
          <w:marBottom w:val="0"/>
          <w:divBdr>
            <w:top w:val="none" w:sz="0" w:space="0" w:color="auto"/>
            <w:left w:val="none" w:sz="0" w:space="0" w:color="auto"/>
            <w:bottom w:val="none" w:sz="0" w:space="0" w:color="auto"/>
            <w:right w:val="none" w:sz="0" w:space="0" w:color="auto"/>
          </w:divBdr>
        </w:div>
      </w:divsChild>
    </w:div>
    <w:div w:id="728767087">
      <w:bodyDiv w:val="1"/>
      <w:marLeft w:val="0"/>
      <w:marRight w:val="0"/>
      <w:marTop w:val="0"/>
      <w:marBottom w:val="0"/>
      <w:divBdr>
        <w:top w:val="none" w:sz="0" w:space="0" w:color="auto"/>
        <w:left w:val="none" w:sz="0" w:space="0" w:color="auto"/>
        <w:bottom w:val="none" w:sz="0" w:space="0" w:color="auto"/>
        <w:right w:val="none" w:sz="0" w:space="0" w:color="auto"/>
      </w:divBdr>
      <w:divsChild>
        <w:div w:id="764573362">
          <w:marLeft w:val="0"/>
          <w:marRight w:val="0"/>
          <w:marTop w:val="0"/>
          <w:marBottom w:val="0"/>
          <w:divBdr>
            <w:top w:val="none" w:sz="0" w:space="0" w:color="auto"/>
            <w:left w:val="none" w:sz="0" w:space="0" w:color="auto"/>
            <w:bottom w:val="none" w:sz="0" w:space="0" w:color="auto"/>
            <w:right w:val="none" w:sz="0" w:space="0" w:color="auto"/>
          </w:divBdr>
        </w:div>
      </w:divsChild>
    </w:div>
    <w:div w:id="730075612">
      <w:bodyDiv w:val="1"/>
      <w:marLeft w:val="0"/>
      <w:marRight w:val="0"/>
      <w:marTop w:val="0"/>
      <w:marBottom w:val="0"/>
      <w:divBdr>
        <w:top w:val="none" w:sz="0" w:space="0" w:color="auto"/>
        <w:left w:val="none" w:sz="0" w:space="0" w:color="auto"/>
        <w:bottom w:val="none" w:sz="0" w:space="0" w:color="auto"/>
        <w:right w:val="none" w:sz="0" w:space="0" w:color="auto"/>
      </w:divBdr>
      <w:divsChild>
        <w:div w:id="852300569">
          <w:marLeft w:val="0"/>
          <w:marRight w:val="0"/>
          <w:marTop w:val="0"/>
          <w:marBottom w:val="0"/>
          <w:divBdr>
            <w:top w:val="none" w:sz="0" w:space="0" w:color="auto"/>
            <w:left w:val="none" w:sz="0" w:space="0" w:color="auto"/>
            <w:bottom w:val="none" w:sz="0" w:space="0" w:color="auto"/>
            <w:right w:val="none" w:sz="0" w:space="0" w:color="auto"/>
          </w:divBdr>
        </w:div>
      </w:divsChild>
    </w:div>
    <w:div w:id="737871412">
      <w:bodyDiv w:val="1"/>
      <w:marLeft w:val="0"/>
      <w:marRight w:val="0"/>
      <w:marTop w:val="0"/>
      <w:marBottom w:val="0"/>
      <w:divBdr>
        <w:top w:val="none" w:sz="0" w:space="0" w:color="auto"/>
        <w:left w:val="none" w:sz="0" w:space="0" w:color="auto"/>
        <w:bottom w:val="none" w:sz="0" w:space="0" w:color="auto"/>
        <w:right w:val="none" w:sz="0" w:space="0" w:color="auto"/>
      </w:divBdr>
      <w:divsChild>
        <w:div w:id="38668897">
          <w:marLeft w:val="0"/>
          <w:marRight w:val="0"/>
          <w:marTop w:val="0"/>
          <w:marBottom w:val="0"/>
          <w:divBdr>
            <w:top w:val="none" w:sz="0" w:space="0" w:color="auto"/>
            <w:left w:val="none" w:sz="0" w:space="0" w:color="auto"/>
            <w:bottom w:val="none" w:sz="0" w:space="0" w:color="auto"/>
            <w:right w:val="none" w:sz="0" w:space="0" w:color="auto"/>
          </w:divBdr>
        </w:div>
      </w:divsChild>
    </w:div>
    <w:div w:id="780608956">
      <w:bodyDiv w:val="1"/>
      <w:marLeft w:val="0"/>
      <w:marRight w:val="0"/>
      <w:marTop w:val="0"/>
      <w:marBottom w:val="0"/>
      <w:divBdr>
        <w:top w:val="none" w:sz="0" w:space="0" w:color="auto"/>
        <w:left w:val="none" w:sz="0" w:space="0" w:color="auto"/>
        <w:bottom w:val="none" w:sz="0" w:space="0" w:color="auto"/>
        <w:right w:val="none" w:sz="0" w:space="0" w:color="auto"/>
      </w:divBdr>
      <w:divsChild>
        <w:div w:id="1589919236">
          <w:marLeft w:val="0"/>
          <w:marRight w:val="0"/>
          <w:marTop w:val="0"/>
          <w:marBottom w:val="0"/>
          <w:divBdr>
            <w:top w:val="none" w:sz="0" w:space="0" w:color="auto"/>
            <w:left w:val="none" w:sz="0" w:space="0" w:color="auto"/>
            <w:bottom w:val="none" w:sz="0" w:space="0" w:color="auto"/>
            <w:right w:val="none" w:sz="0" w:space="0" w:color="auto"/>
          </w:divBdr>
        </w:div>
      </w:divsChild>
    </w:div>
    <w:div w:id="831987741">
      <w:bodyDiv w:val="1"/>
      <w:marLeft w:val="0"/>
      <w:marRight w:val="0"/>
      <w:marTop w:val="0"/>
      <w:marBottom w:val="0"/>
      <w:divBdr>
        <w:top w:val="none" w:sz="0" w:space="0" w:color="auto"/>
        <w:left w:val="none" w:sz="0" w:space="0" w:color="auto"/>
        <w:bottom w:val="none" w:sz="0" w:space="0" w:color="auto"/>
        <w:right w:val="none" w:sz="0" w:space="0" w:color="auto"/>
      </w:divBdr>
      <w:divsChild>
        <w:div w:id="2060669178">
          <w:marLeft w:val="0"/>
          <w:marRight w:val="0"/>
          <w:marTop w:val="0"/>
          <w:marBottom w:val="0"/>
          <w:divBdr>
            <w:top w:val="none" w:sz="0" w:space="0" w:color="auto"/>
            <w:left w:val="none" w:sz="0" w:space="0" w:color="auto"/>
            <w:bottom w:val="none" w:sz="0" w:space="0" w:color="auto"/>
            <w:right w:val="none" w:sz="0" w:space="0" w:color="auto"/>
          </w:divBdr>
        </w:div>
      </w:divsChild>
    </w:div>
    <w:div w:id="846868816">
      <w:bodyDiv w:val="1"/>
      <w:marLeft w:val="0"/>
      <w:marRight w:val="0"/>
      <w:marTop w:val="0"/>
      <w:marBottom w:val="0"/>
      <w:divBdr>
        <w:top w:val="none" w:sz="0" w:space="0" w:color="auto"/>
        <w:left w:val="none" w:sz="0" w:space="0" w:color="auto"/>
        <w:bottom w:val="none" w:sz="0" w:space="0" w:color="auto"/>
        <w:right w:val="none" w:sz="0" w:space="0" w:color="auto"/>
      </w:divBdr>
      <w:divsChild>
        <w:div w:id="130681434">
          <w:marLeft w:val="0"/>
          <w:marRight w:val="0"/>
          <w:marTop w:val="0"/>
          <w:marBottom w:val="0"/>
          <w:divBdr>
            <w:top w:val="none" w:sz="0" w:space="0" w:color="auto"/>
            <w:left w:val="none" w:sz="0" w:space="0" w:color="auto"/>
            <w:bottom w:val="none" w:sz="0" w:space="0" w:color="auto"/>
            <w:right w:val="none" w:sz="0" w:space="0" w:color="auto"/>
          </w:divBdr>
        </w:div>
      </w:divsChild>
    </w:div>
    <w:div w:id="848057640">
      <w:bodyDiv w:val="1"/>
      <w:marLeft w:val="0"/>
      <w:marRight w:val="0"/>
      <w:marTop w:val="0"/>
      <w:marBottom w:val="0"/>
      <w:divBdr>
        <w:top w:val="none" w:sz="0" w:space="0" w:color="auto"/>
        <w:left w:val="none" w:sz="0" w:space="0" w:color="auto"/>
        <w:bottom w:val="none" w:sz="0" w:space="0" w:color="auto"/>
        <w:right w:val="none" w:sz="0" w:space="0" w:color="auto"/>
      </w:divBdr>
      <w:divsChild>
        <w:div w:id="349111277">
          <w:marLeft w:val="0"/>
          <w:marRight w:val="0"/>
          <w:marTop w:val="0"/>
          <w:marBottom w:val="0"/>
          <w:divBdr>
            <w:top w:val="none" w:sz="0" w:space="0" w:color="auto"/>
            <w:left w:val="none" w:sz="0" w:space="0" w:color="auto"/>
            <w:bottom w:val="none" w:sz="0" w:space="0" w:color="auto"/>
            <w:right w:val="none" w:sz="0" w:space="0" w:color="auto"/>
          </w:divBdr>
        </w:div>
      </w:divsChild>
    </w:div>
    <w:div w:id="878858660">
      <w:bodyDiv w:val="1"/>
      <w:marLeft w:val="0"/>
      <w:marRight w:val="0"/>
      <w:marTop w:val="0"/>
      <w:marBottom w:val="0"/>
      <w:divBdr>
        <w:top w:val="none" w:sz="0" w:space="0" w:color="auto"/>
        <w:left w:val="none" w:sz="0" w:space="0" w:color="auto"/>
        <w:bottom w:val="none" w:sz="0" w:space="0" w:color="auto"/>
        <w:right w:val="none" w:sz="0" w:space="0" w:color="auto"/>
      </w:divBdr>
      <w:divsChild>
        <w:div w:id="1892155610">
          <w:marLeft w:val="0"/>
          <w:marRight w:val="0"/>
          <w:marTop w:val="0"/>
          <w:marBottom w:val="0"/>
          <w:divBdr>
            <w:top w:val="none" w:sz="0" w:space="0" w:color="auto"/>
            <w:left w:val="none" w:sz="0" w:space="0" w:color="auto"/>
            <w:bottom w:val="none" w:sz="0" w:space="0" w:color="auto"/>
            <w:right w:val="none" w:sz="0" w:space="0" w:color="auto"/>
          </w:divBdr>
        </w:div>
      </w:divsChild>
    </w:div>
    <w:div w:id="911692985">
      <w:bodyDiv w:val="1"/>
      <w:marLeft w:val="0"/>
      <w:marRight w:val="0"/>
      <w:marTop w:val="0"/>
      <w:marBottom w:val="0"/>
      <w:divBdr>
        <w:top w:val="none" w:sz="0" w:space="0" w:color="auto"/>
        <w:left w:val="none" w:sz="0" w:space="0" w:color="auto"/>
        <w:bottom w:val="none" w:sz="0" w:space="0" w:color="auto"/>
        <w:right w:val="none" w:sz="0" w:space="0" w:color="auto"/>
      </w:divBdr>
      <w:divsChild>
        <w:div w:id="852911803">
          <w:marLeft w:val="0"/>
          <w:marRight w:val="0"/>
          <w:marTop w:val="0"/>
          <w:marBottom w:val="0"/>
          <w:divBdr>
            <w:top w:val="none" w:sz="0" w:space="0" w:color="auto"/>
            <w:left w:val="none" w:sz="0" w:space="0" w:color="auto"/>
            <w:bottom w:val="none" w:sz="0" w:space="0" w:color="auto"/>
            <w:right w:val="none" w:sz="0" w:space="0" w:color="auto"/>
          </w:divBdr>
        </w:div>
      </w:divsChild>
    </w:div>
    <w:div w:id="925504838">
      <w:bodyDiv w:val="1"/>
      <w:marLeft w:val="0"/>
      <w:marRight w:val="0"/>
      <w:marTop w:val="0"/>
      <w:marBottom w:val="0"/>
      <w:divBdr>
        <w:top w:val="none" w:sz="0" w:space="0" w:color="auto"/>
        <w:left w:val="none" w:sz="0" w:space="0" w:color="auto"/>
        <w:bottom w:val="none" w:sz="0" w:space="0" w:color="auto"/>
        <w:right w:val="none" w:sz="0" w:space="0" w:color="auto"/>
      </w:divBdr>
      <w:divsChild>
        <w:div w:id="759719768">
          <w:marLeft w:val="0"/>
          <w:marRight w:val="0"/>
          <w:marTop w:val="0"/>
          <w:marBottom w:val="0"/>
          <w:divBdr>
            <w:top w:val="none" w:sz="0" w:space="0" w:color="auto"/>
            <w:left w:val="none" w:sz="0" w:space="0" w:color="auto"/>
            <w:bottom w:val="none" w:sz="0" w:space="0" w:color="auto"/>
            <w:right w:val="none" w:sz="0" w:space="0" w:color="auto"/>
          </w:divBdr>
        </w:div>
      </w:divsChild>
    </w:div>
    <w:div w:id="929004623">
      <w:bodyDiv w:val="1"/>
      <w:marLeft w:val="0"/>
      <w:marRight w:val="0"/>
      <w:marTop w:val="0"/>
      <w:marBottom w:val="0"/>
      <w:divBdr>
        <w:top w:val="none" w:sz="0" w:space="0" w:color="auto"/>
        <w:left w:val="none" w:sz="0" w:space="0" w:color="auto"/>
        <w:bottom w:val="none" w:sz="0" w:space="0" w:color="auto"/>
        <w:right w:val="none" w:sz="0" w:space="0" w:color="auto"/>
      </w:divBdr>
      <w:divsChild>
        <w:div w:id="22101948">
          <w:marLeft w:val="0"/>
          <w:marRight w:val="0"/>
          <w:marTop w:val="0"/>
          <w:marBottom w:val="0"/>
          <w:divBdr>
            <w:top w:val="none" w:sz="0" w:space="0" w:color="auto"/>
            <w:left w:val="none" w:sz="0" w:space="0" w:color="auto"/>
            <w:bottom w:val="none" w:sz="0" w:space="0" w:color="auto"/>
            <w:right w:val="none" w:sz="0" w:space="0" w:color="auto"/>
          </w:divBdr>
        </w:div>
      </w:divsChild>
    </w:div>
    <w:div w:id="951285962">
      <w:bodyDiv w:val="1"/>
      <w:marLeft w:val="0"/>
      <w:marRight w:val="0"/>
      <w:marTop w:val="0"/>
      <w:marBottom w:val="0"/>
      <w:divBdr>
        <w:top w:val="none" w:sz="0" w:space="0" w:color="auto"/>
        <w:left w:val="none" w:sz="0" w:space="0" w:color="auto"/>
        <w:bottom w:val="none" w:sz="0" w:space="0" w:color="auto"/>
        <w:right w:val="none" w:sz="0" w:space="0" w:color="auto"/>
      </w:divBdr>
      <w:divsChild>
        <w:div w:id="1466196770">
          <w:marLeft w:val="0"/>
          <w:marRight w:val="0"/>
          <w:marTop w:val="0"/>
          <w:marBottom w:val="0"/>
          <w:divBdr>
            <w:top w:val="none" w:sz="0" w:space="0" w:color="auto"/>
            <w:left w:val="none" w:sz="0" w:space="0" w:color="auto"/>
            <w:bottom w:val="none" w:sz="0" w:space="0" w:color="auto"/>
            <w:right w:val="none" w:sz="0" w:space="0" w:color="auto"/>
          </w:divBdr>
        </w:div>
      </w:divsChild>
    </w:div>
    <w:div w:id="966160379">
      <w:bodyDiv w:val="1"/>
      <w:marLeft w:val="0"/>
      <w:marRight w:val="0"/>
      <w:marTop w:val="0"/>
      <w:marBottom w:val="0"/>
      <w:divBdr>
        <w:top w:val="none" w:sz="0" w:space="0" w:color="auto"/>
        <w:left w:val="none" w:sz="0" w:space="0" w:color="auto"/>
        <w:bottom w:val="none" w:sz="0" w:space="0" w:color="auto"/>
        <w:right w:val="none" w:sz="0" w:space="0" w:color="auto"/>
      </w:divBdr>
    </w:div>
    <w:div w:id="971208980">
      <w:bodyDiv w:val="1"/>
      <w:marLeft w:val="0"/>
      <w:marRight w:val="0"/>
      <w:marTop w:val="0"/>
      <w:marBottom w:val="0"/>
      <w:divBdr>
        <w:top w:val="none" w:sz="0" w:space="0" w:color="auto"/>
        <w:left w:val="none" w:sz="0" w:space="0" w:color="auto"/>
        <w:bottom w:val="none" w:sz="0" w:space="0" w:color="auto"/>
        <w:right w:val="none" w:sz="0" w:space="0" w:color="auto"/>
      </w:divBdr>
      <w:divsChild>
        <w:div w:id="1289820270">
          <w:marLeft w:val="0"/>
          <w:marRight w:val="0"/>
          <w:marTop w:val="0"/>
          <w:marBottom w:val="0"/>
          <w:divBdr>
            <w:top w:val="none" w:sz="0" w:space="0" w:color="auto"/>
            <w:left w:val="none" w:sz="0" w:space="0" w:color="auto"/>
            <w:bottom w:val="none" w:sz="0" w:space="0" w:color="auto"/>
            <w:right w:val="none" w:sz="0" w:space="0" w:color="auto"/>
          </w:divBdr>
        </w:div>
      </w:divsChild>
    </w:div>
    <w:div w:id="988941641">
      <w:bodyDiv w:val="1"/>
      <w:marLeft w:val="0"/>
      <w:marRight w:val="0"/>
      <w:marTop w:val="0"/>
      <w:marBottom w:val="0"/>
      <w:divBdr>
        <w:top w:val="none" w:sz="0" w:space="0" w:color="auto"/>
        <w:left w:val="none" w:sz="0" w:space="0" w:color="auto"/>
        <w:bottom w:val="none" w:sz="0" w:space="0" w:color="auto"/>
        <w:right w:val="none" w:sz="0" w:space="0" w:color="auto"/>
      </w:divBdr>
      <w:divsChild>
        <w:div w:id="839348914">
          <w:marLeft w:val="0"/>
          <w:marRight w:val="0"/>
          <w:marTop w:val="0"/>
          <w:marBottom w:val="0"/>
          <w:divBdr>
            <w:top w:val="none" w:sz="0" w:space="0" w:color="auto"/>
            <w:left w:val="none" w:sz="0" w:space="0" w:color="auto"/>
            <w:bottom w:val="none" w:sz="0" w:space="0" w:color="auto"/>
            <w:right w:val="none" w:sz="0" w:space="0" w:color="auto"/>
          </w:divBdr>
        </w:div>
      </w:divsChild>
    </w:div>
    <w:div w:id="1008487249">
      <w:bodyDiv w:val="1"/>
      <w:marLeft w:val="0"/>
      <w:marRight w:val="0"/>
      <w:marTop w:val="0"/>
      <w:marBottom w:val="0"/>
      <w:divBdr>
        <w:top w:val="none" w:sz="0" w:space="0" w:color="auto"/>
        <w:left w:val="none" w:sz="0" w:space="0" w:color="auto"/>
        <w:bottom w:val="none" w:sz="0" w:space="0" w:color="auto"/>
        <w:right w:val="none" w:sz="0" w:space="0" w:color="auto"/>
      </w:divBdr>
      <w:divsChild>
        <w:div w:id="1820921435">
          <w:marLeft w:val="0"/>
          <w:marRight w:val="0"/>
          <w:marTop w:val="0"/>
          <w:marBottom w:val="0"/>
          <w:divBdr>
            <w:top w:val="none" w:sz="0" w:space="0" w:color="auto"/>
            <w:left w:val="none" w:sz="0" w:space="0" w:color="auto"/>
            <w:bottom w:val="none" w:sz="0" w:space="0" w:color="auto"/>
            <w:right w:val="none" w:sz="0" w:space="0" w:color="auto"/>
          </w:divBdr>
        </w:div>
      </w:divsChild>
    </w:div>
    <w:div w:id="1019162233">
      <w:bodyDiv w:val="1"/>
      <w:marLeft w:val="0"/>
      <w:marRight w:val="0"/>
      <w:marTop w:val="0"/>
      <w:marBottom w:val="0"/>
      <w:divBdr>
        <w:top w:val="none" w:sz="0" w:space="0" w:color="auto"/>
        <w:left w:val="none" w:sz="0" w:space="0" w:color="auto"/>
        <w:bottom w:val="none" w:sz="0" w:space="0" w:color="auto"/>
        <w:right w:val="none" w:sz="0" w:space="0" w:color="auto"/>
      </w:divBdr>
      <w:divsChild>
        <w:div w:id="1603494086">
          <w:marLeft w:val="0"/>
          <w:marRight w:val="0"/>
          <w:marTop w:val="0"/>
          <w:marBottom w:val="0"/>
          <w:divBdr>
            <w:top w:val="none" w:sz="0" w:space="0" w:color="auto"/>
            <w:left w:val="none" w:sz="0" w:space="0" w:color="auto"/>
            <w:bottom w:val="none" w:sz="0" w:space="0" w:color="auto"/>
            <w:right w:val="none" w:sz="0" w:space="0" w:color="auto"/>
          </w:divBdr>
        </w:div>
      </w:divsChild>
    </w:div>
    <w:div w:id="1032655468">
      <w:bodyDiv w:val="1"/>
      <w:marLeft w:val="0"/>
      <w:marRight w:val="0"/>
      <w:marTop w:val="0"/>
      <w:marBottom w:val="0"/>
      <w:divBdr>
        <w:top w:val="none" w:sz="0" w:space="0" w:color="auto"/>
        <w:left w:val="none" w:sz="0" w:space="0" w:color="auto"/>
        <w:bottom w:val="none" w:sz="0" w:space="0" w:color="auto"/>
        <w:right w:val="none" w:sz="0" w:space="0" w:color="auto"/>
      </w:divBdr>
      <w:divsChild>
        <w:div w:id="1462458626">
          <w:marLeft w:val="0"/>
          <w:marRight w:val="0"/>
          <w:marTop w:val="0"/>
          <w:marBottom w:val="0"/>
          <w:divBdr>
            <w:top w:val="none" w:sz="0" w:space="0" w:color="auto"/>
            <w:left w:val="none" w:sz="0" w:space="0" w:color="auto"/>
            <w:bottom w:val="none" w:sz="0" w:space="0" w:color="auto"/>
            <w:right w:val="none" w:sz="0" w:space="0" w:color="auto"/>
          </w:divBdr>
        </w:div>
      </w:divsChild>
    </w:div>
    <w:div w:id="1033580884">
      <w:bodyDiv w:val="1"/>
      <w:marLeft w:val="0"/>
      <w:marRight w:val="0"/>
      <w:marTop w:val="0"/>
      <w:marBottom w:val="0"/>
      <w:divBdr>
        <w:top w:val="none" w:sz="0" w:space="0" w:color="auto"/>
        <w:left w:val="none" w:sz="0" w:space="0" w:color="auto"/>
        <w:bottom w:val="none" w:sz="0" w:space="0" w:color="auto"/>
        <w:right w:val="none" w:sz="0" w:space="0" w:color="auto"/>
      </w:divBdr>
    </w:div>
    <w:div w:id="1033925733">
      <w:bodyDiv w:val="1"/>
      <w:marLeft w:val="0"/>
      <w:marRight w:val="0"/>
      <w:marTop w:val="0"/>
      <w:marBottom w:val="0"/>
      <w:divBdr>
        <w:top w:val="none" w:sz="0" w:space="0" w:color="auto"/>
        <w:left w:val="none" w:sz="0" w:space="0" w:color="auto"/>
        <w:bottom w:val="none" w:sz="0" w:space="0" w:color="auto"/>
        <w:right w:val="none" w:sz="0" w:space="0" w:color="auto"/>
      </w:divBdr>
    </w:div>
    <w:div w:id="1051153834">
      <w:bodyDiv w:val="1"/>
      <w:marLeft w:val="0"/>
      <w:marRight w:val="0"/>
      <w:marTop w:val="0"/>
      <w:marBottom w:val="0"/>
      <w:divBdr>
        <w:top w:val="none" w:sz="0" w:space="0" w:color="auto"/>
        <w:left w:val="none" w:sz="0" w:space="0" w:color="auto"/>
        <w:bottom w:val="none" w:sz="0" w:space="0" w:color="auto"/>
        <w:right w:val="none" w:sz="0" w:space="0" w:color="auto"/>
      </w:divBdr>
      <w:divsChild>
        <w:div w:id="2109157754">
          <w:marLeft w:val="0"/>
          <w:marRight w:val="0"/>
          <w:marTop w:val="0"/>
          <w:marBottom w:val="0"/>
          <w:divBdr>
            <w:top w:val="none" w:sz="0" w:space="0" w:color="auto"/>
            <w:left w:val="none" w:sz="0" w:space="0" w:color="auto"/>
            <w:bottom w:val="none" w:sz="0" w:space="0" w:color="auto"/>
            <w:right w:val="none" w:sz="0" w:space="0" w:color="auto"/>
          </w:divBdr>
        </w:div>
      </w:divsChild>
    </w:div>
    <w:div w:id="1052852934">
      <w:bodyDiv w:val="1"/>
      <w:marLeft w:val="0"/>
      <w:marRight w:val="0"/>
      <w:marTop w:val="0"/>
      <w:marBottom w:val="0"/>
      <w:divBdr>
        <w:top w:val="none" w:sz="0" w:space="0" w:color="auto"/>
        <w:left w:val="none" w:sz="0" w:space="0" w:color="auto"/>
        <w:bottom w:val="none" w:sz="0" w:space="0" w:color="auto"/>
        <w:right w:val="none" w:sz="0" w:space="0" w:color="auto"/>
      </w:divBdr>
      <w:divsChild>
        <w:div w:id="1525636751">
          <w:marLeft w:val="0"/>
          <w:marRight w:val="0"/>
          <w:marTop w:val="0"/>
          <w:marBottom w:val="0"/>
          <w:divBdr>
            <w:top w:val="none" w:sz="0" w:space="0" w:color="auto"/>
            <w:left w:val="none" w:sz="0" w:space="0" w:color="auto"/>
            <w:bottom w:val="none" w:sz="0" w:space="0" w:color="auto"/>
            <w:right w:val="none" w:sz="0" w:space="0" w:color="auto"/>
          </w:divBdr>
        </w:div>
      </w:divsChild>
    </w:div>
    <w:div w:id="1056663738">
      <w:bodyDiv w:val="1"/>
      <w:marLeft w:val="0"/>
      <w:marRight w:val="0"/>
      <w:marTop w:val="0"/>
      <w:marBottom w:val="0"/>
      <w:divBdr>
        <w:top w:val="none" w:sz="0" w:space="0" w:color="auto"/>
        <w:left w:val="none" w:sz="0" w:space="0" w:color="auto"/>
        <w:bottom w:val="none" w:sz="0" w:space="0" w:color="auto"/>
        <w:right w:val="none" w:sz="0" w:space="0" w:color="auto"/>
      </w:divBdr>
      <w:divsChild>
        <w:div w:id="1594317485">
          <w:marLeft w:val="0"/>
          <w:marRight w:val="0"/>
          <w:marTop w:val="0"/>
          <w:marBottom w:val="0"/>
          <w:divBdr>
            <w:top w:val="none" w:sz="0" w:space="0" w:color="auto"/>
            <w:left w:val="none" w:sz="0" w:space="0" w:color="auto"/>
            <w:bottom w:val="none" w:sz="0" w:space="0" w:color="auto"/>
            <w:right w:val="none" w:sz="0" w:space="0" w:color="auto"/>
          </w:divBdr>
        </w:div>
      </w:divsChild>
    </w:div>
    <w:div w:id="1076438445">
      <w:bodyDiv w:val="1"/>
      <w:marLeft w:val="0"/>
      <w:marRight w:val="0"/>
      <w:marTop w:val="0"/>
      <w:marBottom w:val="0"/>
      <w:divBdr>
        <w:top w:val="none" w:sz="0" w:space="0" w:color="auto"/>
        <w:left w:val="none" w:sz="0" w:space="0" w:color="auto"/>
        <w:bottom w:val="none" w:sz="0" w:space="0" w:color="auto"/>
        <w:right w:val="none" w:sz="0" w:space="0" w:color="auto"/>
      </w:divBdr>
      <w:divsChild>
        <w:div w:id="2051539479">
          <w:marLeft w:val="0"/>
          <w:marRight w:val="0"/>
          <w:marTop w:val="0"/>
          <w:marBottom w:val="0"/>
          <w:divBdr>
            <w:top w:val="none" w:sz="0" w:space="0" w:color="auto"/>
            <w:left w:val="none" w:sz="0" w:space="0" w:color="auto"/>
            <w:bottom w:val="none" w:sz="0" w:space="0" w:color="auto"/>
            <w:right w:val="none" w:sz="0" w:space="0" w:color="auto"/>
          </w:divBdr>
        </w:div>
      </w:divsChild>
    </w:div>
    <w:div w:id="1082221604">
      <w:bodyDiv w:val="1"/>
      <w:marLeft w:val="0"/>
      <w:marRight w:val="0"/>
      <w:marTop w:val="0"/>
      <w:marBottom w:val="0"/>
      <w:divBdr>
        <w:top w:val="none" w:sz="0" w:space="0" w:color="auto"/>
        <w:left w:val="none" w:sz="0" w:space="0" w:color="auto"/>
        <w:bottom w:val="none" w:sz="0" w:space="0" w:color="auto"/>
        <w:right w:val="none" w:sz="0" w:space="0" w:color="auto"/>
      </w:divBdr>
      <w:divsChild>
        <w:div w:id="1439063121">
          <w:marLeft w:val="0"/>
          <w:marRight w:val="0"/>
          <w:marTop w:val="0"/>
          <w:marBottom w:val="0"/>
          <w:divBdr>
            <w:top w:val="none" w:sz="0" w:space="0" w:color="auto"/>
            <w:left w:val="none" w:sz="0" w:space="0" w:color="auto"/>
            <w:bottom w:val="none" w:sz="0" w:space="0" w:color="auto"/>
            <w:right w:val="none" w:sz="0" w:space="0" w:color="auto"/>
          </w:divBdr>
        </w:div>
      </w:divsChild>
    </w:div>
    <w:div w:id="1083573666">
      <w:bodyDiv w:val="1"/>
      <w:marLeft w:val="0"/>
      <w:marRight w:val="0"/>
      <w:marTop w:val="0"/>
      <w:marBottom w:val="0"/>
      <w:divBdr>
        <w:top w:val="none" w:sz="0" w:space="0" w:color="auto"/>
        <w:left w:val="none" w:sz="0" w:space="0" w:color="auto"/>
        <w:bottom w:val="none" w:sz="0" w:space="0" w:color="auto"/>
        <w:right w:val="none" w:sz="0" w:space="0" w:color="auto"/>
      </w:divBdr>
      <w:divsChild>
        <w:div w:id="1940139713">
          <w:marLeft w:val="0"/>
          <w:marRight w:val="0"/>
          <w:marTop w:val="0"/>
          <w:marBottom w:val="0"/>
          <w:divBdr>
            <w:top w:val="none" w:sz="0" w:space="0" w:color="auto"/>
            <w:left w:val="none" w:sz="0" w:space="0" w:color="auto"/>
            <w:bottom w:val="none" w:sz="0" w:space="0" w:color="auto"/>
            <w:right w:val="none" w:sz="0" w:space="0" w:color="auto"/>
          </w:divBdr>
        </w:div>
      </w:divsChild>
    </w:div>
    <w:div w:id="1107503413">
      <w:bodyDiv w:val="1"/>
      <w:marLeft w:val="0"/>
      <w:marRight w:val="0"/>
      <w:marTop w:val="0"/>
      <w:marBottom w:val="0"/>
      <w:divBdr>
        <w:top w:val="none" w:sz="0" w:space="0" w:color="auto"/>
        <w:left w:val="none" w:sz="0" w:space="0" w:color="auto"/>
        <w:bottom w:val="none" w:sz="0" w:space="0" w:color="auto"/>
        <w:right w:val="none" w:sz="0" w:space="0" w:color="auto"/>
      </w:divBdr>
    </w:div>
    <w:div w:id="1114788070">
      <w:bodyDiv w:val="1"/>
      <w:marLeft w:val="0"/>
      <w:marRight w:val="0"/>
      <w:marTop w:val="0"/>
      <w:marBottom w:val="0"/>
      <w:divBdr>
        <w:top w:val="none" w:sz="0" w:space="0" w:color="auto"/>
        <w:left w:val="none" w:sz="0" w:space="0" w:color="auto"/>
        <w:bottom w:val="none" w:sz="0" w:space="0" w:color="auto"/>
        <w:right w:val="none" w:sz="0" w:space="0" w:color="auto"/>
      </w:divBdr>
      <w:divsChild>
        <w:div w:id="1494491070">
          <w:marLeft w:val="0"/>
          <w:marRight w:val="0"/>
          <w:marTop w:val="0"/>
          <w:marBottom w:val="0"/>
          <w:divBdr>
            <w:top w:val="none" w:sz="0" w:space="0" w:color="auto"/>
            <w:left w:val="none" w:sz="0" w:space="0" w:color="auto"/>
            <w:bottom w:val="none" w:sz="0" w:space="0" w:color="auto"/>
            <w:right w:val="none" w:sz="0" w:space="0" w:color="auto"/>
          </w:divBdr>
        </w:div>
      </w:divsChild>
    </w:div>
    <w:div w:id="1116560206">
      <w:bodyDiv w:val="1"/>
      <w:marLeft w:val="0"/>
      <w:marRight w:val="0"/>
      <w:marTop w:val="0"/>
      <w:marBottom w:val="0"/>
      <w:divBdr>
        <w:top w:val="none" w:sz="0" w:space="0" w:color="auto"/>
        <w:left w:val="none" w:sz="0" w:space="0" w:color="auto"/>
        <w:bottom w:val="none" w:sz="0" w:space="0" w:color="auto"/>
        <w:right w:val="none" w:sz="0" w:space="0" w:color="auto"/>
      </w:divBdr>
      <w:divsChild>
        <w:div w:id="1707876696">
          <w:marLeft w:val="0"/>
          <w:marRight w:val="0"/>
          <w:marTop w:val="0"/>
          <w:marBottom w:val="0"/>
          <w:divBdr>
            <w:top w:val="none" w:sz="0" w:space="0" w:color="auto"/>
            <w:left w:val="none" w:sz="0" w:space="0" w:color="auto"/>
            <w:bottom w:val="none" w:sz="0" w:space="0" w:color="auto"/>
            <w:right w:val="none" w:sz="0" w:space="0" w:color="auto"/>
          </w:divBdr>
        </w:div>
      </w:divsChild>
    </w:div>
    <w:div w:id="1133137761">
      <w:bodyDiv w:val="1"/>
      <w:marLeft w:val="0"/>
      <w:marRight w:val="0"/>
      <w:marTop w:val="0"/>
      <w:marBottom w:val="0"/>
      <w:divBdr>
        <w:top w:val="none" w:sz="0" w:space="0" w:color="auto"/>
        <w:left w:val="none" w:sz="0" w:space="0" w:color="auto"/>
        <w:bottom w:val="none" w:sz="0" w:space="0" w:color="auto"/>
        <w:right w:val="none" w:sz="0" w:space="0" w:color="auto"/>
      </w:divBdr>
      <w:divsChild>
        <w:div w:id="920676224">
          <w:marLeft w:val="0"/>
          <w:marRight w:val="0"/>
          <w:marTop w:val="0"/>
          <w:marBottom w:val="0"/>
          <w:divBdr>
            <w:top w:val="none" w:sz="0" w:space="0" w:color="auto"/>
            <w:left w:val="none" w:sz="0" w:space="0" w:color="auto"/>
            <w:bottom w:val="none" w:sz="0" w:space="0" w:color="auto"/>
            <w:right w:val="none" w:sz="0" w:space="0" w:color="auto"/>
          </w:divBdr>
        </w:div>
      </w:divsChild>
    </w:div>
    <w:div w:id="1160344622">
      <w:bodyDiv w:val="1"/>
      <w:marLeft w:val="0"/>
      <w:marRight w:val="0"/>
      <w:marTop w:val="0"/>
      <w:marBottom w:val="0"/>
      <w:divBdr>
        <w:top w:val="none" w:sz="0" w:space="0" w:color="auto"/>
        <w:left w:val="none" w:sz="0" w:space="0" w:color="auto"/>
        <w:bottom w:val="none" w:sz="0" w:space="0" w:color="auto"/>
        <w:right w:val="none" w:sz="0" w:space="0" w:color="auto"/>
      </w:divBdr>
      <w:divsChild>
        <w:div w:id="370738398">
          <w:marLeft w:val="0"/>
          <w:marRight w:val="0"/>
          <w:marTop w:val="0"/>
          <w:marBottom w:val="0"/>
          <w:divBdr>
            <w:top w:val="none" w:sz="0" w:space="0" w:color="auto"/>
            <w:left w:val="none" w:sz="0" w:space="0" w:color="auto"/>
            <w:bottom w:val="none" w:sz="0" w:space="0" w:color="auto"/>
            <w:right w:val="none" w:sz="0" w:space="0" w:color="auto"/>
          </w:divBdr>
        </w:div>
      </w:divsChild>
    </w:div>
    <w:div w:id="1165584009">
      <w:bodyDiv w:val="1"/>
      <w:marLeft w:val="0"/>
      <w:marRight w:val="0"/>
      <w:marTop w:val="0"/>
      <w:marBottom w:val="0"/>
      <w:divBdr>
        <w:top w:val="none" w:sz="0" w:space="0" w:color="auto"/>
        <w:left w:val="none" w:sz="0" w:space="0" w:color="auto"/>
        <w:bottom w:val="none" w:sz="0" w:space="0" w:color="auto"/>
        <w:right w:val="none" w:sz="0" w:space="0" w:color="auto"/>
      </w:divBdr>
      <w:divsChild>
        <w:div w:id="1817140889">
          <w:marLeft w:val="0"/>
          <w:marRight w:val="0"/>
          <w:marTop w:val="0"/>
          <w:marBottom w:val="0"/>
          <w:divBdr>
            <w:top w:val="none" w:sz="0" w:space="0" w:color="auto"/>
            <w:left w:val="none" w:sz="0" w:space="0" w:color="auto"/>
            <w:bottom w:val="none" w:sz="0" w:space="0" w:color="auto"/>
            <w:right w:val="none" w:sz="0" w:space="0" w:color="auto"/>
          </w:divBdr>
        </w:div>
      </w:divsChild>
    </w:div>
    <w:div w:id="1179463649">
      <w:bodyDiv w:val="1"/>
      <w:marLeft w:val="0"/>
      <w:marRight w:val="0"/>
      <w:marTop w:val="0"/>
      <w:marBottom w:val="0"/>
      <w:divBdr>
        <w:top w:val="none" w:sz="0" w:space="0" w:color="auto"/>
        <w:left w:val="none" w:sz="0" w:space="0" w:color="auto"/>
        <w:bottom w:val="none" w:sz="0" w:space="0" w:color="auto"/>
        <w:right w:val="none" w:sz="0" w:space="0" w:color="auto"/>
      </w:divBdr>
      <w:divsChild>
        <w:div w:id="1019553016">
          <w:marLeft w:val="0"/>
          <w:marRight w:val="0"/>
          <w:marTop w:val="0"/>
          <w:marBottom w:val="0"/>
          <w:divBdr>
            <w:top w:val="none" w:sz="0" w:space="0" w:color="auto"/>
            <w:left w:val="none" w:sz="0" w:space="0" w:color="auto"/>
            <w:bottom w:val="none" w:sz="0" w:space="0" w:color="auto"/>
            <w:right w:val="none" w:sz="0" w:space="0" w:color="auto"/>
          </w:divBdr>
        </w:div>
      </w:divsChild>
    </w:div>
    <w:div w:id="1180586833">
      <w:bodyDiv w:val="1"/>
      <w:marLeft w:val="0"/>
      <w:marRight w:val="0"/>
      <w:marTop w:val="0"/>
      <w:marBottom w:val="0"/>
      <w:divBdr>
        <w:top w:val="none" w:sz="0" w:space="0" w:color="auto"/>
        <w:left w:val="none" w:sz="0" w:space="0" w:color="auto"/>
        <w:bottom w:val="none" w:sz="0" w:space="0" w:color="auto"/>
        <w:right w:val="none" w:sz="0" w:space="0" w:color="auto"/>
      </w:divBdr>
    </w:div>
    <w:div w:id="1184326088">
      <w:bodyDiv w:val="1"/>
      <w:marLeft w:val="0"/>
      <w:marRight w:val="0"/>
      <w:marTop w:val="0"/>
      <w:marBottom w:val="0"/>
      <w:divBdr>
        <w:top w:val="none" w:sz="0" w:space="0" w:color="auto"/>
        <w:left w:val="none" w:sz="0" w:space="0" w:color="auto"/>
        <w:bottom w:val="none" w:sz="0" w:space="0" w:color="auto"/>
        <w:right w:val="none" w:sz="0" w:space="0" w:color="auto"/>
      </w:divBdr>
      <w:divsChild>
        <w:div w:id="1027875674">
          <w:marLeft w:val="0"/>
          <w:marRight w:val="0"/>
          <w:marTop w:val="0"/>
          <w:marBottom w:val="0"/>
          <w:divBdr>
            <w:top w:val="none" w:sz="0" w:space="0" w:color="auto"/>
            <w:left w:val="none" w:sz="0" w:space="0" w:color="auto"/>
            <w:bottom w:val="none" w:sz="0" w:space="0" w:color="auto"/>
            <w:right w:val="none" w:sz="0" w:space="0" w:color="auto"/>
          </w:divBdr>
        </w:div>
      </w:divsChild>
    </w:div>
    <w:div w:id="1194536240">
      <w:bodyDiv w:val="1"/>
      <w:marLeft w:val="0"/>
      <w:marRight w:val="0"/>
      <w:marTop w:val="0"/>
      <w:marBottom w:val="0"/>
      <w:divBdr>
        <w:top w:val="none" w:sz="0" w:space="0" w:color="auto"/>
        <w:left w:val="none" w:sz="0" w:space="0" w:color="auto"/>
        <w:bottom w:val="none" w:sz="0" w:space="0" w:color="auto"/>
        <w:right w:val="none" w:sz="0" w:space="0" w:color="auto"/>
      </w:divBdr>
      <w:divsChild>
        <w:div w:id="648048806">
          <w:marLeft w:val="0"/>
          <w:marRight w:val="0"/>
          <w:marTop w:val="0"/>
          <w:marBottom w:val="0"/>
          <w:divBdr>
            <w:top w:val="none" w:sz="0" w:space="0" w:color="auto"/>
            <w:left w:val="none" w:sz="0" w:space="0" w:color="auto"/>
            <w:bottom w:val="none" w:sz="0" w:space="0" w:color="auto"/>
            <w:right w:val="none" w:sz="0" w:space="0" w:color="auto"/>
          </w:divBdr>
        </w:div>
      </w:divsChild>
    </w:div>
    <w:div w:id="1240480798">
      <w:bodyDiv w:val="1"/>
      <w:marLeft w:val="0"/>
      <w:marRight w:val="0"/>
      <w:marTop w:val="0"/>
      <w:marBottom w:val="0"/>
      <w:divBdr>
        <w:top w:val="none" w:sz="0" w:space="0" w:color="auto"/>
        <w:left w:val="none" w:sz="0" w:space="0" w:color="auto"/>
        <w:bottom w:val="none" w:sz="0" w:space="0" w:color="auto"/>
        <w:right w:val="none" w:sz="0" w:space="0" w:color="auto"/>
      </w:divBdr>
      <w:divsChild>
        <w:div w:id="1901019049">
          <w:marLeft w:val="0"/>
          <w:marRight w:val="0"/>
          <w:marTop w:val="0"/>
          <w:marBottom w:val="0"/>
          <w:divBdr>
            <w:top w:val="none" w:sz="0" w:space="0" w:color="auto"/>
            <w:left w:val="none" w:sz="0" w:space="0" w:color="auto"/>
            <w:bottom w:val="none" w:sz="0" w:space="0" w:color="auto"/>
            <w:right w:val="none" w:sz="0" w:space="0" w:color="auto"/>
          </w:divBdr>
        </w:div>
      </w:divsChild>
    </w:div>
    <w:div w:id="1265767014">
      <w:bodyDiv w:val="1"/>
      <w:marLeft w:val="0"/>
      <w:marRight w:val="0"/>
      <w:marTop w:val="0"/>
      <w:marBottom w:val="0"/>
      <w:divBdr>
        <w:top w:val="none" w:sz="0" w:space="0" w:color="auto"/>
        <w:left w:val="none" w:sz="0" w:space="0" w:color="auto"/>
        <w:bottom w:val="none" w:sz="0" w:space="0" w:color="auto"/>
        <w:right w:val="none" w:sz="0" w:space="0" w:color="auto"/>
      </w:divBdr>
      <w:divsChild>
        <w:div w:id="1621259975">
          <w:marLeft w:val="0"/>
          <w:marRight w:val="0"/>
          <w:marTop w:val="0"/>
          <w:marBottom w:val="0"/>
          <w:divBdr>
            <w:top w:val="none" w:sz="0" w:space="0" w:color="auto"/>
            <w:left w:val="none" w:sz="0" w:space="0" w:color="auto"/>
            <w:bottom w:val="none" w:sz="0" w:space="0" w:color="auto"/>
            <w:right w:val="none" w:sz="0" w:space="0" w:color="auto"/>
          </w:divBdr>
        </w:div>
      </w:divsChild>
    </w:div>
    <w:div w:id="1268544052">
      <w:bodyDiv w:val="1"/>
      <w:marLeft w:val="0"/>
      <w:marRight w:val="0"/>
      <w:marTop w:val="0"/>
      <w:marBottom w:val="0"/>
      <w:divBdr>
        <w:top w:val="none" w:sz="0" w:space="0" w:color="auto"/>
        <w:left w:val="none" w:sz="0" w:space="0" w:color="auto"/>
        <w:bottom w:val="none" w:sz="0" w:space="0" w:color="auto"/>
        <w:right w:val="none" w:sz="0" w:space="0" w:color="auto"/>
      </w:divBdr>
      <w:divsChild>
        <w:div w:id="537939682">
          <w:marLeft w:val="0"/>
          <w:marRight w:val="0"/>
          <w:marTop w:val="0"/>
          <w:marBottom w:val="0"/>
          <w:divBdr>
            <w:top w:val="none" w:sz="0" w:space="0" w:color="auto"/>
            <w:left w:val="none" w:sz="0" w:space="0" w:color="auto"/>
            <w:bottom w:val="none" w:sz="0" w:space="0" w:color="auto"/>
            <w:right w:val="none" w:sz="0" w:space="0" w:color="auto"/>
          </w:divBdr>
        </w:div>
      </w:divsChild>
    </w:div>
    <w:div w:id="1280335010">
      <w:bodyDiv w:val="1"/>
      <w:marLeft w:val="0"/>
      <w:marRight w:val="0"/>
      <w:marTop w:val="0"/>
      <w:marBottom w:val="0"/>
      <w:divBdr>
        <w:top w:val="none" w:sz="0" w:space="0" w:color="auto"/>
        <w:left w:val="none" w:sz="0" w:space="0" w:color="auto"/>
        <w:bottom w:val="none" w:sz="0" w:space="0" w:color="auto"/>
        <w:right w:val="none" w:sz="0" w:space="0" w:color="auto"/>
      </w:divBdr>
    </w:div>
    <w:div w:id="1301577385">
      <w:bodyDiv w:val="1"/>
      <w:marLeft w:val="0"/>
      <w:marRight w:val="0"/>
      <w:marTop w:val="0"/>
      <w:marBottom w:val="0"/>
      <w:divBdr>
        <w:top w:val="none" w:sz="0" w:space="0" w:color="auto"/>
        <w:left w:val="none" w:sz="0" w:space="0" w:color="auto"/>
        <w:bottom w:val="none" w:sz="0" w:space="0" w:color="auto"/>
        <w:right w:val="none" w:sz="0" w:space="0" w:color="auto"/>
      </w:divBdr>
      <w:divsChild>
        <w:div w:id="1578900884">
          <w:marLeft w:val="0"/>
          <w:marRight w:val="0"/>
          <w:marTop w:val="0"/>
          <w:marBottom w:val="0"/>
          <w:divBdr>
            <w:top w:val="none" w:sz="0" w:space="0" w:color="auto"/>
            <w:left w:val="none" w:sz="0" w:space="0" w:color="auto"/>
            <w:bottom w:val="none" w:sz="0" w:space="0" w:color="auto"/>
            <w:right w:val="none" w:sz="0" w:space="0" w:color="auto"/>
          </w:divBdr>
        </w:div>
      </w:divsChild>
    </w:div>
    <w:div w:id="1306272925">
      <w:bodyDiv w:val="1"/>
      <w:marLeft w:val="0"/>
      <w:marRight w:val="0"/>
      <w:marTop w:val="0"/>
      <w:marBottom w:val="0"/>
      <w:divBdr>
        <w:top w:val="none" w:sz="0" w:space="0" w:color="auto"/>
        <w:left w:val="none" w:sz="0" w:space="0" w:color="auto"/>
        <w:bottom w:val="none" w:sz="0" w:space="0" w:color="auto"/>
        <w:right w:val="none" w:sz="0" w:space="0" w:color="auto"/>
      </w:divBdr>
      <w:divsChild>
        <w:div w:id="953636402">
          <w:marLeft w:val="0"/>
          <w:marRight w:val="0"/>
          <w:marTop w:val="0"/>
          <w:marBottom w:val="0"/>
          <w:divBdr>
            <w:top w:val="none" w:sz="0" w:space="0" w:color="auto"/>
            <w:left w:val="none" w:sz="0" w:space="0" w:color="auto"/>
            <w:bottom w:val="none" w:sz="0" w:space="0" w:color="auto"/>
            <w:right w:val="none" w:sz="0" w:space="0" w:color="auto"/>
          </w:divBdr>
        </w:div>
      </w:divsChild>
    </w:div>
    <w:div w:id="1308970072">
      <w:bodyDiv w:val="1"/>
      <w:marLeft w:val="0"/>
      <w:marRight w:val="0"/>
      <w:marTop w:val="0"/>
      <w:marBottom w:val="0"/>
      <w:divBdr>
        <w:top w:val="none" w:sz="0" w:space="0" w:color="auto"/>
        <w:left w:val="none" w:sz="0" w:space="0" w:color="auto"/>
        <w:bottom w:val="none" w:sz="0" w:space="0" w:color="auto"/>
        <w:right w:val="none" w:sz="0" w:space="0" w:color="auto"/>
      </w:divBdr>
      <w:divsChild>
        <w:div w:id="657274185">
          <w:marLeft w:val="0"/>
          <w:marRight w:val="0"/>
          <w:marTop w:val="0"/>
          <w:marBottom w:val="0"/>
          <w:divBdr>
            <w:top w:val="none" w:sz="0" w:space="0" w:color="auto"/>
            <w:left w:val="none" w:sz="0" w:space="0" w:color="auto"/>
            <w:bottom w:val="none" w:sz="0" w:space="0" w:color="auto"/>
            <w:right w:val="none" w:sz="0" w:space="0" w:color="auto"/>
          </w:divBdr>
        </w:div>
      </w:divsChild>
    </w:div>
    <w:div w:id="1312978004">
      <w:bodyDiv w:val="1"/>
      <w:marLeft w:val="0"/>
      <w:marRight w:val="0"/>
      <w:marTop w:val="0"/>
      <w:marBottom w:val="0"/>
      <w:divBdr>
        <w:top w:val="none" w:sz="0" w:space="0" w:color="auto"/>
        <w:left w:val="none" w:sz="0" w:space="0" w:color="auto"/>
        <w:bottom w:val="none" w:sz="0" w:space="0" w:color="auto"/>
        <w:right w:val="none" w:sz="0" w:space="0" w:color="auto"/>
      </w:divBdr>
      <w:divsChild>
        <w:div w:id="560991745">
          <w:marLeft w:val="0"/>
          <w:marRight w:val="0"/>
          <w:marTop w:val="0"/>
          <w:marBottom w:val="0"/>
          <w:divBdr>
            <w:top w:val="none" w:sz="0" w:space="0" w:color="auto"/>
            <w:left w:val="none" w:sz="0" w:space="0" w:color="auto"/>
            <w:bottom w:val="none" w:sz="0" w:space="0" w:color="auto"/>
            <w:right w:val="none" w:sz="0" w:space="0" w:color="auto"/>
          </w:divBdr>
        </w:div>
      </w:divsChild>
    </w:div>
    <w:div w:id="1334409730">
      <w:bodyDiv w:val="1"/>
      <w:marLeft w:val="0"/>
      <w:marRight w:val="0"/>
      <w:marTop w:val="0"/>
      <w:marBottom w:val="0"/>
      <w:divBdr>
        <w:top w:val="none" w:sz="0" w:space="0" w:color="auto"/>
        <w:left w:val="none" w:sz="0" w:space="0" w:color="auto"/>
        <w:bottom w:val="none" w:sz="0" w:space="0" w:color="auto"/>
        <w:right w:val="none" w:sz="0" w:space="0" w:color="auto"/>
      </w:divBdr>
      <w:divsChild>
        <w:div w:id="403181047">
          <w:marLeft w:val="0"/>
          <w:marRight w:val="0"/>
          <w:marTop w:val="0"/>
          <w:marBottom w:val="0"/>
          <w:divBdr>
            <w:top w:val="none" w:sz="0" w:space="0" w:color="auto"/>
            <w:left w:val="none" w:sz="0" w:space="0" w:color="auto"/>
            <w:bottom w:val="none" w:sz="0" w:space="0" w:color="auto"/>
            <w:right w:val="none" w:sz="0" w:space="0" w:color="auto"/>
          </w:divBdr>
        </w:div>
      </w:divsChild>
    </w:div>
    <w:div w:id="1340497610">
      <w:bodyDiv w:val="1"/>
      <w:marLeft w:val="0"/>
      <w:marRight w:val="0"/>
      <w:marTop w:val="0"/>
      <w:marBottom w:val="0"/>
      <w:divBdr>
        <w:top w:val="none" w:sz="0" w:space="0" w:color="auto"/>
        <w:left w:val="none" w:sz="0" w:space="0" w:color="auto"/>
        <w:bottom w:val="none" w:sz="0" w:space="0" w:color="auto"/>
        <w:right w:val="none" w:sz="0" w:space="0" w:color="auto"/>
      </w:divBdr>
      <w:divsChild>
        <w:div w:id="1609505976">
          <w:marLeft w:val="0"/>
          <w:marRight w:val="0"/>
          <w:marTop w:val="0"/>
          <w:marBottom w:val="0"/>
          <w:divBdr>
            <w:top w:val="none" w:sz="0" w:space="0" w:color="auto"/>
            <w:left w:val="none" w:sz="0" w:space="0" w:color="auto"/>
            <w:bottom w:val="none" w:sz="0" w:space="0" w:color="auto"/>
            <w:right w:val="none" w:sz="0" w:space="0" w:color="auto"/>
          </w:divBdr>
        </w:div>
      </w:divsChild>
    </w:div>
    <w:div w:id="1364477968">
      <w:bodyDiv w:val="1"/>
      <w:marLeft w:val="0"/>
      <w:marRight w:val="0"/>
      <w:marTop w:val="0"/>
      <w:marBottom w:val="0"/>
      <w:divBdr>
        <w:top w:val="none" w:sz="0" w:space="0" w:color="auto"/>
        <w:left w:val="none" w:sz="0" w:space="0" w:color="auto"/>
        <w:bottom w:val="none" w:sz="0" w:space="0" w:color="auto"/>
        <w:right w:val="none" w:sz="0" w:space="0" w:color="auto"/>
      </w:divBdr>
      <w:divsChild>
        <w:div w:id="266691907">
          <w:marLeft w:val="0"/>
          <w:marRight w:val="0"/>
          <w:marTop w:val="0"/>
          <w:marBottom w:val="0"/>
          <w:divBdr>
            <w:top w:val="none" w:sz="0" w:space="0" w:color="auto"/>
            <w:left w:val="none" w:sz="0" w:space="0" w:color="auto"/>
            <w:bottom w:val="none" w:sz="0" w:space="0" w:color="auto"/>
            <w:right w:val="none" w:sz="0" w:space="0" w:color="auto"/>
          </w:divBdr>
        </w:div>
      </w:divsChild>
    </w:div>
    <w:div w:id="1382172459">
      <w:bodyDiv w:val="1"/>
      <w:marLeft w:val="0"/>
      <w:marRight w:val="0"/>
      <w:marTop w:val="0"/>
      <w:marBottom w:val="0"/>
      <w:divBdr>
        <w:top w:val="none" w:sz="0" w:space="0" w:color="auto"/>
        <w:left w:val="none" w:sz="0" w:space="0" w:color="auto"/>
        <w:bottom w:val="none" w:sz="0" w:space="0" w:color="auto"/>
        <w:right w:val="none" w:sz="0" w:space="0" w:color="auto"/>
      </w:divBdr>
      <w:divsChild>
        <w:div w:id="57483885">
          <w:marLeft w:val="0"/>
          <w:marRight w:val="0"/>
          <w:marTop w:val="0"/>
          <w:marBottom w:val="0"/>
          <w:divBdr>
            <w:top w:val="none" w:sz="0" w:space="0" w:color="auto"/>
            <w:left w:val="none" w:sz="0" w:space="0" w:color="auto"/>
            <w:bottom w:val="none" w:sz="0" w:space="0" w:color="auto"/>
            <w:right w:val="none" w:sz="0" w:space="0" w:color="auto"/>
          </w:divBdr>
        </w:div>
      </w:divsChild>
    </w:div>
    <w:div w:id="1386879666">
      <w:bodyDiv w:val="1"/>
      <w:marLeft w:val="0"/>
      <w:marRight w:val="0"/>
      <w:marTop w:val="0"/>
      <w:marBottom w:val="0"/>
      <w:divBdr>
        <w:top w:val="none" w:sz="0" w:space="0" w:color="auto"/>
        <w:left w:val="none" w:sz="0" w:space="0" w:color="auto"/>
        <w:bottom w:val="none" w:sz="0" w:space="0" w:color="auto"/>
        <w:right w:val="none" w:sz="0" w:space="0" w:color="auto"/>
      </w:divBdr>
      <w:divsChild>
        <w:div w:id="419371442">
          <w:marLeft w:val="0"/>
          <w:marRight w:val="0"/>
          <w:marTop w:val="0"/>
          <w:marBottom w:val="0"/>
          <w:divBdr>
            <w:top w:val="none" w:sz="0" w:space="0" w:color="auto"/>
            <w:left w:val="none" w:sz="0" w:space="0" w:color="auto"/>
            <w:bottom w:val="none" w:sz="0" w:space="0" w:color="auto"/>
            <w:right w:val="none" w:sz="0" w:space="0" w:color="auto"/>
          </w:divBdr>
        </w:div>
      </w:divsChild>
    </w:div>
    <w:div w:id="1390302468">
      <w:bodyDiv w:val="1"/>
      <w:marLeft w:val="0"/>
      <w:marRight w:val="0"/>
      <w:marTop w:val="0"/>
      <w:marBottom w:val="0"/>
      <w:divBdr>
        <w:top w:val="none" w:sz="0" w:space="0" w:color="auto"/>
        <w:left w:val="none" w:sz="0" w:space="0" w:color="auto"/>
        <w:bottom w:val="none" w:sz="0" w:space="0" w:color="auto"/>
        <w:right w:val="none" w:sz="0" w:space="0" w:color="auto"/>
      </w:divBdr>
      <w:divsChild>
        <w:div w:id="1054156851">
          <w:marLeft w:val="0"/>
          <w:marRight w:val="0"/>
          <w:marTop w:val="0"/>
          <w:marBottom w:val="0"/>
          <w:divBdr>
            <w:top w:val="none" w:sz="0" w:space="0" w:color="auto"/>
            <w:left w:val="none" w:sz="0" w:space="0" w:color="auto"/>
            <w:bottom w:val="none" w:sz="0" w:space="0" w:color="auto"/>
            <w:right w:val="none" w:sz="0" w:space="0" w:color="auto"/>
          </w:divBdr>
        </w:div>
      </w:divsChild>
    </w:div>
    <w:div w:id="1391229666">
      <w:bodyDiv w:val="1"/>
      <w:marLeft w:val="0"/>
      <w:marRight w:val="0"/>
      <w:marTop w:val="0"/>
      <w:marBottom w:val="0"/>
      <w:divBdr>
        <w:top w:val="none" w:sz="0" w:space="0" w:color="auto"/>
        <w:left w:val="none" w:sz="0" w:space="0" w:color="auto"/>
        <w:bottom w:val="none" w:sz="0" w:space="0" w:color="auto"/>
        <w:right w:val="none" w:sz="0" w:space="0" w:color="auto"/>
      </w:divBdr>
      <w:divsChild>
        <w:div w:id="374623186">
          <w:marLeft w:val="0"/>
          <w:marRight w:val="0"/>
          <w:marTop w:val="0"/>
          <w:marBottom w:val="0"/>
          <w:divBdr>
            <w:top w:val="none" w:sz="0" w:space="0" w:color="auto"/>
            <w:left w:val="none" w:sz="0" w:space="0" w:color="auto"/>
            <w:bottom w:val="none" w:sz="0" w:space="0" w:color="auto"/>
            <w:right w:val="none" w:sz="0" w:space="0" w:color="auto"/>
          </w:divBdr>
        </w:div>
      </w:divsChild>
    </w:div>
    <w:div w:id="1409108100">
      <w:bodyDiv w:val="1"/>
      <w:marLeft w:val="0"/>
      <w:marRight w:val="0"/>
      <w:marTop w:val="0"/>
      <w:marBottom w:val="0"/>
      <w:divBdr>
        <w:top w:val="none" w:sz="0" w:space="0" w:color="auto"/>
        <w:left w:val="none" w:sz="0" w:space="0" w:color="auto"/>
        <w:bottom w:val="none" w:sz="0" w:space="0" w:color="auto"/>
        <w:right w:val="none" w:sz="0" w:space="0" w:color="auto"/>
      </w:divBdr>
      <w:divsChild>
        <w:div w:id="1824277154">
          <w:marLeft w:val="0"/>
          <w:marRight w:val="0"/>
          <w:marTop w:val="0"/>
          <w:marBottom w:val="0"/>
          <w:divBdr>
            <w:top w:val="none" w:sz="0" w:space="0" w:color="auto"/>
            <w:left w:val="none" w:sz="0" w:space="0" w:color="auto"/>
            <w:bottom w:val="none" w:sz="0" w:space="0" w:color="auto"/>
            <w:right w:val="none" w:sz="0" w:space="0" w:color="auto"/>
          </w:divBdr>
        </w:div>
      </w:divsChild>
    </w:div>
    <w:div w:id="1412509070">
      <w:bodyDiv w:val="1"/>
      <w:marLeft w:val="0"/>
      <w:marRight w:val="0"/>
      <w:marTop w:val="0"/>
      <w:marBottom w:val="0"/>
      <w:divBdr>
        <w:top w:val="none" w:sz="0" w:space="0" w:color="auto"/>
        <w:left w:val="none" w:sz="0" w:space="0" w:color="auto"/>
        <w:bottom w:val="none" w:sz="0" w:space="0" w:color="auto"/>
        <w:right w:val="none" w:sz="0" w:space="0" w:color="auto"/>
      </w:divBdr>
      <w:divsChild>
        <w:div w:id="451170235">
          <w:marLeft w:val="0"/>
          <w:marRight w:val="0"/>
          <w:marTop w:val="0"/>
          <w:marBottom w:val="0"/>
          <w:divBdr>
            <w:top w:val="none" w:sz="0" w:space="0" w:color="auto"/>
            <w:left w:val="none" w:sz="0" w:space="0" w:color="auto"/>
            <w:bottom w:val="none" w:sz="0" w:space="0" w:color="auto"/>
            <w:right w:val="none" w:sz="0" w:space="0" w:color="auto"/>
          </w:divBdr>
        </w:div>
      </w:divsChild>
    </w:div>
    <w:div w:id="1413119925">
      <w:bodyDiv w:val="1"/>
      <w:marLeft w:val="0"/>
      <w:marRight w:val="0"/>
      <w:marTop w:val="0"/>
      <w:marBottom w:val="0"/>
      <w:divBdr>
        <w:top w:val="none" w:sz="0" w:space="0" w:color="auto"/>
        <w:left w:val="none" w:sz="0" w:space="0" w:color="auto"/>
        <w:bottom w:val="none" w:sz="0" w:space="0" w:color="auto"/>
        <w:right w:val="none" w:sz="0" w:space="0" w:color="auto"/>
      </w:divBdr>
      <w:divsChild>
        <w:div w:id="662777398">
          <w:marLeft w:val="0"/>
          <w:marRight w:val="0"/>
          <w:marTop w:val="0"/>
          <w:marBottom w:val="0"/>
          <w:divBdr>
            <w:top w:val="none" w:sz="0" w:space="0" w:color="auto"/>
            <w:left w:val="none" w:sz="0" w:space="0" w:color="auto"/>
            <w:bottom w:val="none" w:sz="0" w:space="0" w:color="auto"/>
            <w:right w:val="none" w:sz="0" w:space="0" w:color="auto"/>
          </w:divBdr>
        </w:div>
      </w:divsChild>
    </w:div>
    <w:div w:id="1422869433">
      <w:bodyDiv w:val="1"/>
      <w:marLeft w:val="0"/>
      <w:marRight w:val="0"/>
      <w:marTop w:val="0"/>
      <w:marBottom w:val="0"/>
      <w:divBdr>
        <w:top w:val="none" w:sz="0" w:space="0" w:color="auto"/>
        <w:left w:val="none" w:sz="0" w:space="0" w:color="auto"/>
        <w:bottom w:val="none" w:sz="0" w:space="0" w:color="auto"/>
        <w:right w:val="none" w:sz="0" w:space="0" w:color="auto"/>
      </w:divBdr>
      <w:divsChild>
        <w:div w:id="21250445">
          <w:marLeft w:val="0"/>
          <w:marRight w:val="0"/>
          <w:marTop w:val="0"/>
          <w:marBottom w:val="0"/>
          <w:divBdr>
            <w:top w:val="none" w:sz="0" w:space="0" w:color="auto"/>
            <w:left w:val="none" w:sz="0" w:space="0" w:color="auto"/>
            <w:bottom w:val="none" w:sz="0" w:space="0" w:color="auto"/>
            <w:right w:val="none" w:sz="0" w:space="0" w:color="auto"/>
          </w:divBdr>
        </w:div>
      </w:divsChild>
    </w:div>
    <w:div w:id="1484615954">
      <w:bodyDiv w:val="1"/>
      <w:marLeft w:val="0"/>
      <w:marRight w:val="0"/>
      <w:marTop w:val="0"/>
      <w:marBottom w:val="0"/>
      <w:divBdr>
        <w:top w:val="none" w:sz="0" w:space="0" w:color="auto"/>
        <w:left w:val="none" w:sz="0" w:space="0" w:color="auto"/>
        <w:bottom w:val="none" w:sz="0" w:space="0" w:color="auto"/>
        <w:right w:val="none" w:sz="0" w:space="0" w:color="auto"/>
      </w:divBdr>
      <w:divsChild>
        <w:div w:id="588737472">
          <w:marLeft w:val="0"/>
          <w:marRight w:val="0"/>
          <w:marTop w:val="0"/>
          <w:marBottom w:val="0"/>
          <w:divBdr>
            <w:top w:val="none" w:sz="0" w:space="0" w:color="auto"/>
            <w:left w:val="none" w:sz="0" w:space="0" w:color="auto"/>
            <w:bottom w:val="none" w:sz="0" w:space="0" w:color="auto"/>
            <w:right w:val="none" w:sz="0" w:space="0" w:color="auto"/>
          </w:divBdr>
        </w:div>
      </w:divsChild>
    </w:div>
    <w:div w:id="1487279630">
      <w:bodyDiv w:val="1"/>
      <w:marLeft w:val="0"/>
      <w:marRight w:val="0"/>
      <w:marTop w:val="0"/>
      <w:marBottom w:val="0"/>
      <w:divBdr>
        <w:top w:val="none" w:sz="0" w:space="0" w:color="auto"/>
        <w:left w:val="none" w:sz="0" w:space="0" w:color="auto"/>
        <w:bottom w:val="none" w:sz="0" w:space="0" w:color="auto"/>
        <w:right w:val="none" w:sz="0" w:space="0" w:color="auto"/>
      </w:divBdr>
      <w:divsChild>
        <w:div w:id="1588542737">
          <w:marLeft w:val="0"/>
          <w:marRight w:val="0"/>
          <w:marTop w:val="0"/>
          <w:marBottom w:val="0"/>
          <w:divBdr>
            <w:top w:val="none" w:sz="0" w:space="0" w:color="auto"/>
            <w:left w:val="none" w:sz="0" w:space="0" w:color="auto"/>
            <w:bottom w:val="none" w:sz="0" w:space="0" w:color="auto"/>
            <w:right w:val="none" w:sz="0" w:space="0" w:color="auto"/>
          </w:divBdr>
        </w:div>
      </w:divsChild>
    </w:div>
    <w:div w:id="1500583077">
      <w:bodyDiv w:val="1"/>
      <w:marLeft w:val="0"/>
      <w:marRight w:val="0"/>
      <w:marTop w:val="0"/>
      <w:marBottom w:val="0"/>
      <w:divBdr>
        <w:top w:val="none" w:sz="0" w:space="0" w:color="auto"/>
        <w:left w:val="none" w:sz="0" w:space="0" w:color="auto"/>
        <w:bottom w:val="none" w:sz="0" w:space="0" w:color="auto"/>
        <w:right w:val="none" w:sz="0" w:space="0" w:color="auto"/>
      </w:divBdr>
      <w:divsChild>
        <w:div w:id="920870350">
          <w:marLeft w:val="0"/>
          <w:marRight w:val="0"/>
          <w:marTop w:val="0"/>
          <w:marBottom w:val="0"/>
          <w:divBdr>
            <w:top w:val="none" w:sz="0" w:space="0" w:color="auto"/>
            <w:left w:val="none" w:sz="0" w:space="0" w:color="auto"/>
            <w:bottom w:val="none" w:sz="0" w:space="0" w:color="auto"/>
            <w:right w:val="none" w:sz="0" w:space="0" w:color="auto"/>
          </w:divBdr>
        </w:div>
      </w:divsChild>
    </w:div>
    <w:div w:id="1541237660">
      <w:bodyDiv w:val="1"/>
      <w:marLeft w:val="0"/>
      <w:marRight w:val="0"/>
      <w:marTop w:val="0"/>
      <w:marBottom w:val="0"/>
      <w:divBdr>
        <w:top w:val="none" w:sz="0" w:space="0" w:color="auto"/>
        <w:left w:val="none" w:sz="0" w:space="0" w:color="auto"/>
        <w:bottom w:val="none" w:sz="0" w:space="0" w:color="auto"/>
        <w:right w:val="none" w:sz="0" w:space="0" w:color="auto"/>
      </w:divBdr>
      <w:divsChild>
        <w:div w:id="562982849">
          <w:marLeft w:val="0"/>
          <w:marRight w:val="0"/>
          <w:marTop w:val="0"/>
          <w:marBottom w:val="0"/>
          <w:divBdr>
            <w:top w:val="none" w:sz="0" w:space="0" w:color="auto"/>
            <w:left w:val="none" w:sz="0" w:space="0" w:color="auto"/>
            <w:bottom w:val="none" w:sz="0" w:space="0" w:color="auto"/>
            <w:right w:val="none" w:sz="0" w:space="0" w:color="auto"/>
          </w:divBdr>
        </w:div>
      </w:divsChild>
    </w:div>
    <w:div w:id="1560940923">
      <w:bodyDiv w:val="1"/>
      <w:marLeft w:val="0"/>
      <w:marRight w:val="0"/>
      <w:marTop w:val="0"/>
      <w:marBottom w:val="0"/>
      <w:divBdr>
        <w:top w:val="none" w:sz="0" w:space="0" w:color="auto"/>
        <w:left w:val="none" w:sz="0" w:space="0" w:color="auto"/>
        <w:bottom w:val="none" w:sz="0" w:space="0" w:color="auto"/>
        <w:right w:val="none" w:sz="0" w:space="0" w:color="auto"/>
      </w:divBdr>
      <w:divsChild>
        <w:div w:id="945388608">
          <w:marLeft w:val="0"/>
          <w:marRight w:val="0"/>
          <w:marTop w:val="0"/>
          <w:marBottom w:val="0"/>
          <w:divBdr>
            <w:top w:val="none" w:sz="0" w:space="0" w:color="auto"/>
            <w:left w:val="none" w:sz="0" w:space="0" w:color="auto"/>
            <w:bottom w:val="none" w:sz="0" w:space="0" w:color="auto"/>
            <w:right w:val="none" w:sz="0" w:space="0" w:color="auto"/>
          </w:divBdr>
        </w:div>
      </w:divsChild>
    </w:div>
    <w:div w:id="1561330135">
      <w:bodyDiv w:val="1"/>
      <w:marLeft w:val="0"/>
      <w:marRight w:val="0"/>
      <w:marTop w:val="0"/>
      <w:marBottom w:val="0"/>
      <w:divBdr>
        <w:top w:val="none" w:sz="0" w:space="0" w:color="auto"/>
        <w:left w:val="none" w:sz="0" w:space="0" w:color="auto"/>
        <w:bottom w:val="none" w:sz="0" w:space="0" w:color="auto"/>
        <w:right w:val="none" w:sz="0" w:space="0" w:color="auto"/>
      </w:divBdr>
      <w:divsChild>
        <w:div w:id="1805809041">
          <w:marLeft w:val="0"/>
          <w:marRight w:val="0"/>
          <w:marTop w:val="0"/>
          <w:marBottom w:val="0"/>
          <w:divBdr>
            <w:top w:val="none" w:sz="0" w:space="0" w:color="auto"/>
            <w:left w:val="none" w:sz="0" w:space="0" w:color="auto"/>
            <w:bottom w:val="none" w:sz="0" w:space="0" w:color="auto"/>
            <w:right w:val="none" w:sz="0" w:space="0" w:color="auto"/>
          </w:divBdr>
        </w:div>
      </w:divsChild>
    </w:div>
    <w:div w:id="1569531920">
      <w:bodyDiv w:val="1"/>
      <w:marLeft w:val="0"/>
      <w:marRight w:val="0"/>
      <w:marTop w:val="0"/>
      <w:marBottom w:val="0"/>
      <w:divBdr>
        <w:top w:val="none" w:sz="0" w:space="0" w:color="auto"/>
        <w:left w:val="none" w:sz="0" w:space="0" w:color="auto"/>
        <w:bottom w:val="none" w:sz="0" w:space="0" w:color="auto"/>
        <w:right w:val="none" w:sz="0" w:space="0" w:color="auto"/>
      </w:divBdr>
      <w:divsChild>
        <w:div w:id="645666026">
          <w:marLeft w:val="0"/>
          <w:marRight w:val="0"/>
          <w:marTop w:val="0"/>
          <w:marBottom w:val="0"/>
          <w:divBdr>
            <w:top w:val="none" w:sz="0" w:space="0" w:color="auto"/>
            <w:left w:val="none" w:sz="0" w:space="0" w:color="auto"/>
            <w:bottom w:val="none" w:sz="0" w:space="0" w:color="auto"/>
            <w:right w:val="none" w:sz="0" w:space="0" w:color="auto"/>
          </w:divBdr>
        </w:div>
      </w:divsChild>
    </w:div>
    <w:div w:id="1589004484">
      <w:bodyDiv w:val="1"/>
      <w:marLeft w:val="0"/>
      <w:marRight w:val="0"/>
      <w:marTop w:val="0"/>
      <w:marBottom w:val="0"/>
      <w:divBdr>
        <w:top w:val="none" w:sz="0" w:space="0" w:color="auto"/>
        <w:left w:val="none" w:sz="0" w:space="0" w:color="auto"/>
        <w:bottom w:val="none" w:sz="0" w:space="0" w:color="auto"/>
        <w:right w:val="none" w:sz="0" w:space="0" w:color="auto"/>
      </w:divBdr>
      <w:divsChild>
        <w:div w:id="1978022868">
          <w:marLeft w:val="0"/>
          <w:marRight w:val="0"/>
          <w:marTop w:val="0"/>
          <w:marBottom w:val="0"/>
          <w:divBdr>
            <w:top w:val="none" w:sz="0" w:space="0" w:color="auto"/>
            <w:left w:val="none" w:sz="0" w:space="0" w:color="auto"/>
            <w:bottom w:val="none" w:sz="0" w:space="0" w:color="auto"/>
            <w:right w:val="none" w:sz="0" w:space="0" w:color="auto"/>
          </w:divBdr>
        </w:div>
      </w:divsChild>
    </w:div>
    <w:div w:id="1593778730">
      <w:bodyDiv w:val="1"/>
      <w:marLeft w:val="0"/>
      <w:marRight w:val="0"/>
      <w:marTop w:val="0"/>
      <w:marBottom w:val="0"/>
      <w:divBdr>
        <w:top w:val="none" w:sz="0" w:space="0" w:color="auto"/>
        <w:left w:val="none" w:sz="0" w:space="0" w:color="auto"/>
        <w:bottom w:val="none" w:sz="0" w:space="0" w:color="auto"/>
        <w:right w:val="none" w:sz="0" w:space="0" w:color="auto"/>
      </w:divBdr>
      <w:divsChild>
        <w:div w:id="530266479">
          <w:marLeft w:val="0"/>
          <w:marRight w:val="0"/>
          <w:marTop w:val="0"/>
          <w:marBottom w:val="0"/>
          <w:divBdr>
            <w:top w:val="none" w:sz="0" w:space="0" w:color="auto"/>
            <w:left w:val="none" w:sz="0" w:space="0" w:color="auto"/>
            <w:bottom w:val="none" w:sz="0" w:space="0" w:color="auto"/>
            <w:right w:val="none" w:sz="0" w:space="0" w:color="auto"/>
          </w:divBdr>
        </w:div>
      </w:divsChild>
    </w:div>
    <w:div w:id="1609434625">
      <w:bodyDiv w:val="1"/>
      <w:marLeft w:val="0"/>
      <w:marRight w:val="0"/>
      <w:marTop w:val="0"/>
      <w:marBottom w:val="0"/>
      <w:divBdr>
        <w:top w:val="none" w:sz="0" w:space="0" w:color="auto"/>
        <w:left w:val="none" w:sz="0" w:space="0" w:color="auto"/>
        <w:bottom w:val="none" w:sz="0" w:space="0" w:color="auto"/>
        <w:right w:val="none" w:sz="0" w:space="0" w:color="auto"/>
      </w:divBdr>
    </w:div>
    <w:div w:id="1629504248">
      <w:bodyDiv w:val="1"/>
      <w:marLeft w:val="0"/>
      <w:marRight w:val="0"/>
      <w:marTop w:val="0"/>
      <w:marBottom w:val="0"/>
      <w:divBdr>
        <w:top w:val="none" w:sz="0" w:space="0" w:color="auto"/>
        <w:left w:val="none" w:sz="0" w:space="0" w:color="auto"/>
        <w:bottom w:val="none" w:sz="0" w:space="0" w:color="auto"/>
        <w:right w:val="none" w:sz="0" w:space="0" w:color="auto"/>
      </w:divBdr>
      <w:divsChild>
        <w:div w:id="2081753034">
          <w:marLeft w:val="0"/>
          <w:marRight w:val="0"/>
          <w:marTop w:val="0"/>
          <w:marBottom w:val="0"/>
          <w:divBdr>
            <w:top w:val="none" w:sz="0" w:space="0" w:color="auto"/>
            <w:left w:val="none" w:sz="0" w:space="0" w:color="auto"/>
            <w:bottom w:val="none" w:sz="0" w:space="0" w:color="auto"/>
            <w:right w:val="none" w:sz="0" w:space="0" w:color="auto"/>
          </w:divBdr>
        </w:div>
      </w:divsChild>
    </w:div>
    <w:div w:id="1630621253">
      <w:bodyDiv w:val="1"/>
      <w:marLeft w:val="0"/>
      <w:marRight w:val="0"/>
      <w:marTop w:val="0"/>
      <w:marBottom w:val="0"/>
      <w:divBdr>
        <w:top w:val="none" w:sz="0" w:space="0" w:color="auto"/>
        <w:left w:val="none" w:sz="0" w:space="0" w:color="auto"/>
        <w:bottom w:val="none" w:sz="0" w:space="0" w:color="auto"/>
        <w:right w:val="none" w:sz="0" w:space="0" w:color="auto"/>
      </w:divBdr>
      <w:divsChild>
        <w:div w:id="726761026">
          <w:marLeft w:val="0"/>
          <w:marRight w:val="0"/>
          <w:marTop w:val="0"/>
          <w:marBottom w:val="0"/>
          <w:divBdr>
            <w:top w:val="none" w:sz="0" w:space="0" w:color="auto"/>
            <w:left w:val="none" w:sz="0" w:space="0" w:color="auto"/>
            <w:bottom w:val="none" w:sz="0" w:space="0" w:color="auto"/>
            <w:right w:val="none" w:sz="0" w:space="0" w:color="auto"/>
          </w:divBdr>
        </w:div>
      </w:divsChild>
    </w:div>
    <w:div w:id="1633364597">
      <w:bodyDiv w:val="1"/>
      <w:marLeft w:val="0"/>
      <w:marRight w:val="0"/>
      <w:marTop w:val="0"/>
      <w:marBottom w:val="0"/>
      <w:divBdr>
        <w:top w:val="none" w:sz="0" w:space="0" w:color="auto"/>
        <w:left w:val="none" w:sz="0" w:space="0" w:color="auto"/>
        <w:bottom w:val="none" w:sz="0" w:space="0" w:color="auto"/>
        <w:right w:val="none" w:sz="0" w:space="0" w:color="auto"/>
      </w:divBdr>
      <w:divsChild>
        <w:div w:id="535238323">
          <w:marLeft w:val="0"/>
          <w:marRight w:val="0"/>
          <w:marTop w:val="0"/>
          <w:marBottom w:val="0"/>
          <w:divBdr>
            <w:top w:val="none" w:sz="0" w:space="0" w:color="auto"/>
            <w:left w:val="none" w:sz="0" w:space="0" w:color="auto"/>
            <w:bottom w:val="none" w:sz="0" w:space="0" w:color="auto"/>
            <w:right w:val="none" w:sz="0" w:space="0" w:color="auto"/>
          </w:divBdr>
        </w:div>
      </w:divsChild>
    </w:div>
    <w:div w:id="1635601358">
      <w:bodyDiv w:val="1"/>
      <w:marLeft w:val="0"/>
      <w:marRight w:val="0"/>
      <w:marTop w:val="0"/>
      <w:marBottom w:val="0"/>
      <w:divBdr>
        <w:top w:val="none" w:sz="0" w:space="0" w:color="auto"/>
        <w:left w:val="none" w:sz="0" w:space="0" w:color="auto"/>
        <w:bottom w:val="none" w:sz="0" w:space="0" w:color="auto"/>
        <w:right w:val="none" w:sz="0" w:space="0" w:color="auto"/>
      </w:divBdr>
      <w:divsChild>
        <w:div w:id="1555313687">
          <w:marLeft w:val="0"/>
          <w:marRight w:val="0"/>
          <w:marTop w:val="0"/>
          <w:marBottom w:val="0"/>
          <w:divBdr>
            <w:top w:val="none" w:sz="0" w:space="0" w:color="auto"/>
            <w:left w:val="none" w:sz="0" w:space="0" w:color="auto"/>
            <w:bottom w:val="none" w:sz="0" w:space="0" w:color="auto"/>
            <w:right w:val="none" w:sz="0" w:space="0" w:color="auto"/>
          </w:divBdr>
        </w:div>
      </w:divsChild>
    </w:div>
    <w:div w:id="1638222511">
      <w:bodyDiv w:val="1"/>
      <w:marLeft w:val="0"/>
      <w:marRight w:val="0"/>
      <w:marTop w:val="0"/>
      <w:marBottom w:val="0"/>
      <w:divBdr>
        <w:top w:val="none" w:sz="0" w:space="0" w:color="auto"/>
        <w:left w:val="none" w:sz="0" w:space="0" w:color="auto"/>
        <w:bottom w:val="none" w:sz="0" w:space="0" w:color="auto"/>
        <w:right w:val="none" w:sz="0" w:space="0" w:color="auto"/>
      </w:divBdr>
      <w:divsChild>
        <w:div w:id="1838693389">
          <w:marLeft w:val="0"/>
          <w:marRight w:val="0"/>
          <w:marTop w:val="0"/>
          <w:marBottom w:val="0"/>
          <w:divBdr>
            <w:top w:val="none" w:sz="0" w:space="0" w:color="auto"/>
            <w:left w:val="none" w:sz="0" w:space="0" w:color="auto"/>
            <w:bottom w:val="none" w:sz="0" w:space="0" w:color="auto"/>
            <w:right w:val="none" w:sz="0" w:space="0" w:color="auto"/>
          </w:divBdr>
        </w:div>
      </w:divsChild>
    </w:div>
    <w:div w:id="1682507868">
      <w:bodyDiv w:val="1"/>
      <w:marLeft w:val="0"/>
      <w:marRight w:val="0"/>
      <w:marTop w:val="0"/>
      <w:marBottom w:val="0"/>
      <w:divBdr>
        <w:top w:val="none" w:sz="0" w:space="0" w:color="auto"/>
        <w:left w:val="none" w:sz="0" w:space="0" w:color="auto"/>
        <w:bottom w:val="none" w:sz="0" w:space="0" w:color="auto"/>
        <w:right w:val="none" w:sz="0" w:space="0" w:color="auto"/>
      </w:divBdr>
      <w:divsChild>
        <w:div w:id="2096392942">
          <w:marLeft w:val="0"/>
          <w:marRight w:val="0"/>
          <w:marTop w:val="0"/>
          <w:marBottom w:val="0"/>
          <w:divBdr>
            <w:top w:val="none" w:sz="0" w:space="0" w:color="auto"/>
            <w:left w:val="none" w:sz="0" w:space="0" w:color="auto"/>
            <w:bottom w:val="none" w:sz="0" w:space="0" w:color="auto"/>
            <w:right w:val="none" w:sz="0" w:space="0" w:color="auto"/>
          </w:divBdr>
        </w:div>
      </w:divsChild>
    </w:div>
    <w:div w:id="1732579316">
      <w:bodyDiv w:val="1"/>
      <w:marLeft w:val="0"/>
      <w:marRight w:val="0"/>
      <w:marTop w:val="0"/>
      <w:marBottom w:val="0"/>
      <w:divBdr>
        <w:top w:val="none" w:sz="0" w:space="0" w:color="auto"/>
        <w:left w:val="none" w:sz="0" w:space="0" w:color="auto"/>
        <w:bottom w:val="none" w:sz="0" w:space="0" w:color="auto"/>
        <w:right w:val="none" w:sz="0" w:space="0" w:color="auto"/>
      </w:divBdr>
      <w:divsChild>
        <w:div w:id="924151491">
          <w:marLeft w:val="0"/>
          <w:marRight w:val="0"/>
          <w:marTop w:val="0"/>
          <w:marBottom w:val="0"/>
          <w:divBdr>
            <w:top w:val="none" w:sz="0" w:space="0" w:color="auto"/>
            <w:left w:val="none" w:sz="0" w:space="0" w:color="auto"/>
            <w:bottom w:val="none" w:sz="0" w:space="0" w:color="auto"/>
            <w:right w:val="none" w:sz="0" w:space="0" w:color="auto"/>
          </w:divBdr>
        </w:div>
      </w:divsChild>
    </w:div>
    <w:div w:id="1792741372">
      <w:bodyDiv w:val="1"/>
      <w:marLeft w:val="0"/>
      <w:marRight w:val="0"/>
      <w:marTop w:val="0"/>
      <w:marBottom w:val="0"/>
      <w:divBdr>
        <w:top w:val="none" w:sz="0" w:space="0" w:color="auto"/>
        <w:left w:val="none" w:sz="0" w:space="0" w:color="auto"/>
        <w:bottom w:val="none" w:sz="0" w:space="0" w:color="auto"/>
        <w:right w:val="none" w:sz="0" w:space="0" w:color="auto"/>
      </w:divBdr>
      <w:divsChild>
        <w:div w:id="1644432931">
          <w:marLeft w:val="0"/>
          <w:marRight w:val="0"/>
          <w:marTop w:val="0"/>
          <w:marBottom w:val="0"/>
          <w:divBdr>
            <w:top w:val="none" w:sz="0" w:space="0" w:color="auto"/>
            <w:left w:val="none" w:sz="0" w:space="0" w:color="auto"/>
            <w:bottom w:val="none" w:sz="0" w:space="0" w:color="auto"/>
            <w:right w:val="none" w:sz="0" w:space="0" w:color="auto"/>
          </w:divBdr>
        </w:div>
      </w:divsChild>
    </w:div>
    <w:div w:id="1826119680">
      <w:bodyDiv w:val="1"/>
      <w:marLeft w:val="0"/>
      <w:marRight w:val="0"/>
      <w:marTop w:val="0"/>
      <w:marBottom w:val="0"/>
      <w:divBdr>
        <w:top w:val="none" w:sz="0" w:space="0" w:color="auto"/>
        <w:left w:val="none" w:sz="0" w:space="0" w:color="auto"/>
        <w:bottom w:val="none" w:sz="0" w:space="0" w:color="auto"/>
        <w:right w:val="none" w:sz="0" w:space="0" w:color="auto"/>
      </w:divBdr>
      <w:divsChild>
        <w:div w:id="1427115539">
          <w:marLeft w:val="0"/>
          <w:marRight w:val="0"/>
          <w:marTop w:val="0"/>
          <w:marBottom w:val="0"/>
          <w:divBdr>
            <w:top w:val="none" w:sz="0" w:space="0" w:color="auto"/>
            <w:left w:val="none" w:sz="0" w:space="0" w:color="auto"/>
            <w:bottom w:val="none" w:sz="0" w:space="0" w:color="auto"/>
            <w:right w:val="none" w:sz="0" w:space="0" w:color="auto"/>
          </w:divBdr>
        </w:div>
      </w:divsChild>
    </w:div>
    <w:div w:id="1834947044">
      <w:bodyDiv w:val="1"/>
      <w:marLeft w:val="0"/>
      <w:marRight w:val="0"/>
      <w:marTop w:val="0"/>
      <w:marBottom w:val="0"/>
      <w:divBdr>
        <w:top w:val="none" w:sz="0" w:space="0" w:color="auto"/>
        <w:left w:val="none" w:sz="0" w:space="0" w:color="auto"/>
        <w:bottom w:val="none" w:sz="0" w:space="0" w:color="auto"/>
        <w:right w:val="none" w:sz="0" w:space="0" w:color="auto"/>
      </w:divBdr>
      <w:divsChild>
        <w:div w:id="1541937954">
          <w:marLeft w:val="0"/>
          <w:marRight w:val="0"/>
          <w:marTop w:val="0"/>
          <w:marBottom w:val="0"/>
          <w:divBdr>
            <w:top w:val="none" w:sz="0" w:space="0" w:color="auto"/>
            <w:left w:val="none" w:sz="0" w:space="0" w:color="auto"/>
            <w:bottom w:val="none" w:sz="0" w:space="0" w:color="auto"/>
            <w:right w:val="none" w:sz="0" w:space="0" w:color="auto"/>
          </w:divBdr>
        </w:div>
      </w:divsChild>
    </w:div>
    <w:div w:id="1837454870">
      <w:bodyDiv w:val="1"/>
      <w:marLeft w:val="0"/>
      <w:marRight w:val="0"/>
      <w:marTop w:val="0"/>
      <w:marBottom w:val="0"/>
      <w:divBdr>
        <w:top w:val="none" w:sz="0" w:space="0" w:color="auto"/>
        <w:left w:val="none" w:sz="0" w:space="0" w:color="auto"/>
        <w:bottom w:val="none" w:sz="0" w:space="0" w:color="auto"/>
        <w:right w:val="none" w:sz="0" w:space="0" w:color="auto"/>
      </w:divBdr>
      <w:divsChild>
        <w:div w:id="1999266075">
          <w:marLeft w:val="0"/>
          <w:marRight w:val="0"/>
          <w:marTop w:val="0"/>
          <w:marBottom w:val="0"/>
          <w:divBdr>
            <w:top w:val="none" w:sz="0" w:space="0" w:color="auto"/>
            <w:left w:val="none" w:sz="0" w:space="0" w:color="auto"/>
            <w:bottom w:val="none" w:sz="0" w:space="0" w:color="auto"/>
            <w:right w:val="none" w:sz="0" w:space="0" w:color="auto"/>
          </w:divBdr>
        </w:div>
      </w:divsChild>
    </w:div>
    <w:div w:id="1839492020">
      <w:bodyDiv w:val="1"/>
      <w:marLeft w:val="0"/>
      <w:marRight w:val="0"/>
      <w:marTop w:val="0"/>
      <w:marBottom w:val="0"/>
      <w:divBdr>
        <w:top w:val="none" w:sz="0" w:space="0" w:color="auto"/>
        <w:left w:val="none" w:sz="0" w:space="0" w:color="auto"/>
        <w:bottom w:val="none" w:sz="0" w:space="0" w:color="auto"/>
        <w:right w:val="none" w:sz="0" w:space="0" w:color="auto"/>
      </w:divBdr>
      <w:divsChild>
        <w:div w:id="2024277095">
          <w:marLeft w:val="0"/>
          <w:marRight w:val="0"/>
          <w:marTop w:val="0"/>
          <w:marBottom w:val="0"/>
          <w:divBdr>
            <w:top w:val="none" w:sz="0" w:space="0" w:color="auto"/>
            <w:left w:val="none" w:sz="0" w:space="0" w:color="auto"/>
            <w:bottom w:val="none" w:sz="0" w:space="0" w:color="auto"/>
            <w:right w:val="none" w:sz="0" w:space="0" w:color="auto"/>
          </w:divBdr>
        </w:div>
      </w:divsChild>
    </w:div>
    <w:div w:id="1861965524">
      <w:bodyDiv w:val="1"/>
      <w:marLeft w:val="0"/>
      <w:marRight w:val="0"/>
      <w:marTop w:val="0"/>
      <w:marBottom w:val="0"/>
      <w:divBdr>
        <w:top w:val="none" w:sz="0" w:space="0" w:color="auto"/>
        <w:left w:val="none" w:sz="0" w:space="0" w:color="auto"/>
        <w:bottom w:val="none" w:sz="0" w:space="0" w:color="auto"/>
        <w:right w:val="none" w:sz="0" w:space="0" w:color="auto"/>
      </w:divBdr>
      <w:divsChild>
        <w:div w:id="2082828966">
          <w:marLeft w:val="0"/>
          <w:marRight w:val="0"/>
          <w:marTop w:val="0"/>
          <w:marBottom w:val="0"/>
          <w:divBdr>
            <w:top w:val="none" w:sz="0" w:space="0" w:color="auto"/>
            <w:left w:val="none" w:sz="0" w:space="0" w:color="auto"/>
            <w:bottom w:val="none" w:sz="0" w:space="0" w:color="auto"/>
            <w:right w:val="none" w:sz="0" w:space="0" w:color="auto"/>
          </w:divBdr>
        </w:div>
      </w:divsChild>
    </w:div>
    <w:div w:id="1962154188">
      <w:bodyDiv w:val="1"/>
      <w:marLeft w:val="0"/>
      <w:marRight w:val="0"/>
      <w:marTop w:val="0"/>
      <w:marBottom w:val="0"/>
      <w:divBdr>
        <w:top w:val="none" w:sz="0" w:space="0" w:color="auto"/>
        <w:left w:val="none" w:sz="0" w:space="0" w:color="auto"/>
        <w:bottom w:val="none" w:sz="0" w:space="0" w:color="auto"/>
        <w:right w:val="none" w:sz="0" w:space="0" w:color="auto"/>
      </w:divBdr>
      <w:divsChild>
        <w:div w:id="1958944423">
          <w:marLeft w:val="0"/>
          <w:marRight w:val="0"/>
          <w:marTop w:val="0"/>
          <w:marBottom w:val="0"/>
          <w:divBdr>
            <w:top w:val="none" w:sz="0" w:space="0" w:color="auto"/>
            <w:left w:val="none" w:sz="0" w:space="0" w:color="auto"/>
            <w:bottom w:val="none" w:sz="0" w:space="0" w:color="auto"/>
            <w:right w:val="none" w:sz="0" w:space="0" w:color="auto"/>
          </w:divBdr>
        </w:div>
      </w:divsChild>
    </w:div>
    <w:div w:id="1962298547">
      <w:bodyDiv w:val="1"/>
      <w:marLeft w:val="0"/>
      <w:marRight w:val="0"/>
      <w:marTop w:val="0"/>
      <w:marBottom w:val="0"/>
      <w:divBdr>
        <w:top w:val="none" w:sz="0" w:space="0" w:color="auto"/>
        <w:left w:val="none" w:sz="0" w:space="0" w:color="auto"/>
        <w:bottom w:val="none" w:sz="0" w:space="0" w:color="auto"/>
        <w:right w:val="none" w:sz="0" w:space="0" w:color="auto"/>
      </w:divBdr>
      <w:divsChild>
        <w:div w:id="950549661">
          <w:marLeft w:val="0"/>
          <w:marRight w:val="0"/>
          <w:marTop w:val="0"/>
          <w:marBottom w:val="0"/>
          <w:divBdr>
            <w:top w:val="none" w:sz="0" w:space="0" w:color="auto"/>
            <w:left w:val="none" w:sz="0" w:space="0" w:color="auto"/>
            <w:bottom w:val="none" w:sz="0" w:space="0" w:color="auto"/>
            <w:right w:val="none" w:sz="0" w:space="0" w:color="auto"/>
          </w:divBdr>
        </w:div>
      </w:divsChild>
    </w:div>
    <w:div w:id="1994602281">
      <w:bodyDiv w:val="1"/>
      <w:marLeft w:val="0"/>
      <w:marRight w:val="0"/>
      <w:marTop w:val="0"/>
      <w:marBottom w:val="0"/>
      <w:divBdr>
        <w:top w:val="none" w:sz="0" w:space="0" w:color="auto"/>
        <w:left w:val="none" w:sz="0" w:space="0" w:color="auto"/>
        <w:bottom w:val="none" w:sz="0" w:space="0" w:color="auto"/>
        <w:right w:val="none" w:sz="0" w:space="0" w:color="auto"/>
      </w:divBdr>
      <w:divsChild>
        <w:div w:id="1274633963">
          <w:marLeft w:val="0"/>
          <w:marRight w:val="0"/>
          <w:marTop w:val="0"/>
          <w:marBottom w:val="0"/>
          <w:divBdr>
            <w:top w:val="none" w:sz="0" w:space="0" w:color="auto"/>
            <w:left w:val="none" w:sz="0" w:space="0" w:color="auto"/>
            <w:bottom w:val="none" w:sz="0" w:space="0" w:color="auto"/>
            <w:right w:val="none" w:sz="0" w:space="0" w:color="auto"/>
          </w:divBdr>
        </w:div>
      </w:divsChild>
    </w:div>
    <w:div w:id="2034916168">
      <w:bodyDiv w:val="1"/>
      <w:marLeft w:val="0"/>
      <w:marRight w:val="0"/>
      <w:marTop w:val="0"/>
      <w:marBottom w:val="0"/>
      <w:divBdr>
        <w:top w:val="none" w:sz="0" w:space="0" w:color="auto"/>
        <w:left w:val="none" w:sz="0" w:space="0" w:color="auto"/>
        <w:bottom w:val="none" w:sz="0" w:space="0" w:color="auto"/>
        <w:right w:val="none" w:sz="0" w:space="0" w:color="auto"/>
      </w:divBdr>
      <w:divsChild>
        <w:div w:id="1532301830">
          <w:marLeft w:val="0"/>
          <w:marRight w:val="0"/>
          <w:marTop w:val="0"/>
          <w:marBottom w:val="0"/>
          <w:divBdr>
            <w:top w:val="none" w:sz="0" w:space="0" w:color="auto"/>
            <w:left w:val="none" w:sz="0" w:space="0" w:color="auto"/>
            <w:bottom w:val="none" w:sz="0" w:space="0" w:color="auto"/>
            <w:right w:val="none" w:sz="0" w:space="0" w:color="auto"/>
          </w:divBdr>
        </w:div>
      </w:divsChild>
    </w:div>
    <w:div w:id="2037072766">
      <w:bodyDiv w:val="1"/>
      <w:marLeft w:val="0"/>
      <w:marRight w:val="0"/>
      <w:marTop w:val="0"/>
      <w:marBottom w:val="0"/>
      <w:divBdr>
        <w:top w:val="none" w:sz="0" w:space="0" w:color="auto"/>
        <w:left w:val="none" w:sz="0" w:space="0" w:color="auto"/>
        <w:bottom w:val="none" w:sz="0" w:space="0" w:color="auto"/>
        <w:right w:val="none" w:sz="0" w:space="0" w:color="auto"/>
      </w:divBdr>
      <w:divsChild>
        <w:div w:id="1390494931">
          <w:marLeft w:val="0"/>
          <w:marRight w:val="0"/>
          <w:marTop w:val="0"/>
          <w:marBottom w:val="0"/>
          <w:divBdr>
            <w:top w:val="none" w:sz="0" w:space="0" w:color="auto"/>
            <w:left w:val="none" w:sz="0" w:space="0" w:color="auto"/>
            <w:bottom w:val="none" w:sz="0" w:space="0" w:color="auto"/>
            <w:right w:val="none" w:sz="0" w:space="0" w:color="auto"/>
          </w:divBdr>
        </w:div>
      </w:divsChild>
    </w:div>
    <w:div w:id="2040856791">
      <w:bodyDiv w:val="1"/>
      <w:marLeft w:val="0"/>
      <w:marRight w:val="0"/>
      <w:marTop w:val="0"/>
      <w:marBottom w:val="0"/>
      <w:divBdr>
        <w:top w:val="none" w:sz="0" w:space="0" w:color="auto"/>
        <w:left w:val="none" w:sz="0" w:space="0" w:color="auto"/>
        <w:bottom w:val="none" w:sz="0" w:space="0" w:color="auto"/>
        <w:right w:val="none" w:sz="0" w:space="0" w:color="auto"/>
      </w:divBdr>
      <w:divsChild>
        <w:div w:id="1556160237">
          <w:marLeft w:val="0"/>
          <w:marRight w:val="0"/>
          <w:marTop w:val="0"/>
          <w:marBottom w:val="0"/>
          <w:divBdr>
            <w:top w:val="none" w:sz="0" w:space="0" w:color="auto"/>
            <w:left w:val="none" w:sz="0" w:space="0" w:color="auto"/>
            <w:bottom w:val="none" w:sz="0" w:space="0" w:color="auto"/>
            <w:right w:val="none" w:sz="0" w:space="0" w:color="auto"/>
          </w:divBdr>
        </w:div>
      </w:divsChild>
    </w:div>
    <w:div w:id="2045592046">
      <w:bodyDiv w:val="1"/>
      <w:marLeft w:val="0"/>
      <w:marRight w:val="0"/>
      <w:marTop w:val="0"/>
      <w:marBottom w:val="0"/>
      <w:divBdr>
        <w:top w:val="none" w:sz="0" w:space="0" w:color="auto"/>
        <w:left w:val="none" w:sz="0" w:space="0" w:color="auto"/>
        <w:bottom w:val="none" w:sz="0" w:space="0" w:color="auto"/>
        <w:right w:val="none" w:sz="0" w:space="0" w:color="auto"/>
      </w:divBdr>
    </w:div>
    <w:div w:id="2048721221">
      <w:bodyDiv w:val="1"/>
      <w:marLeft w:val="0"/>
      <w:marRight w:val="0"/>
      <w:marTop w:val="0"/>
      <w:marBottom w:val="0"/>
      <w:divBdr>
        <w:top w:val="none" w:sz="0" w:space="0" w:color="auto"/>
        <w:left w:val="none" w:sz="0" w:space="0" w:color="auto"/>
        <w:bottom w:val="none" w:sz="0" w:space="0" w:color="auto"/>
        <w:right w:val="none" w:sz="0" w:space="0" w:color="auto"/>
      </w:divBdr>
      <w:divsChild>
        <w:div w:id="1668554067">
          <w:marLeft w:val="0"/>
          <w:marRight w:val="0"/>
          <w:marTop w:val="0"/>
          <w:marBottom w:val="0"/>
          <w:divBdr>
            <w:top w:val="none" w:sz="0" w:space="0" w:color="auto"/>
            <w:left w:val="none" w:sz="0" w:space="0" w:color="auto"/>
            <w:bottom w:val="none" w:sz="0" w:space="0" w:color="auto"/>
            <w:right w:val="none" w:sz="0" w:space="0" w:color="auto"/>
          </w:divBdr>
        </w:div>
      </w:divsChild>
    </w:div>
    <w:div w:id="2110925210">
      <w:bodyDiv w:val="1"/>
      <w:marLeft w:val="0"/>
      <w:marRight w:val="0"/>
      <w:marTop w:val="0"/>
      <w:marBottom w:val="0"/>
      <w:divBdr>
        <w:top w:val="none" w:sz="0" w:space="0" w:color="auto"/>
        <w:left w:val="none" w:sz="0" w:space="0" w:color="auto"/>
        <w:bottom w:val="none" w:sz="0" w:space="0" w:color="auto"/>
        <w:right w:val="none" w:sz="0" w:space="0" w:color="auto"/>
      </w:divBdr>
    </w:div>
    <w:div w:id="2115707458">
      <w:bodyDiv w:val="1"/>
      <w:marLeft w:val="0"/>
      <w:marRight w:val="0"/>
      <w:marTop w:val="0"/>
      <w:marBottom w:val="0"/>
      <w:divBdr>
        <w:top w:val="none" w:sz="0" w:space="0" w:color="auto"/>
        <w:left w:val="none" w:sz="0" w:space="0" w:color="auto"/>
        <w:bottom w:val="none" w:sz="0" w:space="0" w:color="auto"/>
        <w:right w:val="none" w:sz="0" w:space="0" w:color="auto"/>
      </w:divBdr>
      <w:divsChild>
        <w:div w:id="174350116">
          <w:marLeft w:val="0"/>
          <w:marRight w:val="0"/>
          <w:marTop w:val="0"/>
          <w:marBottom w:val="0"/>
          <w:divBdr>
            <w:top w:val="none" w:sz="0" w:space="0" w:color="auto"/>
            <w:left w:val="none" w:sz="0" w:space="0" w:color="auto"/>
            <w:bottom w:val="none" w:sz="0" w:space="0" w:color="auto"/>
            <w:right w:val="none" w:sz="0" w:space="0" w:color="auto"/>
          </w:divBdr>
        </w:div>
      </w:divsChild>
    </w:div>
    <w:div w:id="2120904644">
      <w:bodyDiv w:val="1"/>
      <w:marLeft w:val="0"/>
      <w:marRight w:val="0"/>
      <w:marTop w:val="0"/>
      <w:marBottom w:val="0"/>
      <w:divBdr>
        <w:top w:val="none" w:sz="0" w:space="0" w:color="auto"/>
        <w:left w:val="none" w:sz="0" w:space="0" w:color="auto"/>
        <w:bottom w:val="none" w:sz="0" w:space="0" w:color="auto"/>
        <w:right w:val="none" w:sz="0" w:space="0" w:color="auto"/>
      </w:divBdr>
      <w:divsChild>
        <w:div w:id="1233850102">
          <w:marLeft w:val="0"/>
          <w:marRight w:val="0"/>
          <w:marTop w:val="0"/>
          <w:marBottom w:val="0"/>
          <w:divBdr>
            <w:top w:val="none" w:sz="0" w:space="0" w:color="auto"/>
            <w:left w:val="none" w:sz="0" w:space="0" w:color="auto"/>
            <w:bottom w:val="none" w:sz="0" w:space="0" w:color="auto"/>
            <w:right w:val="none" w:sz="0" w:space="0" w:color="auto"/>
          </w:divBdr>
        </w:div>
      </w:divsChild>
    </w:div>
    <w:div w:id="2145468168">
      <w:bodyDiv w:val="1"/>
      <w:marLeft w:val="0"/>
      <w:marRight w:val="0"/>
      <w:marTop w:val="0"/>
      <w:marBottom w:val="0"/>
      <w:divBdr>
        <w:top w:val="none" w:sz="0" w:space="0" w:color="auto"/>
        <w:left w:val="none" w:sz="0" w:space="0" w:color="auto"/>
        <w:bottom w:val="none" w:sz="0" w:space="0" w:color="auto"/>
        <w:right w:val="none" w:sz="0" w:space="0" w:color="auto"/>
      </w:divBdr>
      <w:divsChild>
        <w:div w:id="20224642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Excel_Worksheet.xlsx"/><Relationship Id="rId18" Type="http://schemas.openxmlformats.org/officeDocument/2006/relationships/image" Target="media/image4.emf"/><Relationship Id="rId26" Type="http://schemas.openxmlformats.org/officeDocument/2006/relationships/package" Target="embeddings/Microsoft_Excel_Worksheet8.xlsx"/><Relationship Id="rId39" Type="http://schemas.microsoft.com/office/2011/relationships/people" Target="people.xml"/><Relationship Id="rId21" Type="http://schemas.openxmlformats.org/officeDocument/2006/relationships/package" Target="embeddings/Microsoft_Excel_Worksheet4.xlsx"/><Relationship Id="rId34" Type="http://schemas.openxmlformats.org/officeDocument/2006/relationships/package" Target="embeddings/Microsoft_Excel_Worksheet14.xlsx"/><Relationship Id="rId42" Type="http://schemas.openxmlformats.org/officeDocument/2006/relationships/customXml" Target="../customXml/item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package" Target="embeddings/Microsoft_Excel_Worksheet11.xlsx"/><Relationship Id="rId41"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package" Target="embeddings/Microsoft_Excel_Worksheet7.xlsx"/><Relationship Id="rId32" Type="http://schemas.openxmlformats.org/officeDocument/2006/relationships/package" Target="embeddings/Microsoft_Excel_Worksheet13.xlsx"/><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Excel_Worksheet1.xlsx"/><Relationship Id="rId23" Type="http://schemas.openxmlformats.org/officeDocument/2006/relationships/package" Target="embeddings/Microsoft_Excel_Worksheet6.xlsx"/><Relationship Id="rId28" Type="http://schemas.openxmlformats.org/officeDocument/2006/relationships/package" Target="embeddings/Microsoft_Excel_Worksheet10.xlsx"/><Relationship Id="rId36" Type="http://schemas.openxmlformats.org/officeDocument/2006/relationships/package" Target="embeddings/Microsoft_Excel_Worksheet15.xlsx"/><Relationship Id="rId10" Type="http://schemas.microsoft.com/office/2016/09/relationships/commentsIds" Target="commentsIds.xml"/><Relationship Id="rId19" Type="http://schemas.openxmlformats.org/officeDocument/2006/relationships/package" Target="embeddings/Microsoft_Excel_Worksheet3.xlsx"/><Relationship Id="rId31" Type="http://schemas.openxmlformats.org/officeDocument/2006/relationships/image" Target="media/image7.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 Id="rId22" Type="http://schemas.openxmlformats.org/officeDocument/2006/relationships/package" Target="embeddings/Microsoft_Excel_Worksheet5.xlsx"/><Relationship Id="rId27" Type="http://schemas.openxmlformats.org/officeDocument/2006/relationships/package" Target="embeddings/Microsoft_Excel_Worksheet9.xlsx"/><Relationship Id="rId30" Type="http://schemas.openxmlformats.org/officeDocument/2006/relationships/package" Target="embeddings/Microsoft_Excel_Worksheet12.xlsx"/><Relationship Id="rId35" Type="http://schemas.openxmlformats.org/officeDocument/2006/relationships/image" Target="media/image9.emf"/><Relationship Id="rId43" Type="http://schemas.openxmlformats.org/officeDocument/2006/relationships/customXml" Target="../customXml/item4.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package" Target="embeddings/Microsoft_Excel_Worksheet2.xlsx"/><Relationship Id="rId25" Type="http://schemas.openxmlformats.org/officeDocument/2006/relationships/image" Target="media/image6.emf"/><Relationship Id="rId33" Type="http://schemas.openxmlformats.org/officeDocument/2006/relationships/image" Target="media/image8.emf"/><Relationship Id="rId3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4B164C47234CD4989792398B5665EB4" ma:contentTypeVersion="10" ma:contentTypeDescription="Create a new document." ma:contentTypeScope="" ma:versionID="39c80b477eaee3dd5431f9b6386f75c8">
  <xsd:schema xmlns:xsd="http://www.w3.org/2001/XMLSchema" xmlns:xs="http://www.w3.org/2001/XMLSchema" xmlns:p="http://schemas.microsoft.com/office/2006/metadata/properties" xmlns:ns2="34f9b947-7217-404c-80e7-358a6849da7b" xmlns:ns3="36adca37-c94a-48b4-bb20-b13973834fab" targetNamespace="http://schemas.microsoft.com/office/2006/metadata/properties" ma:root="true" ma:fieldsID="67b77ff8e95cdfed19459fe9c5c60c78" ns2:_="" ns3:_="">
    <xsd:import namespace="34f9b947-7217-404c-80e7-358a6849da7b"/>
    <xsd:import namespace="36adca37-c94a-48b4-bb20-b13973834fa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f9b947-7217-404c-80e7-358a6849da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adca37-c94a-48b4-bb20-b13973834fa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55BF48-1FE1-40CE-906B-F9902D73F2D9}">
  <ds:schemaRefs>
    <ds:schemaRef ds:uri="http://schemas.openxmlformats.org/officeDocument/2006/bibliography"/>
  </ds:schemaRefs>
</ds:datastoreItem>
</file>

<file path=customXml/itemProps2.xml><?xml version="1.0" encoding="utf-8"?>
<ds:datastoreItem xmlns:ds="http://schemas.openxmlformats.org/officeDocument/2006/customXml" ds:itemID="{AF735A7F-7FAC-426F-8636-3AACE2F5447F}"/>
</file>

<file path=customXml/itemProps3.xml><?xml version="1.0" encoding="utf-8"?>
<ds:datastoreItem xmlns:ds="http://schemas.openxmlformats.org/officeDocument/2006/customXml" ds:itemID="{F9262F82-8778-47F4-A927-2704BF89E409}"/>
</file>

<file path=customXml/itemProps4.xml><?xml version="1.0" encoding="utf-8"?>
<ds:datastoreItem xmlns:ds="http://schemas.openxmlformats.org/officeDocument/2006/customXml" ds:itemID="{BF4782E7-2FCF-44FC-AB5E-5C14BA59E5C4}"/>
</file>

<file path=docProps/app.xml><?xml version="1.0" encoding="utf-8"?>
<Properties xmlns="http://schemas.openxmlformats.org/officeDocument/2006/extended-properties" xmlns:vt="http://schemas.openxmlformats.org/officeDocument/2006/docPropsVTypes">
  <Template>Normal</Template>
  <TotalTime>13782</TotalTime>
  <Pages>1</Pages>
  <Words>6543</Words>
  <Characters>37301</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 Rajendran</cp:lastModifiedBy>
  <cp:revision>429</cp:revision>
  <dcterms:created xsi:type="dcterms:W3CDTF">2020-12-17T13:56:00Z</dcterms:created>
  <dcterms:modified xsi:type="dcterms:W3CDTF">2021-08-04T09:11:00Z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0x010100D4B164C47234CD4989792398B5665EB4</vt:lpwstr>
  </property>
</Properties>
</file>